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990E6" w14:textId="35BA950D" w:rsidR="00204694" w:rsidRPr="009409D5" w:rsidRDefault="00EA07AE" w:rsidP="00204694">
      <w:pPr>
        <w:pStyle w:val="OSATitle"/>
        <w:rPr>
          <w:noProof/>
          <w:lang w:val="es-MX"/>
        </w:rPr>
      </w:pPr>
      <w:r w:rsidRPr="009409D5">
        <w:rPr>
          <w:noProof/>
          <w:lang w:val="es-MX"/>
        </w:rPr>
        <w:t xml:space="preserve">Reto de la </w:t>
      </w:r>
      <w:r w:rsidR="00204694" w:rsidRPr="009409D5">
        <w:rPr>
          <w:noProof/>
          <w:lang w:val="es-MX"/>
        </w:rPr>
        <w:t xml:space="preserve">Avenida </w:t>
      </w:r>
      <w:r w:rsidR="009409D5" w:rsidRPr="009409D5">
        <w:rPr>
          <w:noProof/>
          <w:lang w:val="es-MX"/>
        </w:rPr>
        <w:t xml:space="preserve">de </w:t>
      </w:r>
      <w:r w:rsidR="00204694" w:rsidRPr="009409D5">
        <w:rPr>
          <w:noProof/>
          <w:lang w:val="es-MX"/>
        </w:rPr>
        <w:t xml:space="preserve">Ciencias Aplicadas: </w:t>
      </w:r>
      <w:r w:rsidR="00B409C6">
        <w:rPr>
          <w:noProof/>
          <w:lang w:val="es-MX"/>
        </w:rPr>
        <w:t xml:space="preserve">      </w:t>
      </w:r>
      <w:r w:rsidR="00204694" w:rsidRPr="009409D5">
        <w:rPr>
          <w:noProof/>
          <w:lang w:val="es-MX"/>
        </w:rPr>
        <w:t>Escenario doomsday.</w:t>
      </w:r>
    </w:p>
    <w:p w14:paraId="0098B0AF" w14:textId="77777777" w:rsidR="00204694" w:rsidRPr="002379E3" w:rsidRDefault="00204694" w:rsidP="00204694">
      <w:pPr>
        <w:pStyle w:val="OSAAuthor"/>
        <w:rPr>
          <w:vertAlign w:val="superscript"/>
          <w:lang w:val="es-MX"/>
        </w:rPr>
      </w:pPr>
      <w:r w:rsidRPr="002379E3">
        <w:rPr>
          <w:lang w:val="es-MX"/>
        </w:rPr>
        <w:t>Mendoza Muraira Franco</w:t>
      </w:r>
      <w:r w:rsidRPr="002379E3">
        <w:rPr>
          <w:vertAlign w:val="superscript"/>
          <w:lang w:val="es-MX"/>
        </w:rPr>
        <w:t>1</w:t>
      </w:r>
      <w:r>
        <w:rPr>
          <w:lang w:val="es-MX"/>
        </w:rPr>
        <w:t>,</w:t>
      </w:r>
      <w:r w:rsidRPr="002379E3">
        <w:rPr>
          <w:lang w:val="es-MX"/>
        </w:rPr>
        <w:t xml:space="preserve"> Vivas Rodríguez Emiliano</w:t>
      </w:r>
      <w:r w:rsidRPr="002379E3">
        <w:rPr>
          <w:vertAlign w:val="superscript"/>
          <w:lang w:val="es-MX"/>
        </w:rPr>
        <w:t>1</w:t>
      </w:r>
    </w:p>
    <w:p w14:paraId="7CBED6FA" w14:textId="77777777" w:rsidR="00204694" w:rsidRPr="008F3A4D" w:rsidRDefault="00204694" w:rsidP="00204694">
      <w:pPr>
        <w:pStyle w:val="OSAAuthorAffliation"/>
        <w:rPr>
          <w:lang w:val="es-MX"/>
        </w:rPr>
      </w:pPr>
      <w:r w:rsidRPr="008F3A4D">
        <w:rPr>
          <w:vertAlign w:val="superscript"/>
          <w:lang w:val="es-MX"/>
        </w:rPr>
        <w:t>1</w:t>
      </w:r>
      <w:r w:rsidRPr="008F3A4D">
        <w:rPr>
          <w:lang w:val="es-MX"/>
        </w:rPr>
        <w:t xml:space="preserve">Instituto Tecnológico y de </w:t>
      </w:r>
      <w:r>
        <w:rPr>
          <w:lang w:val="es-MX"/>
        </w:rPr>
        <w:t>Estudios Superiores de Monterrey, Tecnológico de Monterrey.</w:t>
      </w:r>
    </w:p>
    <w:p w14:paraId="404A37DF" w14:textId="77777777" w:rsidR="00204694" w:rsidRPr="00D70215" w:rsidRDefault="00204694" w:rsidP="00204694">
      <w:pPr>
        <w:pStyle w:val="OSACorrespondingAuthorEmail"/>
        <w:rPr>
          <w:i w:val="0"/>
          <w:lang w:val="es-MX"/>
        </w:rPr>
      </w:pPr>
      <w:r w:rsidRPr="00D70215">
        <w:rPr>
          <w:lang w:val="es-MX"/>
        </w:rPr>
        <w:t xml:space="preserve">*Contacto: </w:t>
      </w:r>
      <w:hyperlink r:id="rId11" w:history="1">
        <w:r w:rsidRPr="00D70215">
          <w:rPr>
            <w:rStyle w:val="Hyperlink"/>
            <w:lang w:val="es-MX"/>
          </w:rPr>
          <w:t>a01383399@tec.mx</w:t>
        </w:r>
      </w:hyperlink>
      <w:r w:rsidRPr="00D70215">
        <w:rPr>
          <w:rStyle w:val="Hyperlink"/>
          <w:i w:val="0"/>
          <w:iCs/>
          <w:color w:val="auto"/>
          <w:u w:val="none"/>
          <w:lang w:val="es-MX"/>
        </w:rPr>
        <w:t xml:space="preserve">  , </w:t>
      </w:r>
      <w:hyperlink r:id="rId12" w:history="1">
        <w:r w:rsidRPr="00D70215">
          <w:rPr>
            <w:rStyle w:val="Hyperlink"/>
            <w:lang w:val="es-MX"/>
          </w:rPr>
          <w:t>a01424732@tec.mx</w:t>
        </w:r>
      </w:hyperlink>
    </w:p>
    <w:p w14:paraId="7A4E3F8C" w14:textId="77777777" w:rsidR="00204694" w:rsidRPr="00D70215" w:rsidRDefault="00204694" w:rsidP="00204694">
      <w:pPr>
        <w:pStyle w:val="OSAHistoryline"/>
        <w:rPr>
          <w:lang w:val="es-MX"/>
        </w:rPr>
      </w:pPr>
    </w:p>
    <w:p w14:paraId="26E8E063" w14:textId="77777777" w:rsidR="00204694" w:rsidRPr="00D70215" w:rsidRDefault="00204694" w:rsidP="00204694">
      <w:pPr>
        <w:pStyle w:val="OSABody"/>
        <w:rPr>
          <w:lang w:val="es-MX"/>
        </w:rPr>
      </w:pPr>
    </w:p>
    <w:p w14:paraId="4EF4F9A0" w14:textId="77777777" w:rsidR="00204694" w:rsidRPr="00D70215" w:rsidRDefault="00204694" w:rsidP="00204694">
      <w:pPr>
        <w:pStyle w:val="10BodyIndent"/>
        <w:rPr>
          <w:lang w:val="es-MX"/>
        </w:rPr>
        <w:sectPr w:rsidR="00204694" w:rsidRPr="00D70215" w:rsidSect="00856A89">
          <w:pgSz w:w="12240" w:h="15840" w:code="1"/>
          <w:pgMar w:top="1080" w:right="994" w:bottom="1267" w:left="994" w:header="720" w:footer="720" w:gutter="0"/>
          <w:cols w:space="720"/>
          <w:docGrid w:linePitch="360"/>
        </w:sectPr>
      </w:pPr>
    </w:p>
    <w:p w14:paraId="271949CA" w14:textId="77777777" w:rsidR="00204694" w:rsidRPr="00D6632C" w:rsidRDefault="00204694" w:rsidP="00204694">
      <w:pPr>
        <w:pStyle w:val="OSAAbstract"/>
        <w:rPr>
          <w:rFonts w:asciiTheme="majorHAnsi" w:hAnsiTheme="majorHAnsi"/>
          <w:lang w:val="es-MX"/>
        </w:rPr>
        <w:sectPr w:rsidR="00204694" w:rsidRPr="00D6632C" w:rsidSect="00856A89">
          <w:type w:val="continuous"/>
          <w:pgSz w:w="12240" w:h="15840" w:code="1"/>
          <w:pgMar w:top="1080" w:right="994" w:bottom="1267" w:left="994" w:header="720" w:footer="720" w:gutter="0"/>
          <w:cols w:space="446"/>
          <w:docGrid w:linePitch="360"/>
        </w:sectPr>
      </w:pPr>
      <w:r w:rsidRPr="00D6632C">
        <w:rPr>
          <w:rFonts w:asciiTheme="majorHAnsi" w:hAnsiTheme="majorHAnsi"/>
          <w:lang w:val="es-MX"/>
        </w:rPr>
        <w:t>Este reporte presenta los resultados y conclusiones de la problemática inicial del reto de la avenida de ciencias aplicadas, la cual consiste en la posible colisión entre la Tierra y un pequeño cometa que posee el mismo plano orbital que esta, mediante: el cálculo, las propiedades y las aplicaciones de la elipse como una sección cónica.</w:t>
      </w:r>
    </w:p>
    <w:p w14:paraId="10309BFC" w14:textId="77777777" w:rsidR="00204694" w:rsidRPr="00D6632C" w:rsidRDefault="00204694" w:rsidP="00204694">
      <w:pPr>
        <w:pStyle w:val="OCISCodes"/>
        <w:ind w:left="0"/>
        <w:rPr>
          <w:rFonts w:asciiTheme="majorHAnsi" w:hAnsiTheme="majorHAnsi"/>
          <w:lang w:val="es-MX"/>
        </w:rPr>
      </w:pPr>
    </w:p>
    <w:p w14:paraId="33DCBE9B" w14:textId="77777777" w:rsidR="00204694" w:rsidRPr="00D6632C" w:rsidRDefault="00204694" w:rsidP="00204694">
      <w:pPr>
        <w:pStyle w:val="DOI"/>
        <w:pBdr>
          <w:bottom w:val="single" w:sz="4" w:space="0" w:color="auto"/>
        </w:pBdr>
        <w:rPr>
          <w:rFonts w:asciiTheme="majorHAnsi" w:hAnsiTheme="majorHAnsi"/>
          <w:lang w:val="es-MX"/>
        </w:rPr>
      </w:pPr>
    </w:p>
    <w:p w14:paraId="368912A8" w14:textId="77777777" w:rsidR="00204694" w:rsidRPr="00D6632C" w:rsidRDefault="00204694" w:rsidP="00204694">
      <w:pPr>
        <w:pStyle w:val="OSABody"/>
        <w:rPr>
          <w:rFonts w:asciiTheme="majorHAnsi" w:hAnsiTheme="majorHAnsi"/>
          <w:lang w:val="es-MX"/>
        </w:rPr>
        <w:sectPr w:rsidR="00204694" w:rsidRPr="00D6632C" w:rsidSect="00856A89">
          <w:type w:val="continuous"/>
          <w:pgSz w:w="12240" w:h="15840" w:code="1"/>
          <w:pgMar w:top="1080" w:right="994" w:bottom="1267" w:left="994" w:header="720" w:footer="720" w:gutter="0"/>
          <w:cols w:space="446"/>
          <w:docGrid w:linePitch="360"/>
        </w:sectPr>
      </w:pPr>
    </w:p>
    <w:p w14:paraId="439D8269" w14:textId="64972358" w:rsidR="00204694" w:rsidRPr="00D6632C" w:rsidRDefault="00204694" w:rsidP="00204694">
      <w:pPr>
        <w:pStyle w:val="12Head1"/>
        <w:rPr>
          <w:rFonts w:asciiTheme="minorHAnsi" w:hAnsiTheme="minorHAnsi" w:cstheme="minorHAnsi"/>
          <w:lang w:val="es-MX"/>
        </w:rPr>
      </w:pPr>
      <w:r w:rsidRPr="00D6632C">
        <w:rPr>
          <w:rFonts w:asciiTheme="minorHAnsi" w:hAnsiTheme="minorHAnsi" w:cstheme="minorHAnsi"/>
          <w:lang w:val="es-MX"/>
        </w:rPr>
        <w:t>1. INTRODUCCIÓN</w:t>
      </w:r>
      <w:r w:rsidR="00D6632C">
        <w:rPr>
          <w:rFonts w:asciiTheme="minorHAnsi" w:hAnsiTheme="minorHAnsi" w:cstheme="minorHAnsi"/>
          <w:lang w:val="es-MX"/>
        </w:rPr>
        <w:t>.</w:t>
      </w:r>
    </w:p>
    <w:p w14:paraId="0CA0C5A6" w14:textId="77777777" w:rsidR="00204694" w:rsidRPr="00D6632C" w:rsidRDefault="00204694" w:rsidP="00204694">
      <w:pPr>
        <w:pStyle w:val="13Head2"/>
        <w:rPr>
          <w:rFonts w:asciiTheme="majorHAnsi" w:hAnsiTheme="majorHAnsi"/>
          <w:b w:val="0"/>
          <w:szCs w:val="18"/>
          <w:lang w:val="es-US"/>
        </w:rPr>
      </w:pPr>
      <w:r w:rsidRPr="00D6632C">
        <w:rPr>
          <w:rFonts w:asciiTheme="majorHAnsi" w:hAnsiTheme="majorHAnsi"/>
          <w:b w:val="0"/>
          <w:szCs w:val="18"/>
          <w:lang w:val="es-US"/>
        </w:rPr>
        <w:t>El problema que se presenta en este reto se basa en el descubrimiento de un cometa el cual orbita en nuestro mismo plano orbital. Cabe señalar que el cometa se encuentra a 3.82au de la Tierra con una excentricidad en su órbita de 0.777. Con los datos previos se evaluarán las dimensiones del cometa, los riesgos que puede tener para nuestro planeta, y desarrollaremos las expectativas o primeras impresiones de este escenario, así como sus resultados.</w:t>
      </w:r>
    </w:p>
    <w:p w14:paraId="0ECB1A12" w14:textId="77777777" w:rsidR="00204694" w:rsidRPr="00D6632C" w:rsidRDefault="00204694" w:rsidP="00204694">
      <w:pPr>
        <w:pStyle w:val="12Head1"/>
        <w:rPr>
          <w:rFonts w:asciiTheme="majorHAnsi" w:eastAsia="Malgun Gothic" w:hAnsiTheme="majorHAnsi" w:cstheme="minorHAnsi"/>
          <w:szCs w:val="22"/>
          <w:lang w:val="es-US"/>
        </w:rPr>
      </w:pPr>
    </w:p>
    <w:p w14:paraId="20B3D0D3" w14:textId="1533E035" w:rsidR="00204694" w:rsidRPr="00D6632C" w:rsidRDefault="00204694" w:rsidP="00204694">
      <w:pPr>
        <w:pStyle w:val="12Head1"/>
        <w:rPr>
          <w:rFonts w:asciiTheme="minorHAnsi" w:hAnsiTheme="minorHAnsi" w:cstheme="minorHAnsi"/>
          <w:szCs w:val="22"/>
          <w:lang w:val="es-MX"/>
        </w:rPr>
      </w:pPr>
      <w:r w:rsidRPr="00D6632C">
        <w:rPr>
          <w:rFonts w:asciiTheme="minorHAnsi" w:hAnsiTheme="minorHAnsi" w:cstheme="minorHAnsi"/>
          <w:szCs w:val="22"/>
          <w:lang w:val="es-MX"/>
        </w:rPr>
        <w:t>2. MARCO TEÓRICO</w:t>
      </w:r>
      <w:r w:rsidR="00D6632C">
        <w:rPr>
          <w:rFonts w:asciiTheme="minorHAnsi" w:hAnsiTheme="minorHAnsi" w:cstheme="minorHAnsi"/>
          <w:szCs w:val="22"/>
          <w:lang w:val="es-MX"/>
        </w:rPr>
        <w:t>.</w:t>
      </w:r>
    </w:p>
    <w:p w14:paraId="2D5EEF8B" w14:textId="77777777" w:rsidR="00204694" w:rsidRPr="00D6632C" w:rsidRDefault="00204694" w:rsidP="00204694">
      <w:pPr>
        <w:pStyle w:val="13Head2"/>
        <w:rPr>
          <w:rFonts w:asciiTheme="majorHAnsi" w:hAnsiTheme="majorHAnsi"/>
          <w:szCs w:val="18"/>
          <w:lang w:val="es-MX"/>
        </w:rPr>
      </w:pPr>
      <w:r w:rsidRPr="00D6632C">
        <w:rPr>
          <w:rFonts w:asciiTheme="majorHAnsi" w:hAnsiTheme="majorHAnsi"/>
          <w:szCs w:val="18"/>
          <w:lang w:val="es-MX"/>
        </w:rPr>
        <w:t>A. Definición y componentes de una elipse.</w:t>
      </w:r>
    </w:p>
    <w:p w14:paraId="2E186683" w14:textId="77777777" w:rsidR="00204694" w:rsidRPr="00D6632C" w:rsidRDefault="00204694" w:rsidP="00204694">
      <w:pPr>
        <w:pStyle w:val="13Head2"/>
        <w:rPr>
          <w:rFonts w:asciiTheme="majorHAnsi" w:hAnsiTheme="majorHAnsi"/>
          <w:b w:val="0"/>
          <w:szCs w:val="18"/>
          <w:lang w:val="es-MX"/>
        </w:rPr>
      </w:pPr>
      <w:r w:rsidRPr="00D6632C">
        <w:rPr>
          <w:rFonts w:asciiTheme="majorHAnsi" w:hAnsiTheme="majorHAnsi"/>
          <w:b w:val="0"/>
          <w:szCs w:val="18"/>
          <w:lang w:val="es-MX"/>
        </w:rPr>
        <w:t>La elipse por definición es, al igual que un círculo, un conjunto de puntos, pero la suma de distancias a dos puntos fijos que tiene toda elipse, llamados focos, es constante, es decir, siempre es igual.</w:t>
      </w:r>
    </w:p>
    <w:p w14:paraId="79218036" w14:textId="77777777" w:rsidR="00204694" w:rsidRPr="00D6632C" w:rsidRDefault="00204694" w:rsidP="00204694">
      <w:pPr>
        <w:pStyle w:val="13Head2"/>
        <w:rPr>
          <w:rFonts w:asciiTheme="majorHAnsi" w:hAnsiTheme="majorHAnsi"/>
          <w:b w:val="0"/>
          <w:szCs w:val="18"/>
          <w:lang w:val="es-MX"/>
        </w:rPr>
      </w:pPr>
      <w:r w:rsidRPr="00D6632C">
        <w:rPr>
          <w:rFonts w:asciiTheme="majorHAnsi" w:hAnsiTheme="majorHAnsi"/>
          <w:b w:val="0"/>
          <w:szCs w:val="18"/>
          <w:lang w:val="es-MX"/>
        </w:rPr>
        <w:t>Cada elipse es compuesta por un eje mayor que es la distancia entre los 2 vértices de la elipse, y es representado por 2a, a siendo la distancia entre cualquiera de los vértices y el centro de la elipse. Los vértices son los puntos donde se corta el eje mayor con el contorno de la elipse (a,0) (</w:t>
      </w:r>
      <w:r w:rsidRPr="00D6632C">
        <w:rPr>
          <w:rFonts w:asciiTheme="majorHAnsi" w:hAnsiTheme="majorHAnsi"/>
          <w:b w:val="0"/>
          <w:szCs w:val="18"/>
          <w:lang w:val="es-US"/>
        </w:rPr>
        <w:t>-a,0)</w:t>
      </w:r>
      <w:r w:rsidRPr="00D6632C">
        <w:rPr>
          <w:rFonts w:asciiTheme="majorHAnsi" w:hAnsiTheme="majorHAnsi"/>
          <w:b w:val="0"/>
          <w:szCs w:val="18"/>
          <w:lang w:val="es-MX"/>
        </w:rPr>
        <w:t>. También está el eje menor que es la distancia de la recta más chica que pasa por el centro, y es representada por 2b, b siendo la distancia entre el centro y el punto de inicio o final del eje.  Los puntos donde se corta el eje menor con la elipse se van a llamar covértices B1 y B2 (0, b) (0,-b).</w:t>
      </w:r>
    </w:p>
    <w:p w14:paraId="1540828B" w14:textId="77777777" w:rsidR="00204694" w:rsidRPr="00D6632C" w:rsidRDefault="00204694" w:rsidP="00204694">
      <w:pPr>
        <w:pStyle w:val="13Head2"/>
        <w:rPr>
          <w:rFonts w:asciiTheme="majorHAnsi" w:hAnsiTheme="majorHAnsi"/>
          <w:b w:val="0"/>
          <w:szCs w:val="18"/>
          <w:lang w:val="es-MX"/>
        </w:rPr>
      </w:pPr>
    </w:p>
    <w:p w14:paraId="66DCC9C3" w14:textId="77777777" w:rsidR="00204694" w:rsidRPr="00D6632C" w:rsidRDefault="00204694" w:rsidP="00204694">
      <w:pPr>
        <w:pStyle w:val="13Head2"/>
        <w:rPr>
          <w:rFonts w:asciiTheme="majorHAnsi" w:hAnsiTheme="majorHAnsi"/>
          <w:b w:val="0"/>
          <w:szCs w:val="18"/>
          <w:lang w:val="es-MX"/>
        </w:rPr>
      </w:pPr>
      <w:r w:rsidRPr="00D6632C">
        <w:rPr>
          <w:rFonts w:asciiTheme="majorHAnsi" w:hAnsiTheme="majorHAnsi"/>
          <w:b w:val="0"/>
          <w:szCs w:val="18"/>
          <w:lang w:val="es-MX"/>
        </w:rPr>
        <w:t xml:space="preserve">Otra parte importante de la elipse son los focos, que se localizan sobre el eje mayor y donde la distancia entre cada foco y un punto de la elipse siempre tiene la misma distancia.  Los focos son representados por </w:t>
      </w:r>
      <w:r w:rsidRPr="00D6632C">
        <w:rPr>
          <w:rFonts w:asciiTheme="majorHAnsi" w:hAnsiTheme="majorHAnsi"/>
          <w:b w:val="0"/>
          <w:i/>
          <w:iCs/>
          <w:szCs w:val="18"/>
          <w:lang w:val="es-MX"/>
        </w:rPr>
        <w:t xml:space="preserve">c (-c,0) (c,0), </w:t>
      </w:r>
      <w:r w:rsidRPr="00D6632C">
        <w:rPr>
          <w:rFonts w:asciiTheme="majorHAnsi" w:hAnsiTheme="majorHAnsi"/>
          <w:b w:val="0"/>
          <w:szCs w:val="18"/>
          <w:lang w:val="es-MX"/>
        </w:rPr>
        <w:t xml:space="preserve">donde el eje focal es </w:t>
      </w:r>
      <w:r w:rsidRPr="00D6632C">
        <w:rPr>
          <w:rFonts w:asciiTheme="majorHAnsi" w:hAnsiTheme="majorHAnsi"/>
          <w:b w:val="0"/>
          <w:i/>
          <w:iCs/>
          <w:szCs w:val="18"/>
          <w:lang w:val="es-MX"/>
        </w:rPr>
        <w:t>2c</w:t>
      </w:r>
      <w:r w:rsidRPr="00D6632C">
        <w:rPr>
          <w:rFonts w:asciiTheme="majorHAnsi" w:hAnsiTheme="majorHAnsi"/>
          <w:b w:val="0"/>
          <w:szCs w:val="18"/>
          <w:lang w:val="es-MX"/>
        </w:rPr>
        <w:t>. Por último, la elipse tiene la excentricidad, un dato que permite conocer que tan alejados están los focos del centro y se obtiene mediante el cociente</w:t>
      </w:r>
      <w:r w:rsidRPr="00D6632C">
        <w:rPr>
          <w:rFonts w:asciiTheme="majorHAnsi" w:hAnsiTheme="majorHAnsi"/>
          <w:bCs/>
          <w:sz w:val="20"/>
          <w:lang w:val="es-MX"/>
        </w:rPr>
        <w:t xml:space="preserve"> </w:t>
      </w:r>
      <m:oMath>
        <m:f>
          <m:fPr>
            <m:ctrlPr>
              <w:rPr>
                <w:rFonts w:ascii="Cambria Math" w:hAnsi="Cambria Math"/>
                <w:bCs/>
                <w:i/>
                <w:szCs w:val="18"/>
                <w:lang w:val="es-MX"/>
              </w:rPr>
            </m:ctrlPr>
          </m:fPr>
          <m:num>
            <m:r>
              <m:rPr>
                <m:sty m:val="bi"/>
              </m:rPr>
              <w:rPr>
                <w:rFonts w:ascii="Cambria Math" w:hAnsi="Cambria Math"/>
                <w:szCs w:val="18"/>
                <w:lang w:val="es-MX"/>
              </w:rPr>
              <m:t>c</m:t>
            </m:r>
          </m:num>
          <m:den>
            <m:r>
              <m:rPr>
                <m:sty m:val="bi"/>
              </m:rPr>
              <w:rPr>
                <w:rFonts w:ascii="Cambria Math" w:hAnsi="Cambria Math"/>
                <w:szCs w:val="18"/>
                <w:lang w:val="es-MX"/>
              </w:rPr>
              <m:t>a</m:t>
            </m:r>
          </m:den>
        </m:f>
      </m:oMath>
      <w:r w:rsidRPr="00D6632C">
        <w:rPr>
          <w:rFonts w:asciiTheme="majorHAnsi" w:hAnsiTheme="majorHAnsi"/>
          <w:b w:val="0"/>
          <w:szCs w:val="18"/>
          <w:lang w:val="es-MX"/>
        </w:rPr>
        <w:t xml:space="preserve">.  </w:t>
      </w:r>
    </w:p>
    <w:p w14:paraId="3F3531AE" w14:textId="77777777" w:rsidR="00204694" w:rsidRPr="00D6632C" w:rsidRDefault="00204694" w:rsidP="00204694">
      <w:pPr>
        <w:pStyle w:val="13Head2"/>
        <w:rPr>
          <w:rFonts w:asciiTheme="majorHAnsi" w:hAnsiTheme="majorHAnsi"/>
          <w:b w:val="0"/>
          <w:szCs w:val="18"/>
          <w:lang w:val="es-MX"/>
        </w:rPr>
      </w:pPr>
      <w:r w:rsidRPr="00D6632C">
        <w:rPr>
          <w:rFonts w:asciiTheme="majorHAnsi" w:hAnsiTheme="majorHAnsi"/>
          <w:b w:val="0"/>
          <w:szCs w:val="18"/>
          <w:lang w:val="es-MX"/>
        </w:rPr>
        <w:t>La ecuación de la elipse es representada mediante una de estas dos variantes:</w:t>
      </w:r>
    </w:p>
    <w:p w14:paraId="76BFB301" w14:textId="77777777" w:rsidR="00204694" w:rsidRPr="00D6632C" w:rsidRDefault="00BE0984" w:rsidP="00204694">
      <w:pPr>
        <w:pStyle w:val="13Head2"/>
        <w:jc w:val="center"/>
        <w:rPr>
          <w:rFonts w:asciiTheme="majorHAnsi" w:hAnsiTheme="majorHAnsi"/>
          <w:bCs/>
          <w:sz w:val="20"/>
          <w:lang w:val="es-MX"/>
        </w:rPr>
      </w:pPr>
      <m:oMathPara>
        <m:oMath>
          <m:f>
            <m:fPr>
              <m:ctrlPr>
                <w:rPr>
                  <w:rFonts w:ascii="Cambria Math" w:hAnsi="Cambria Math"/>
                  <w:bCs/>
                  <w:i/>
                  <w:sz w:val="20"/>
                  <w:lang w:val="es-MX"/>
                </w:rPr>
              </m:ctrlPr>
            </m:fPr>
            <m:num>
              <m:sSup>
                <m:sSupPr>
                  <m:ctrlPr>
                    <w:rPr>
                      <w:rFonts w:ascii="Cambria Math" w:hAnsi="Cambria Math"/>
                      <w:bCs/>
                      <w:i/>
                      <w:sz w:val="20"/>
                      <w:lang w:val="es-MX"/>
                    </w:rPr>
                  </m:ctrlPr>
                </m:sSupPr>
                <m:e>
                  <m:r>
                    <m:rPr>
                      <m:sty m:val="bi"/>
                    </m:rPr>
                    <w:rPr>
                      <w:rFonts w:ascii="Cambria Math" w:hAnsi="Cambria Math"/>
                      <w:sz w:val="20"/>
                      <w:lang w:val="es-MX"/>
                    </w:rPr>
                    <m:t xml:space="preserve">(x- </m:t>
                  </m:r>
                  <m:sSub>
                    <m:sSubPr>
                      <m:ctrlPr>
                        <w:rPr>
                          <w:rFonts w:ascii="Cambria Math" w:hAnsi="Cambria Math"/>
                          <w:bCs/>
                          <w:i/>
                          <w:sz w:val="20"/>
                          <w:lang w:val="es-MX"/>
                        </w:rPr>
                      </m:ctrlPr>
                    </m:sSubPr>
                    <m:e>
                      <m:r>
                        <m:rPr>
                          <m:sty m:val="bi"/>
                        </m:rPr>
                        <w:rPr>
                          <w:rFonts w:ascii="Cambria Math" w:hAnsi="Cambria Math"/>
                          <w:sz w:val="20"/>
                          <w:lang w:val="es-MX"/>
                        </w:rPr>
                        <m:t>x</m:t>
                      </m:r>
                    </m:e>
                    <m:sub>
                      <m:r>
                        <m:rPr>
                          <m:sty m:val="bi"/>
                        </m:rPr>
                        <w:rPr>
                          <w:rFonts w:ascii="Cambria Math" w:hAnsi="Cambria Math"/>
                          <w:sz w:val="20"/>
                          <w:lang w:val="es-MX"/>
                        </w:rPr>
                        <m:t>0</m:t>
                      </m:r>
                    </m:sub>
                  </m:sSub>
                  <m:r>
                    <m:rPr>
                      <m:sty m:val="bi"/>
                    </m:rPr>
                    <w:rPr>
                      <w:rFonts w:ascii="Cambria Math" w:hAnsi="Cambria Math"/>
                      <w:sz w:val="20"/>
                      <w:lang w:val="es-MX"/>
                    </w:rPr>
                    <m:t>)</m:t>
                  </m:r>
                </m:e>
                <m:sup>
                  <m:r>
                    <m:rPr>
                      <m:sty m:val="bi"/>
                    </m:rPr>
                    <w:rPr>
                      <w:rFonts w:ascii="Cambria Math" w:hAnsi="Cambria Math"/>
                      <w:sz w:val="20"/>
                      <w:lang w:val="es-MX"/>
                    </w:rPr>
                    <m:t>2</m:t>
                  </m:r>
                </m:sup>
              </m:sSup>
            </m:num>
            <m:den>
              <m:sSup>
                <m:sSupPr>
                  <m:ctrlPr>
                    <w:rPr>
                      <w:rFonts w:ascii="Cambria Math" w:hAnsi="Cambria Math"/>
                      <w:bCs/>
                      <w:i/>
                      <w:sz w:val="20"/>
                      <w:lang w:val="es-MX"/>
                    </w:rPr>
                  </m:ctrlPr>
                </m:sSupPr>
                <m:e>
                  <m:r>
                    <m:rPr>
                      <m:sty m:val="bi"/>
                    </m:rPr>
                    <w:rPr>
                      <w:rFonts w:ascii="Cambria Math" w:hAnsi="Cambria Math"/>
                      <w:sz w:val="20"/>
                      <w:lang w:val="es-MX"/>
                    </w:rPr>
                    <m:t>a</m:t>
                  </m:r>
                </m:e>
                <m:sup>
                  <m:r>
                    <m:rPr>
                      <m:sty m:val="bi"/>
                    </m:rPr>
                    <w:rPr>
                      <w:rFonts w:ascii="Cambria Math" w:hAnsi="Cambria Math"/>
                      <w:sz w:val="20"/>
                      <w:lang w:val="es-MX"/>
                    </w:rPr>
                    <m:t>2</m:t>
                  </m:r>
                </m:sup>
              </m:sSup>
            </m:den>
          </m:f>
          <m:r>
            <m:rPr>
              <m:sty m:val="bi"/>
            </m:rPr>
            <w:rPr>
              <w:rFonts w:ascii="Cambria Math" w:hAnsi="Cambria Math"/>
              <w:sz w:val="20"/>
              <w:lang w:val="es-MX"/>
            </w:rPr>
            <m:t xml:space="preserve">+ </m:t>
          </m:r>
          <m:f>
            <m:fPr>
              <m:ctrlPr>
                <w:rPr>
                  <w:rFonts w:ascii="Cambria Math" w:hAnsi="Cambria Math"/>
                  <w:bCs/>
                  <w:i/>
                  <w:sz w:val="20"/>
                  <w:lang w:val="es-MX"/>
                </w:rPr>
              </m:ctrlPr>
            </m:fPr>
            <m:num>
              <m:sSup>
                <m:sSupPr>
                  <m:ctrlPr>
                    <w:rPr>
                      <w:rFonts w:ascii="Cambria Math" w:hAnsi="Cambria Math"/>
                      <w:bCs/>
                      <w:i/>
                      <w:sz w:val="20"/>
                      <w:lang w:val="es-MX"/>
                    </w:rPr>
                  </m:ctrlPr>
                </m:sSupPr>
                <m:e>
                  <m:r>
                    <m:rPr>
                      <m:sty m:val="bi"/>
                    </m:rPr>
                    <w:rPr>
                      <w:rFonts w:ascii="Cambria Math" w:hAnsi="Cambria Math"/>
                      <w:sz w:val="20"/>
                      <w:lang w:val="es-MX"/>
                    </w:rPr>
                    <m:t xml:space="preserve">(y- </m:t>
                  </m:r>
                  <m:sSub>
                    <m:sSubPr>
                      <m:ctrlPr>
                        <w:rPr>
                          <w:rFonts w:ascii="Cambria Math" w:hAnsi="Cambria Math"/>
                          <w:bCs/>
                          <w:i/>
                          <w:sz w:val="20"/>
                          <w:lang w:val="es-MX"/>
                        </w:rPr>
                      </m:ctrlPr>
                    </m:sSubPr>
                    <m:e>
                      <m:r>
                        <m:rPr>
                          <m:sty m:val="bi"/>
                        </m:rPr>
                        <w:rPr>
                          <w:rFonts w:ascii="Cambria Math" w:hAnsi="Cambria Math"/>
                          <w:sz w:val="20"/>
                          <w:lang w:val="es-MX"/>
                        </w:rPr>
                        <m:t>y</m:t>
                      </m:r>
                    </m:e>
                    <m:sub>
                      <m:r>
                        <m:rPr>
                          <m:sty m:val="bi"/>
                        </m:rPr>
                        <w:rPr>
                          <w:rFonts w:ascii="Cambria Math" w:hAnsi="Cambria Math"/>
                          <w:sz w:val="20"/>
                          <w:lang w:val="es-MX"/>
                        </w:rPr>
                        <m:t>0</m:t>
                      </m:r>
                    </m:sub>
                  </m:sSub>
                  <m:r>
                    <m:rPr>
                      <m:sty m:val="bi"/>
                    </m:rPr>
                    <w:rPr>
                      <w:rFonts w:ascii="Cambria Math" w:hAnsi="Cambria Math"/>
                      <w:sz w:val="20"/>
                      <w:lang w:val="es-MX"/>
                    </w:rPr>
                    <m:t>)</m:t>
                  </m:r>
                </m:e>
                <m:sup>
                  <m:r>
                    <m:rPr>
                      <m:sty m:val="bi"/>
                    </m:rPr>
                    <w:rPr>
                      <w:rFonts w:ascii="Cambria Math" w:hAnsi="Cambria Math"/>
                      <w:sz w:val="20"/>
                      <w:lang w:val="es-MX"/>
                    </w:rPr>
                    <m:t>2</m:t>
                  </m:r>
                </m:sup>
              </m:sSup>
            </m:num>
            <m:den>
              <m:sSup>
                <m:sSupPr>
                  <m:ctrlPr>
                    <w:rPr>
                      <w:rFonts w:ascii="Cambria Math" w:hAnsi="Cambria Math"/>
                      <w:bCs/>
                      <w:i/>
                      <w:sz w:val="20"/>
                      <w:lang w:val="es-MX"/>
                    </w:rPr>
                  </m:ctrlPr>
                </m:sSupPr>
                <m:e>
                  <m:r>
                    <m:rPr>
                      <m:sty m:val="bi"/>
                    </m:rPr>
                    <w:rPr>
                      <w:rFonts w:ascii="Cambria Math" w:hAnsi="Cambria Math"/>
                      <w:sz w:val="20"/>
                      <w:lang w:val="es-MX"/>
                    </w:rPr>
                    <m:t>b</m:t>
                  </m:r>
                </m:e>
                <m:sup>
                  <m:r>
                    <m:rPr>
                      <m:sty m:val="bi"/>
                    </m:rPr>
                    <w:rPr>
                      <w:rFonts w:ascii="Cambria Math" w:hAnsi="Cambria Math"/>
                      <w:sz w:val="20"/>
                      <w:lang w:val="es-MX"/>
                    </w:rPr>
                    <m:t>2</m:t>
                  </m:r>
                </m:sup>
              </m:sSup>
            </m:den>
          </m:f>
          <m:r>
            <m:rPr>
              <m:sty m:val="bi"/>
            </m:rPr>
            <w:rPr>
              <w:rFonts w:ascii="Cambria Math" w:hAnsi="Cambria Math"/>
              <w:sz w:val="20"/>
              <w:lang w:val="es-MX"/>
            </w:rPr>
            <m:t>=1</m:t>
          </m:r>
        </m:oMath>
      </m:oMathPara>
    </w:p>
    <w:p w14:paraId="3343228D" w14:textId="77777777" w:rsidR="00204694" w:rsidRPr="00D6632C" w:rsidRDefault="00BE0984" w:rsidP="00204694">
      <w:pPr>
        <w:pStyle w:val="13Head2"/>
        <w:jc w:val="center"/>
        <w:rPr>
          <w:rFonts w:asciiTheme="majorHAnsi" w:hAnsiTheme="majorHAnsi"/>
          <w:bCs/>
          <w:sz w:val="20"/>
          <w:lang w:val="es-MX"/>
        </w:rPr>
      </w:pPr>
      <m:oMathPara>
        <m:oMath>
          <m:f>
            <m:fPr>
              <m:ctrlPr>
                <w:rPr>
                  <w:rFonts w:ascii="Cambria Math" w:hAnsi="Cambria Math"/>
                  <w:bCs/>
                  <w:i/>
                  <w:sz w:val="20"/>
                  <w:lang w:val="es-MX"/>
                </w:rPr>
              </m:ctrlPr>
            </m:fPr>
            <m:num>
              <m:sSup>
                <m:sSupPr>
                  <m:ctrlPr>
                    <w:rPr>
                      <w:rFonts w:ascii="Cambria Math" w:hAnsi="Cambria Math"/>
                      <w:bCs/>
                      <w:i/>
                      <w:sz w:val="20"/>
                      <w:lang w:val="es-MX"/>
                    </w:rPr>
                  </m:ctrlPr>
                </m:sSupPr>
                <m:e>
                  <m:r>
                    <m:rPr>
                      <m:sty m:val="bi"/>
                    </m:rPr>
                    <w:rPr>
                      <w:rFonts w:ascii="Cambria Math" w:hAnsi="Cambria Math"/>
                      <w:sz w:val="20"/>
                      <w:lang w:val="es-MX"/>
                    </w:rPr>
                    <m:t xml:space="preserve">(x- </m:t>
                  </m:r>
                  <m:sSub>
                    <m:sSubPr>
                      <m:ctrlPr>
                        <w:rPr>
                          <w:rFonts w:ascii="Cambria Math" w:hAnsi="Cambria Math"/>
                          <w:bCs/>
                          <w:i/>
                          <w:sz w:val="20"/>
                          <w:lang w:val="es-MX"/>
                        </w:rPr>
                      </m:ctrlPr>
                    </m:sSubPr>
                    <m:e>
                      <m:r>
                        <m:rPr>
                          <m:sty m:val="bi"/>
                        </m:rPr>
                        <w:rPr>
                          <w:rFonts w:ascii="Cambria Math" w:hAnsi="Cambria Math"/>
                          <w:sz w:val="20"/>
                          <w:lang w:val="es-MX"/>
                        </w:rPr>
                        <m:t>x</m:t>
                      </m:r>
                    </m:e>
                    <m:sub>
                      <m:r>
                        <m:rPr>
                          <m:sty m:val="bi"/>
                        </m:rPr>
                        <w:rPr>
                          <w:rFonts w:ascii="Cambria Math" w:hAnsi="Cambria Math"/>
                          <w:sz w:val="20"/>
                          <w:lang w:val="es-MX"/>
                        </w:rPr>
                        <m:t>0</m:t>
                      </m:r>
                    </m:sub>
                  </m:sSub>
                  <m:r>
                    <m:rPr>
                      <m:sty m:val="bi"/>
                    </m:rPr>
                    <w:rPr>
                      <w:rFonts w:ascii="Cambria Math" w:hAnsi="Cambria Math"/>
                      <w:sz w:val="20"/>
                      <w:lang w:val="es-MX"/>
                    </w:rPr>
                    <m:t>)</m:t>
                  </m:r>
                </m:e>
                <m:sup>
                  <m:r>
                    <m:rPr>
                      <m:sty m:val="bi"/>
                    </m:rPr>
                    <w:rPr>
                      <w:rFonts w:ascii="Cambria Math" w:hAnsi="Cambria Math"/>
                      <w:sz w:val="20"/>
                      <w:lang w:val="es-MX"/>
                    </w:rPr>
                    <m:t>2</m:t>
                  </m:r>
                </m:sup>
              </m:sSup>
            </m:num>
            <m:den>
              <m:sSup>
                <m:sSupPr>
                  <m:ctrlPr>
                    <w:rPr>
                      <w:rFonts w:ascii="Cambria Math" w:hAnsi="Cambria Math"/>
                      <w:bCs/>
                      <w:i/>
                      <w:sz w:val="20"/>
                      <w:lang w:val="es-MX"/>
                    </w:rPr>
                  </m:ctrlPr>
                </m:sSupPr>
                <m:e>
                  <m:r>
                    <m:rPr>
                      <m:sty m:val="bi"/>
                    </m:rPr>
                    <w:rPr>
                      <w:rFonts w:ascii="Cambria Math" w:hAnsi="Cambria Math"/>
                      <w:sz w:val="20"/>
                      <w:lang w:val="es-MX"/>
                    </w:rPr>
                    <m:t>b</m:t>
                  </m:r>
                </m:e>
                <m:sup>
                  <m:r>
                    <m:rPr>
                      <m:sty m:val="bi"/>
                    </m:rPr>
                    <w:rPr>
                      <w:rFonts w:ascii="Cambria Math" w:hAnsi="Cambria Math"/>
                      <w:sz w:val="20"/>
                      <w:lang w:val="es-MX"/>
                    </w:rPr>
                    <m:t>2</m:t>
                  </m:r>
                </m:sup>
              </m:sSup>
            </m:den>
          </m:f>
          <m:r>
            <m:rPr>
              <m:sty m:val="bi"/>
            </m:rPr>
            <w:rPr>
              <w:rFonts w:ascii="Cambria Math" w:hAnsi="Cambria Math"/>
              <w:sz w:val="20"/>
              <w:lang w:val="es-MX"/>
            </w:rPr>
            <m:t xml:space="preserve">+ </m:t>
          </m:r>
          <m:f>
            <m:fPr>
              <m:ctrlPr>
                <w:rPr>
                  <w:rFonts w:ascii="Cambria Math" w:hAnsi="Cambria Math"/>
                  <w:bCs/>
                  <w:i/>
                  <w:sz w:val="20"/>
                  <w:lang w:val="es-MX"/>
                </w:rPr>
              </m:ctrlPr>
            </m:fPr>
            <m:num>
              <m:sSup>
                <m:sSupPr>
                  <m:ctrlPr>
                    <w:rPr>
                      <w:rFonts w:ascii="Cambria Math" w:hAnsi="Cambria Math"/>
                      <w:bCs/>
                      <w:i/>
                      <w:sz w:val="20"/>
                      <w:lang w:val="es-MX"/>
                    </w:rPr>
                  </m:ctrlPr>
                </m:sSupPr>
                <m:e>
                  <m:r>
                    <m:rPr>
                      <m:sty m:val="bi"/>
                    </m:rPr>
                    <w:rPr>
                      <w:rFonts w:ascii="Cambria Math" w:hAnsi="Cambria Math"/>
                      <w:sz w:val="20"/>
                      <w:lang w:val="es-MX"/>
                    </w:rPr>
                    <m:t xml:space="preserve">(y- </m:t>
                  </m:r>
                  <m:sSub>
                    <m:sSubPr>
                      <m:ctrlPr>
                        <w:rPr>
                          <w:rFonts w:ascii="Cambria Math" w:hAnsi="Cambria Math"/>
                          <w:bCs/>
                          <w:i/>
                          <w:sz w:val="20"/>
                          <w:lang w:val="es-MX"/>
                        </w:rPr>
                      </m:ctrlPr>
                    </m:sSubPr>
                    <m:e>
                      <m:r>
                        <m:rPr>
                          <m:sty m:val="bi"/>
                        </m:rPr>
                        <w:rPr>
                          <w:rFonts w:ascii="Cambria Math" w:hAnsi="Cambria Math"/>
                          <w:sz w:val="20"/>
                          <w:lang w:val="es-MX"/>
                        </w:rPr>
                        <m:t>y</m:t>
                      </m:r>
                    </m:e>
                    <m:sub>
                      <m:r>
                        <m:rPr>
                          <m:sty m:val="bi"/>
                        </m:rPr>
                        <w:rPr>
                          <w:rFonts w:ascii="Cambria Math" w:hAnsi="Cambria Math"/>
                          <w:sz w:val="20"/>
                          <w:lang w:val="es-MX"/>
                        </w:rPr>
                        <m:t>0</m:t>
                      </m:r>
                    </m:sub>
                  </m:sSub>
                  <m:r>
                    <m:rPr>
                      <m:sty m:val="bi"/>
                    </m:rPr>
                    <w:rPr>
                      <w:rFonts w:ascii="Cambria Math" w:hAnsi="Cambria Math"/>
                      <w:sz w:val="20"/>
                      <w:lang w:val="es-MX"/>
                    </w:rPr>
                    <m:t>)</m:t>
                  </m:r>
                </m:e>
                <m:sup>
                  <m:r>
                    <m:rPr>
                      <m:sty m:val="bi"/>
                    </m:rPr>
                    <w:rPr>
                      <w:rFonts w:ascii="Cambria Math" w:hAnsi="Cambria Math"/>
                      <w:sz w:val="20"/>
                      <w:lang w:val="es-MX"/>
                    </w:rPr>
                    <m:t>2</m:t>
                  </m:r>
                </m:sup>
              </m:sSup>
            </m:num>
            <m:den>
              <m:sSup>
                <m:sSupPr>
                  <m:ctrlPr>
                    <w:rPr>
                      <w:rFonts w:ascii="Cambria Math" w:hAnsi="Cambria Math"/>
                      <w:bCs/>
                      <w:i/>
                      <w:sz w:val="20"/>
                      <w:lang w:val="es-MX"/>
                    </w:rPr>
                  </m:ctrlPr>
                </m:sSupPr>
                <m:e>
                  <m:r>
                    <m:rPr>
                      <m:sty m:val="bi"/>
                    </m:rPr>
                    <w:rPr>
                      <w:rFonts w:ascii="Cambria Math" w:hAnsi="Cambria Math"/>
                      <w:sz w:val="20"/>
                      <w:lang w:val="es-MX"/>
                    </w:rPr>
                    <m:t>a</m:t>
                  </m:r>
                </m:e>
                <m:sup>
                  <m:r>
                    <m:rPr>
                      <m:sty m:val="bi"/>
                    </m:rPr>
                    <w:rPr>
                      <w:rFonts w:ascii="Cambria Math" w:hAnsi="Cambria Math"/>
                      <w:sz w:val="20"/>
                      <w:lang w:val="es-MX"/>
                    </w:rPr>
                    <m:t>2</m:t>
                  </m:r>
                </m:sup>
              </m:sSup>
            </m:den>
          </m:f>
          <m:r>
            <m:rPr>
              <m:sty m:val="bi"/>
            </m:rPr>
            <w:rPr>
              <w:rFonts w:ascii="Cambria Math" w:hAnsi="Cambria Math"/>
              <w:sz w:val="20"/>
              <w:lang w:val="es-MX"/>
            </w:rPr>
            <m:t>=1</m:t>
          </m:r>
        </m:oMath>
      </m:oMathPara>
    </w:p>
    <w:p w14:paraId="3191585C" w14:textId="77777777" w:rsidR="00204694" w:rsidRPr="00D6632C" w:rsidRDefault="00204694" w:rsidP="00204694">
      <w:pPr>
        <w:pStyle w:val="13Head2"/>
        <w:jc w:val="center"/>
        <w:rPr>
          <w:rFonts w:asciiTheme="majorHAnsi" w:hAnsiTheme="majorHAnsi"/>
          <w:bCs/>
          <w:sz w:val="20"/>
          <w:lang w:val="es-MX"/>
        </w:rPr>
      </w:pPr>
      <m:oMathPara>
        <m:oMath>
          <m:r>
            <m:rPr>
              <m:sty m:val="bi"/>
            </m:rPr>
            <w:rPr>
              <w:rFonts w:ascii="Cambria Math" w:hAnsi="Cambria Math"/>
              <w:sz w:val="20"/>
              <w:lang w:val="es-MX"/>
            </w:rPr>
            <m:t>a&gt;b</m:t>
          </m:r>
        </m:oMath>
      </m:oMathPara>
    </w:p>
    <w:p w14:paraId="2FF792CC" w14:textId="77777777" w:rsidR="00204694" w:rsidRPr="00D6632C" w:rsidRDefault="00204694" w:rsidP="00204694">
      <w:pPr>
        <w:pStyle w:val="13Head2"/>
        <w:jc w:val="right"/>
        <w:rPr>
          <w:rFonts w:asciiTheme="majorHAnsi" w:hAnsiTheme="majorHAnsi"/>
          <w:bCs/>
          <w:szCs w:val="18"/>
          <w:lang w:val="es-MX"/>
        </w:rPr>
      </w:pPr>
      <w:r w:rsidRPr="00D6632C">
        <w:rPr>
          <w:rFonts w:asciiTheme="majorHAnsi" w:hAnsiTheme="majorHAnsi"/>
          <w:bCs/>
          <w:sz w:val="14"/>
          <w:szCs w:val="14"/>
          <w:lang w:val="es-MX"/>
        </w:rPr>
        <w:t>(1)</w:t>
      </w:r>
    </w:p>
    <w:p w14:paraId="47C759A0" w14:textId="77777777" w:rsidR="00204694" w:rsidRPr="00D6632C" w:rsidRDefault="00204694" w:rsidP="00204694">
      <w:pPr>
        <w:pStyle w:val="13Head2"/>
        <w:rPr>
          <w:rFonts w:asciiTheme="majorHAnsi" w:hAnsiTheme="majorHAnsi"/>
          <w:bCs/>
          <w:szCs w:val="18"/>
          <w:lang w:val="es-MX"/>
        </w:rPr>
      </w:pPr>
      <w:r w:rsidRPr="00D6632C">
        <w:rPr>
          <w:rFonts w:asciiTheme="majorHAnsi" w:hAnsiTheme="majorHAnsi"/>
          <w:b w:val="0"/>
          <w:sz w:val="16"/>
          <w:szCs w:val="16"/>
          <w:lang w:val="es-MX"/>
        </w:rPr>
        <w:t>Donde:</w:t>
      </w:r>
    </w:p>
    <w:p w14:paraId="45C62DD6" w14:textId="77777777" w:rsidR="00204694" w:rsidRPr="00D6632C" w:rsidRDefault="00BE0984" w:rsidP="00204694">
      <w:pPr>
        <w:pStyle w:val="13Head2"/>
        <w:spacing w:before="0"/>
        <w:rPr>
          <w:rFonts w:asciiTheme="majorHAnsi" w:hAnsiTheme="majorHAnsi"/>
          <w:b w:val="0"/>
          <w:sz w:val="16"/>
          <w:szCs w:val="16"/>
          <w:lang w:val="es-MX"/>
        </w:rPr>
      </w:pPr>
      <m:oMath>
        <m:sSub>
          <m:sSubPr>
            <m:ctrlPr>
              <w:rPr>
                <w:rFonts w:ascii="Cambria Math" w:hAnsi="Cambria Math"/>
                <w:bCs/>
                <w:i/>
                <w:sz w:val="16"/>
                <w:szCs w:val="16"/>
                <w:lang w:val="es-MX"/>
              </w:rPr>
            </m:ctrlPr>
          </m:sSubPr>
          <m:e>
            <m:r>
              <m:rPr>
                <m:sty m:val="bi"/>
              </m:rPr>
              <w:rPr>
                <w:rFonts w:ascii="Cambria Math" w:hAnsi="Cambria Math"/>
                <w:sz w:val="16"/>
                <w:szCs w:val="16"/>
                <w:lang w:val="es-MX"/>
              </w:rPr>
              <m:t>x</m:t>
            </m:r>
          </m:e>
          <m:sub>
            <m:r>
              <m:rPr>
                <m:sty m:val="bi"/>
              </m:rPr>
              <w:rPr>
                <w:rFonts w:ascii="Cambria Math" w:hAnsi="Cambria Math"/>
                <w:sz w:val="16"/>
                <w:szCs w:val="16"/>
                <w:lang w:val="es-MX"/>
              </w:rPr>
              <m:t>0</m:t>
            </m:r>
          </m:sub>
        </m:sSub>
        <m:r>
          <m:rPr>
            <m:sty m:val="bi"/>
          </m:rPr>
          <w:rPr>
            <w:rFonts w:ascii="Cambria Math" w:hAnsi="Cambria Math"/>
            <w:sz w:val="16"/>
            <w:szCs w:val="16"/>
            <w:lang w:val="es-MX"/>
          </w:rPr>
          <m:t xml:space="preserve">, </m:t>
        </m:r>
        <m:sSub>
          <m:sSubPr>
            <m:ctrlPr>
              <w:rPr>
                <w:rFonts w:ascii="Cambria Math" w:hAnsi="Cambria Math"/>
                <w:bCs/>
                <w:i/>
                <w:sz w:val="16"/>
                <w:szCs w:val="16"/>
                <w:lang w:val="es-MX"/>
              </w:rPr>
            </m:ctrlPr>
          </m:sSubPr>
          <m:e>
            <m:r>
              <m:rPr>
                <m:sty m:val="bi"/>
              </m:rPr>
              <w:rPr>
                <w:rFonts w:ascii="Cambria Math" w:hAnsi="Cambria Math"/>
                <w:sz w:val="16"/>
                <w:szCs w:val="16"/>
                <w:lang w:val="es-MX"/>
              </w:rPr>
              <m:t>y</m:t>
            </m:r>
          </m:e>
          <m:sub>
            <m:r>
              <m:rPr>
                <m:sty m:val="bi"/>
              </m:rPr>
              <w:rPr>
                <w:rFonts w:ascii="Cambria Math" w:hAnsi="Cambria Math"/>
                <w:sz w:val="16"/>
                <w:szCs w:val="16"/>
                <w:lang w:val="es-MX"/>
              </w:rPr>
              <m:t>0</m:t>
            </m:r>
          </m:sub>
        </m:sSub>
      </m:oMath>
      <w:r w:rsidR="00204694" w:rsidRPr="00D6632C">
        <w:rPr>
          <w:rFonts w:asciiTheme="majorHAnsi" w:hAnsiTheme="majorHAnsi"/>
          <w:b w:val="0"/>
          <w:sz w:val="16"/>
          <w:szCs w:val="16"/>
          <w:lang w:val="es-MX"/>
        </w:rPr>
        <w:t>: La diferencia de las coordenadas x, y del centro de la elipse.</w:t>
      </w:r>
    </w:p>
    <w:p w14:paraId="5ED934FF" w14:textId="77777777" w:rsidR="00204694" w:rsidRPr="00D6632C" w:rsidRDefault="00204694" w:rsidP="00204694">
      <w:pPr>
        <w:pStyle w:val="13Head2"/>
        <w:spacing w:before="0"/>
        <w:rPr>
          <w:rFonts w:asciiTheme="majorHAnsi" w:hAnsiTheme="majorHAnsi"/>
          <w:b w:val="0"/>
          <w:sz w:val="16"/>
          <w:szCs w:val="16"/>
          <w:lang w:val="es-MX"/>
        </w:rPr>
      </w:pPr>
      <m:oMath>
        <m:r>
          <m:rPr>
            <m:sty m:val="bi"/>
          </m:rPr>
          <w:rPr>
            <w:rFonts w:ascii="Cambria Math" w:hAnsi="Cambria Math"/>
            <w:sz w:val="16"/>
            <w:szCs w:val="16"/>
            <w:lang w:val="es-MX"/>
          </w:rPr>
          <m:t>a</m:t>
        </m:r>
      </m:oMath>
      <w:r w:rsidRPr="00D6632C">
        <w:rPr>
          <w:rFonts w:asciiTheme="majorHAnsi" w:hAnsiTheme="majorHAnsi"/>
          <w:b w:val="0"/>
          <w:sz w:val="16"/>
          <w:szCs w:val="16"/>
          <w:lang w:val="es-MX"/>
        </w:rPr>
        <w:t>: La distancia mayor del centro a un vértice o covértice.</w:t>
      </w:r>
    </w:p>
    <w:p w14:paraId="4DD2F4B3" w14:textId="77777777" w:rsidR="00204694" w:rsidRPr="00D6632C" w:rsidRDefault="00204694" w:rsidP="00204694">
      <w:pPr>
        <w:pStyle w:val="13Head2"/>
        <w:spacing w:before="0"/>
        <w:rPr>
          <w:rFonts w:asciiTheme="majorHAnsi" w:hAnsiTheme="majorHAnsi"/>
          <w:b w:val="0"/>
          <w:sz w:val="16"/>
          <w:szCs w:val="16"/>
          <w:lang w:val="es-MX"/>
        </w:rPr>
      </w:pPr>
      <m:oMath>
        <m:r>
          <m:rPr>
            <m:sty m:val="bi"/>
          </m:rPr>
          <w:rPr>
            <w:rFonts w:ascii="Cambria Math" w:hAnsi="Cambria Math"/>
            <w:sz w:val="16"/>
            <w:szCs w:val="16"/>
            <w:lang w:val="es-MX"/>
          </w:rPr>
          <m:t>b</m:t>
        </m:r>
      </m:oMath>
      <w:r w:rsidRPr="00D6632C">
        <w:rPr>
          <w:rFonts w:asciiTheme="majorHAnsi" w:hAnsiTheme="majorHAnsi"/>
          <w:b w:val="0"/>
          <w:sz w:val="16"/>
          <w:szCs w:val="16"/>
          <w:lang w:val="es-MX"/>
        </w:rPr>
        <w:t>: La distancia menor del centro a un vértice o covértice.</w:t>
      </w:r>
    </w:p>
    <w:p w14:paraId="31025D9B" w14:textId="77777777" w:rsidR="00204694" w:rsidRPr="00D6632C" w:rsidRDefault="00204694" w:rsidP="00204694">
      <w:pPr>
        <w:pStyle w:val="13Head2"/>
        <w:spacing w:before="0"/>
        <w:rPr>
          <w:rFonts w:asciiTheme="majorHAnsi" w:hAnsiTheme="majorHAnsi"/>
          <w:b w:val="0"/>
          <w:i/>
          <w:iCs/>
          <w:szCs w:val="18"/>
          <w:lang w:val="es-MX"/>
        </w:rPr>
      </w:pPr>
    </w:p>
    <w:p w14:paraId="5A6BBBF7" w14:textId="05745762" w:rsidR="00204694" w:rsidRPr="00D6632C" w:rsidRDefault="00204694" w:rsidP="00204694">
      <w:pPr>
        <w:pStyle w:val="13Head2"/>
        <w:spacing w:before="0"/>
        <w:rPr>
          <w:rFonts w:asciiTheme="majorHAnsi" w:hAnsiTheme="majorHAnsi"/>
          <w:b w:val="0"/>
          <w:szCs w:val="18"/>
          <w:lang w:val="es-MX"/>
        </w:rPr>
      </w:pPr>
      <w:r w:rsidRPr="00D6632C">
        <w:rPr>
          <w:rFonts w:asciiTheme="majorHAnsi" w:hAnsiTheme="majorHAnsi"/>
          <w:b w:val="0"/>
          <w:szCs w:val="18"/>
          <w:lang w:val="es-MX"/>
        </w:rPr>
        <w:t xml:space="preserve">Si la elipse tiene su eje mayor de manera vertical, la </w:t>
      </w:r>
      <w:r w:rsidRPr="00D6632C">
        <w:rPr>
          <w:rFonts w:asciiTheme="majorHAnsi" w:hAnsiTheme="majorHAnsi"/>
          <w:b w:val="0"/>
          <w:i/>
          <w:iCs/>
          <w:szCs w:val="18"/>
          <w:lang w:val="es-MX"/>
        </w:rPr>
        <w:t xml:space="preserve">a </w:t>
      </w:r>
      <w:r w:rsidRPr="00D6632C">
        <w:rPr>
          <w:rFonts w:asciiTheme="majorHAnsi" w:hAnsiTheme="majorHAnsi"/>
          <w:b w:val="0"/>
          <w:szCs w:val="18"/>
          <w:lang w:val="es-MX"/>
        </w:rPr>
        <w:t xml:space="preserve">y la </w:t>
      </w:r>
      <w:r w:rsidRPr="00D6632C">
        <w:rPr>
          <w:rFonts w:asciiTheme="majorHAnsi" w:hAnsiTheme="majorHAnsi"/>
          <w:b w:val="0"/>
          <w:i/>
          <w:iCs/>
          <w:szCs w:val="18"/>
          <w:lang w:val="es-MX"/>
        </w:rPr>
        <w:t>b</w:t>
      </w:r>
      <w:r w:rsidRPr="00D6632C">
        <w:rPr>
          <w:rFonts w:asciiTheme="majorHAnsi" w:hAnsiTheme="majorHAnsi"/>
          <w:b w:val="0"/>
          <w:szCs w:val="18"/>
          <w:lang w:val="es-MX"/>
        </w:rPr>
        <w:t xml:space="preserve"> tienen que transferirse de lugar, la incógnita </w:t>
      </w:r>
      <w:r w:rsidRPr="00D6632C">
        <w:rPr>
          <w:rFonts w:asciiTheme="majorHAnsi" w:hAnsiTheme="majorHAnsi"/>
          <w:b w:val="0"/>
          <w:i/>
          <w:iCs/>
          <w:szCs w:val="18"/>
          <w:lang w:val="es-MX"/>
        </w:rPr>
        <w:t xml:space="preserve">a </w:t>
      </w:r>
      <w:r w:rsidRPr="00D6632C">
        <w:rPr>
          <w:rFonts w:asciiTheme="majorHAnsi" w:hAnsiTheme="majorHAnsi"/>
          <w:b w:val="0"/>
          <w:szCs w:val="18"/>
          <w:lang w:val="es-MX"/>
        </w:rPr>
        <w:t xml:space="preserve">ahora siendo denominador de </w:t>
      </w:r>
      <w:r w:rsidRPr="00D6632C">
        <w:rPr>
          <w:rFonts w:asciiTheme="majorHAnsi" w:hAnsiTheme="majorHAnsi"/>
          <w:b w:val="0"/>
          <w:i/>
          <w:iCs/>
          <w:szCs w:val="18"/>
          <w:lang w:val="es-MX"/>
        </w:rPr>
        <w:t xml:space="preserve">y, </w:t>
      </w:r>
      <w:r w:rsidRPr="00D6632C">
        <w:rPr>
          <w:rFonts w:asciiTheme="majorHAnsi" w:hAnsiTheme="majorHAnsi"/>
          <w:b w:val="0"/>
          <w:szCs w:val="18"/>
          <w:lang w:val="es-MX"/>
        </w:rPr>
        <w:t xml:space="preserve">y la </w:t>
      </w:r>
      <w:r w:rsidRPr="00D6632C">
        <w:rPr>
          <w:rFonts w:asciiTheme="majorHAnsi" w:hAnsiTheme="majorHAnsi"/>
          <w:b w:val="0"/>
          <w:i/>
          <w:iCs/>
          <w:szCs w:val="18"/>
          <w:lang w:val="es-MX"/>
        </w:rPr>
        <w:t>b</w:t>
      </w:r>
      <w:r w:rsidRPr="001679C9">
        <w:rPr>
          <w:rFonts w:asciiTheme="majorHAnsi" w:hAnsiTheme="majorHAnsi"/>
          <w:b w:val="0"/>
          <w:szCs w:val="18"/>
          <w:lang w:val="es-MX"/>
        </w:rPr>
        <w:t xml:space="preserve"> siéndolo </w:t>
      </w:r>
      <w:r w:rsidRPr="00D6632C">
        <w:rPr>
          <w:rFonts w:asciiTheme="majorHAnsi" w:hAnsiTheme="majorHAnsi"/>
          <w:b w:val="0"/>
          <w:szCs w:val="18"/>
          <w:lang w:val="es-MX"/>
        </w:rPr>
        <w:t xml:space="preserve">de </w:t>
      </w:r>
      <w:r w:rsidRPr="00D6632C">
        <w:rPr>
          <w:rFonts w:asciiTheme="majorHAnsi" w:hAnsiTheme="majorHAnsi"/>
          <w:b w:val="0"/>
          <w:i/>
          <w:iCs/>
          <w:szCs w:val="18"/>
          <w:lang w:val="es-MX"/>
        </w:rPr>
        <w:t>x</w:t>
      </w:r>
      <w:r w:rsidRPr="00D6632C">
        <w:rPr>
          <w:rFonts w:asciiTheme="majorHAnsi" w:hAnsiTheme="majorHAnsi"/>
          <w:b w:val="0"/>
          <w:szCs w:val="18"/>
          <w:lang w:val="es-MX"/>
        </w:rPr>
        <w:t>.</w:t>
      </w:r>
    </w:p>
    <w:p w14:paraId="7216C6F2" w14:textId="77777777" w:rsidR="00204694" w:rsidRPr="00D6632C" w:rsidRDefault="00204694" w:rsidP="00204694">
      <w:pPr>
        <w:pStyle w:val="13Head2"/>
        <w:spacing w:before="0"/>
        <w:rPr>
          <w:rFonts w:asciiTheme="majorHAnsi" w:hAnsiTheme="majorHAnsi"/>
          <w:bCs/>
          <w:szCs w:val="18"/>
          <w:lang w:val="es-MX"/>
        </w:rPr>
      </w:pPr>
      <w:r w:rsidRPr="00D6632C">
        <w:rPr>
          <w:rFonts w:asciiTheme="majorHAnsi" w:hAnsiTheme="majorHAnsi"/>
          <w:noProof/>
        </w:rPr>
        <w:lastRenderedPageBreak/>
        <w:drawing>
          <wp:inline distT="0" distB="0" distL="0" distR="0" wp14:anchorId="2C69E744" wp14:editId="30699BC6">
            <wp:extent cx="3027374" cy="1696994"/>
            <wp:effectExtent l="0" t="0" r="1905" b="0"/>
            <wp:docPr id="7" name="Imagen 7" descr="Concepto y elementos de la e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cepto y elementos de la elip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7374" cy="1696994"/>
                    </a:xfrm>
                    <a:prstGeom prst="rect">
                      <a:avLst/>
                    </a:prstGeom>
                  </pic:spPr>
                </pic:pic>
              </a:graphicData>
            </a:graphic>
          </wp:inline>
        </w:drawing>
      </w:r>
    </w:p>
    <w:p w14:paraId="6EDB3868" w14:textId="77777777" w:rsidR="00204694" w:rsidRPr="00D6632C" w:rsidRDefault="00204694" w:rsidP="00204694">
      <w:pPr>
        <w:pStyle w:val="13Head2"/>
        <w:rPr>
          <w:rFonts w:asciiTheme="majorHAnsi" w:hAnsiTheme="majorHAnsi"/>
          <w:b w:val="0"/>
          <w:szCs w:val="18"/>
          <w:lang w:val="es-MX"/>
        </w:rPr>
      </w:pPr>
      <w:r w:rsidRPr="00D6632C">
        <w:rPr>
          <w:rFonts w:asciiTheme="majorHAnsi" w:hAnsiTheme="majorHAnsi"/>
          <w:b w:val="0"/>
          <w:noProof/>
          <w:szCs w:val="18"/>
          <w:lang w:val="es-MX"/>
        </w:rPr>
        <w:drawing>
          <wp:inline distT="0" distB="0" distL="0" distR="0" wp14:anchorId="409781C1" wp14:editId="0F59959E">
            <wp:extent cx="3061252" cy="2029956"/>
            <wp:effectExtent l="0" t="0" r="6350" b="889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9311" cy="2035300"/>
                    </a:xfrm>
                    <a:prstGeom prst="rect">
                      <a:avLst/>
                    </a:prstGeom>
                    <a:noFill/>
                  </pic:spPr>
                </pic:pic>
              </a:graphicData>
            </a:graphic>
          </wp:inline>
        </w:drawing>
      </w:r>
    </w:p>
    <w:p w14:paraId="6B0FEFC8" w14:textId="77777777" w:rsidR="00204694" w:rsidRPr="00D6632C" w:rsidRDefault="00204694" w:rsidP="00204694">
      <w:pPr>
        <w:pStyle w:val="19FigureCaption"/>
        <w:rPr>
          <w:rFonts w:asciiTheme="majorHAnsi" w:hAnsiTheme="majorHAnsi"/>
          <w:lang w:val="es-MX"/>
        </w:rPr>
      </w:pPr>
      <w:r w:rsidRPr="00D6632C">
        <w:rPr>
          <w:rFonts w:asciiTheme="majorHAnsi" w:hAnsiTheme="majorHAnsi"/>
          <w:bCs/>
          <w:szCs w:val="18"/>
          <w:lang w:val="es-MX"/>
        </w:rPr>
        <w:t>Fig. 1, 2. Elementos y propiedades de una elipse</w:t>
      </w:r>
      <w:r w:rsidRPr="00D6632C">
        <w:rPr>
          <w:rFonts w:asciiTheme="majorHAnsi" w:hAnsiTheme="majorHAnsi"/>
          <w:lang w:val="es-MX"/>
        </w:rPr>
        <w:t>.</w:t>
      </w:r>
    </w:p>
    <w:p w14:paraId="5D6EAB30" w14:textId="77777777" w:rsidR="00204694" w:rsidRPr="00D6632C" w:rsidRDefault="00204694" w:rsidP="00204694">
      <w:pPr>
        <w:pStyle w:val="13Head2"/>
        <w:rPr>
          <w:rFonts w:asciiTheme="majorHAnsi" w:hAnsiTheme="majorHAnsi"/>
          <w:bCs/>
          <w:szCs w:val="18"/>
          <w:lang w:val="es-MX"/>
        </w:rPr>
      </w:pPr>
    </w:p>
    <w:p w14:paraId="79AA410D" w14:textId="77777777" w:rsidR="00204694" w:rsidRPr="00D6632C" w:rsidRDefault="00204694" w:rsidP="00204694">
      <w:pPr>
        <w:pStyle w:val="13Head2"/>
        <w:rPr>
          <w:rFonts w:asciiTheme="majorHAnsi" w:hAnsiTheme="majorHAnsi"/>
          <w:szCs w:val="18"/>
          <w:lang w:val="es-MX"/>
        </w:rPr>
      </w:pPr>
      <w:r w:rsidRPr="00D6632C">
        <w:rPr>
          <w:rFonts w:asciiTheme="majorHAnsi" w:hAnsiTheme="majorHAnsi"/>
          <w:szCs w:val="18"/>
          <w:lang w:val="es-MX"/>
        </w:rPr>
        <w:t>B. Ley de la gravitación universal.</w:t>
      </w:r>
    </w:p>
    <w:p w14:paraId="138E9027" w14:textId="77777777" w:rsidR="00204694" w:rsidRPr="00D6632C" w:rsidRDefault="00204694" w:rsidP="00204694">
      <w:pPr>
        <w:pStyle w:val="13Head2"/>
        <w:rPr>
          <w:rFonts w:asciiTheme="majorHAnsi" w:hAnsiTheme="majorHAnsi"/>
          <w:b w:val="0"/>
          <w:szCs w:val="18"/>
          <w:lang w:val="es-US"/>
        </w:rPr>
      </w:pPr>
      <w:r w:rsidRPr="00D6632C">
        <w:rPr>
          <w:rFonts w:asciiTheme="majorHAnsi" w:hAnsiTheme="majorHAnsi"/>
          <w:b w:val="0"/>
          <w:szCs w:val="18"/>
          <w:lang w:val="es-US"/>
        </w:rPr>
        <w:t>“La fuerza con que se atraen dos objetos es proporcional al producto de sus masas e inversamente proporcional al cuadrado de la distancia que los separa”.</w:t>
      </w:r>
    </w:p>
    <w:p w14:paraId="5F3CE888" w14:textId="77777777" w:rsidR="00204694" w:rsidRPr="00D6632C" w:rsidRDefault="00204694" w:rsidP="00204694">
      <w:pPr>
        <w:pStyle w:val="13Head2"/>
        <w:rPr>
          <w:rFonts w:asciiTheme="majorHAnsi" w:hAnsiTheme="majorHAnsi"/>
          <w:b w:val="0"/>
          <w:szCs w:val="18"/>
          <w:lang w:val="es-MX"/>
        </w:rPr>
      </w:pPr>
      <w:r w:rsidRPr="00D6632C">
        <w:rPr>
          <w:rFonts w:asciiTheme="majorHAnsi" w:hAnsiTheme="majorHAnsi"/>
          <w:b w:val="0"/>
          <w:szCs w:val="18"/>
          <w:lang w:val="es-MX"/>
        </w:rPr>
        <w:t>La ley de gravitación universal fue formulada por Isaac Newton en 1687 y describe la atracción gravitatoria entre cuerpos, Newton establece una relación proporcional entre la fuerza de la gravedad y la masa de cada uno de los cuerpos.</w:t>
      </w:r>
    </w:p>
    <w:p w14:paraId="3EB1845F" w14:textId="77777777" w:rsidR="00204694" w:rsidRPr="00D6632C" w:rsidRDefault="00204694" w:rsidP="00204694">
      <w:pPr>
        <w:pStyle w:val="13Head2"/>
        <w:rPr>
          <w:rFonts w:asciiTheme="majorHAnsi" w:hAnsiTheme="majorHAnsi"/>
          <w:b w:val="0"/>
          <w:szCs w:val="18"/>
          <w:lang w:val="es-MX"/>
        </w:rPr>
      </w:pPr>
      <w:r w:rsidRPr="00D6632C">
        <w:rPr>
          <w:rFonts w:asciiTheme="majorHAnsi" w:hAnsiTheme="majorHAnsi"/>
          <w:b w:val="0"/>
          <w:szCs w:val="18"/>
          <w:lang w:val="es-MX"/>
        </w:rPr>
        <w:t xml:space="preserve">La ley establece que mientras más cerca estén los cuerpos y mientras mayor sea su masa, la atracción será más intensa entre ellos. Hoy en día se ha descubierto que, a partir de cierta masa masiva, la ley deja de ser valida. Por lo cual esta ley se convirtió en una aproximación a la ley de relatividad general de Einstein. A pesar de esto, la ley sigue siendo útil para la mayor parte de fenómenos en el sistema solar. </w:t>
      </w:r>
      <w:r w:rsidRPr="00D6632C">
        <w:rPr>
          <w:rFonts w:asciiTheme="majorHAnsi" w:hAnsiTheme="majorHAnsi"/>
          <w:b w:val="0"/>
          <w:bCs/>
          <w:szCs w:val="18"/>
          <w:lang w:val="es-MX"/>
        </w:rPr>
        <w:t>La fórmula</w:t>
      </w:r>
      <w:r w:rsidRPr="00D6632C">
        <w:rPr>
          <w:rFonts w:asciiTheme="majorHAnsi" w:hAnsiTheme="majorHAnsi"/>
          <w:b w:val="0"/>
          <w:szCs w:val="18"/>
          <w:lang w:val="es-MX"/>
        </w:rPr>
        <w:t xml:space="preserve"> fundamental es la siguiente:</w:t>
      </w:r>
    </w:p>
    <w:p w14:paraId="3B2FF79F" w14:textId="77777777" w:rsidR="00204694" w:rsidRPr="00D6632C" w:rsidRDefault="00204694" w:rsidP="00204694">
      <w:pPr>
        <w:pStyle w:val="13Head2"/>
        <w:jc w:val="center"/>
        <w:rPr>
          <w:rFonts w:asciiTheme="majorHAnsi" w:hAnsiTheme="majorHAnsi"/>
          <w:szCs w:val="18"/>
          <w:lang w:val="es-MX"/>
        </w:rPr>
      </w:pPr>
      <m:oMathPara>
        <m:oMath>
          <m:r>
            <m:rPr>
              <m:sty m:val="bi"/>
            </m:rPr>
            <w:rPr>
              <w:rFonts w:ascii="Cambria Math" w:hAnsi="Cambria Math"/>
              <w:sz w:val="20"/>
              <w:lang w:val="es-MX"/>
            </w:rPr>
            <m:t>F=G∙</m:t>
          </m:r>
          <m:f>
            <m:fPr>
              <m:ctrlPr>
                <w:rPr>
                  <w:rFonts w:ascii="Cambria Math" w:hAnsi="Cambria Math"/>
                  <w:i/>
                  <w:sz w:val="20"/>
                  <w:lang w:val="es-MX"/>
                </w:rPr>
              </m:ctrlPr>
            </m:fPr>
            <m:num>
              <m:sSub>
                <m:sSubPr>
                  <m:ctrlPr>
                    <w:rPr>
                      <w:rFonts w:ascii="Cambria Math" w:hAnsi="Cambria Math"/>
                      <w:i/>
                      <w:sz w:val="20"/>
                      <w:lang w:val="es-MX"/>
                    </w:rPr>
                  </m:ctrlPr>
                </m:sSubPr>
                <m:e>
                  <m:r>
                    <m:rPr>
                      <m:sty m:val="bi"/>
                    </m:rPr>
                    <w:rPr>
                      <w:rFonts w:ascii="Cambria Math" w:hAnsi="Cambria Math"/>
                      <w:sz w:val="20"/>
                      <w:lang w:val="es-MX"/>
                    </w:rPr>
                    <m:t>m</m:t>
                  </m:r>
                </m:e>
                <m:sub>
                  <m:r>
                    <m:rPr>
                      <m:sty m:val="bi"/>
                    </m:rPr>
                    <w:rPr>
                      <w:rFonts w:ascii="Cambria Math" w:hAnsi="Cambria Math"/>
                      <w:sz w:val="20"/>
                      <w:lang w:val="es-MX"/>
                    </w:rPr>
                    <m:t>1</m:t>
                  </m:r>
                </m:sub>
              </m:sSub>
              <m:r>
                <m:rPr>
                  <m:sty m:val="bi"/>
                </m:rPr>
                <w:rPr>
                  <w:rFonts w:ascii="Cambria Math" w:hAnsi="Cambria Math"/>
                  <w:sz w:val="20"/>
                  <w:lang w:val="es-MX"/>
                </w:rPr>
                <m:t>∙</m:t>
              </m:r>
              <m:sSub>
                <m:sSubPr>
                  <m:ctrlPr>
                    <w:rPr>
                      <w:rFonts w:ascii="Cambria Math" w:hAnsi="Cambria Math"/>
                      <w:i/>
                      <w:sz w:val="20"/>
                      <w:lang w:val="es-MX"/>
                    </w:rPr>
                  </m:ctrlPr>
                </m:sSubPr>
                <m:e>
                  <m:r>
                    <m:rPr>
                      <m:sty m:val="bi"/>
                    </m:rPr>
                    <w:rPr>
                      <w:rFonts w:ascii="Cambria Math" w:hAnsi="Cambria Math"/>
                      <w:sz w:val="20"/>
                      <w:lang w:val="es-MX"/>
                    </w:rPr>
                    <m:t>m</m:t>
                  </m:r>
                </m:e>
                <m:sub>
                  <m:r>
                    <m:rPr>
                      <m:sty m:val="bi"/>
                    </m:rPr>
                    <w:rPr>
                      <w:rFonts w:ascii="Cambria Math" w:hAnsi="Cambria Math"/>
                      <w:sz w:val="20"/>
                      <w:lang w:val="es-MX"/>
                    </w:rPr>
                    <m:t>2</m:t>
                  </m:r>
                </m:sub>
              </m:sSub>
            </m:num>
            <m:den>
              <m:sSup>
                <m:sSupPr>
                  <m:ctrlPr>
                    <w:rPr>
                      <w:rFonts w:ascii="Cambria Math" w:hAnsi="Cambria Math"/>
                      <w:i/>
                      <w:sz w:val="20"/>
                      <w:lang w:val="es-MX"/>
                    </w:rPr>
                  </m:ctrlPr>
                </m:sSupPr>
                <m:e>
                  <m:r>
                    <m:rPr>
                      <m:sty m:val="bi"/>
                    </m:rPr>
                    <w:rPr>
                      <w:rFonts w:ascii="Cambria Math" w:hAnsi="Cambria Math"/>
                      <w:sz w:val="20"/>
                      <w:lang w:val="es-MX"/>
                    </w:rPr>
                    <m:t>r</m:t>
                  </m:r>
                </m:e>
                <m:sup>
                  <m:r>
                    <m:rPr>
                      <m:sty m:val="bi"/>
                    </m:rPr>
                    <w:rPr>
                      <w:rFonts w:ascii="Cambria Math" w:hAnsi="Cambria Math"/>
                      <w:sz w:val="20"/>
                      <w:lang w:val="es-MX"/>
                    </w:rPr>
                    <m:t>2</m:t>
                  </m:r>
                </m:sup>
              </m:sSup>
            </m:den>
          </m:f>
        </m:oMath>
      </m:oMathPara>
    </w:p>
    <w:p w14:paraId="3A3B50B3" w14:textId="77777777" w:rsidR="00204694" w:rsidRPr="00D6632C" w:rsidRDefault="00204694" w:rsidP="00204694">
      <w:pPr>
        <w:pStyle w:val="13Head2"/>
        <w:jc w:val="right"/>
        <w:rPr>
          <w:rFonts w:asciiTheme="majorHAnsi" w:hAnsiTheme="majorHAnsi"/>
          <w:szCs w:val="18"/>
          <w:lang w:val="es-MX"/>
        </w:rPr>
      </w:pPr>
      <w:r w:rsidRPr="00D6632C">
        <w:rPr>
          <w:rFonts w:asciiTheme="majorHAnsi" w:hAnsiTheme="majorHAnsi"/>
          <w:sz w:val="14"/>
          <w:szCs w:val="14"/>
          <w:lang w:val="es-MX"/>
        </w:rPr>
        <w:t>(2)</w:t>
      </w:r>
    </w:p>
    <w:p w14:paraId="1093B6E0" w14:textId="77777777" w:rsidR="00204694" w:rsidRPr="00D6632C" w:rsidRDefault="00204694" w:rsidP="00204694">
      <w:pPr>
        <w:pStyle w:val="13Head2"/>
        <w:rPr>
          <w:rFonts w:asciiTheme="majorHAnsi" w:hAnsiTheme="majorHAnsi"/>
          <w:b w:val="0"/>
          <w:bCs/>
          <w:szCs w:val="18"/>
          <w:lang w:val="es-US"/>
        </w:rPr>
      </w:pPr>
      <w:r w:rsidRPr="00D6632C">
        <w:rPr>
          <w:rFonts w:asciiTheme="majorHAnsi" w:hAnsiTheme="majorHAnsi"/>
          <w:b w:val="0"/>
          <w:szCs w:val="18"/>
          <w:lang w:val="es-MX"/>
        </w:rPr>
        <w:t xml:space="preserve">En esta fórmula, F es la fuerza de atracción entre las masas, G es la constante de gravitación universal </w:t>
      </w:r>
      <w:r w:rsidRPr="00D6632C">
        <w:rPr>
          <w:rFonts w:asciiTheme="majorHAnsi" w:hAnsiTheme="majorHAnsi"/>
          <w:b w:val="0"/>
          <w:szCs w:val="18"/>
          <w:lang w:val="es-US"/>
        </w:rPr>
        <w:t>(6.673484*10</w:t>
      </w:r>
      <w:r w:rsidRPr="00D6632C">
        <w:rPr>
          <w:rFonts w:asciiTheme="majorHAnsi" w:hAnsiTheme="majorHAnsi"/>
          <w:b w:val="0"/>
          <w:szCs w:val="18"/>
          <w:vertAlign w:val="superscript"/>
          <w:lang w:val="es-US"/>
        </w:rPr>
        <w:t>-11</w:t>
      </w:r>
      <w:r w:rsidRPr="00D6632C">
        <w:rPr>
          <w:rFonts w:asciiTheme="majorHAnsi" w:hAnsiTheme="majorHAnsi"/>
          <w:b w:val="0"/>
          <w:szCs w:val="18"/>
          <w:lang w:val="es-US"/>
        </w:rPr>
        <w:t> N*m</w:t>
      </w:r>
      <w:r w:rsidRPr="00D6632C">
        <w:rPr>
          <w:rFonts w:asciiTheme="majorHAnsi" w:hAnsiTheme="majorHAnsi"/>
          <w:b w:val="0"/>
          <w:szCs w:val="18"/>
          <w:vertAlign w:val="superscript"/>
          <w:lang w:val="es-US"/>
        </w:rPr>
        <w:t>2</w:t>
      </w:r>
      <w:r w:rsidRPr="00D6632C">
        <w:rPr>
          <w:rFonts w:asciiTheme="majorHAnsi" w:hAnsiTheme="majorHAnsi"/>
          <w:b w:val="0"/>
          <w:szCs w:val="18"/>
          <w:lang w:val="es-US"/>
        </w:rPr>
        <w:t>/kg</w:t>
      </w:r>
      <w:r w:rsidRPr="00D6632C">
        <w:rPr>
          <w:rFonts w:asciiTheme="majorHAnsi" w:hAnsiTheme="majorHAnsi"/>
          <w:b w:val="0"/>
          <w:szCs w:val="18"/>
          <w:vertAlign w:val="superscript"/>
          <w:lang w:val="es-US"/>
        </w:rPr>
        <w:t>2</w:t>
      </w:r>
      <w:r w:rsidRPr="00D6632C">
        <w:rPr>
          <w:rFonts w:asciiTheme="majorHAnsi" w:hAnsiTheme="majorHAnsi"/>
          <w:b w:val="0"/>
          <w:szCs w:val="18"/>
          <w:lang w:val="es-US"/>
        </w:rPr>
        <w:t>), m 1 y 2 es las masas de cada uno de los cuerpos y r es la distancia que separa a los cuerpos.</w:t>
      </w:r>
    </w:p>
    <w:p w14:paraId="0DDB6CAB" w14:textId="77777777" w:rsidR="00204694" w:rsidRPr="00D6632C" w:rsidRDefault="00204694" w:rsidP="00204694">
      <w:pPr>
        <w:pStyle w:val="13Head2"/>
        <w:rPr>
          <w:rFonts w:asciiTheme="majorHAnsi" w:hAnsiTheme="majorHAnsi"/>
          <w:b w:val="0"/>
          <w:bCs/>
          <w:szCs w:val="18"/>
          <w:lang w:val="es-US"/>
        </w:rPr>
      </w:pPr>
      <w:r w:rsidRPr="00D6632C">
        <w:rPr>
          <w:rFonts w:asciiTheme="majorHAnsi" w:hAnsiTheme="majorHAnsi"/>
          <w:b w:val="0"/>
          <w:szCs w:val="18"/>
          <w:lang w:val="es-US"/>
        </w:rPr>
        <w:t xml:space="preserve">También existe la forma vectorial de esta ecuación para dar una forma </w:t>
      </w:r>
      <w:r w:rsidRPr="00D6632C">
        <w:rPr>
          <w:rFonts w:asciiTheme="majorHAnsi" w:hAnsiTheme="majorHAnsi"/>
          <w:b w:val="0"/>
          <w:bCs/>
          <w:szCs w:val="18"/>
          <w:lang w:val="es-US"/>
        </w:rPr>
        <w:t>más</w:t>
      </w:r>
      <w:r w:rsidRPr="00D6632C">
        <w:rPr>
          <w:rFonts w:asciiTheme="majorHAnsi" w:hAnsiTheme="majorHAnsi"/>
          <w:b w:val="0"/>
          <w:szCs w:val="18"/>
          <w:lang w:val="es-US"/>
        </w:rPr>
        <w:t xml:space="preserve"> general de la fuerza ya que da también su dirección. </w:t>
      </w:r>
      <w:r w:rsidRPr="00D6632C">
        <w:rPr>
          <w:rFonts w:asciiTheme="majorHAnsi" w:hAnsiTheme="majorHAnsi"/>
          <w:b w:val="0"/>
          <w:bCs/>
          <w:szCs w:val="18"/>
          <w:lang w:val="es-US"/>
        </w:rPr>
        <w:t>La fórmula</w:t>
      </w:r>
      <w:r w:rsidRPr="00D6632C">
        <w:rPr>
          <w:rFonts w:asciiTheme="majorHAnsi" w:hAnsiTheme="majorHAnsi"/>
          <w:b w:val="0"/>
          <w:szCs w:val="18"/>
          <w:lang w:val="es-US"/>
        </w:rPr>
        <w:t xml:space="preserve"> es la siguiente:</w:t>
      </w:r>
    </w:p>
    <w:p w14:paraId="35E4A5ED" w14:textId="77777777" w:rsidR="00204694" w:rsidRPr="00D6632C" w:rsidRDefault="00BE0984" w:rsidP="00204694">
      <w:pPr>
        <w:pStyle w:val="13Head2"/>
        <w:jc w:val="center"/>
        <w:rPr>
          <w:rFonts w:asciiTheme="majorHAnsi" w:hAnsiTheme="majorHAnsi"/>
          <w:bCs/>
          <w:szCs w:val="18"/>
          <w:lang w:val="es-US"/>
        </w:rPr>
      </w:pPr>
      <m:oMath>
        <m:sSub>
          <m:sSubPr>
            <m:ctrlPr>
              <w:rPr>
                <w:rFonts w:ascii="Cambria Math" w:hAnsi="Cambria Math"/>
                <w:i/>
                <w:sz w:val="20"/>
                <w:lang w:val="es-MX"/>
              </w:rPr>
            </m:ctrlPr>
          </m:sSubPr>
          <m:e>
            <m:r>
              <m:rPr>
                <m:sty m:val="bi"/>
              </m:rPr>
              <w:rPr>
                <w:rFonts w:ascii="Cambria Math" w:hAnsi="Cambria Math"/>
                <w:sz w:val="20"/>
                <w:lang w:val="es-MX"/>
              </w:rPr>
              <m:t>F</m:t>
            </m:r>
          </m:e>
          <m:sub>
            <m:r>
              <m:rPr>
                <m:sty m:val="bi"/>
              </m:rPr>
              <w:rPr>
                <w:rFonts w:ascii="Cambria Math" w:hAnsi="Cambria Math"/>
                <w:sz w:val="20"/>
                <w:lang w:val="es-MX"/>
              </w:rPr>
              <m:t>12</m:t>
            </m:r>
          </m:sub>
        </m:sSub>
        <m:r>
          <m:rPr>
            <m:sty m:val="bi"/>
          </m:rPr>
          <w:rPr>
            <w:rFonts w:ascii="Cambria Math" w:hAnsi="Cambria Math"/>
            <w:sz w:val="20"/>
            <w:lang w:val="es-MX"/>
          </w:rPr>
          <m:t>=|G∙</m:t>
        </m:r>
        <m:f>
          <m:fPr>
            <m:ctrlPr>
              <w:rPr>
                <w:rFonts w:ascii="Cambria Math" w:hAnsi="Cambria Math"/>
                <w:i/>
                <w:sz w:val="20"/>
                <w:lang w:val="es-MX"/>
              </w:rPr>
            </m:ctrlPr>
          </m:fPr>
          <m:num>
            <m:sSub>
              <m:sSubPr>
                <m:ctrlPr>
                  <w:rPr>
                    <w:rFonts w:ascii="Cambria Math" w:hAnsi="Cambria Math"/>
                    <w:i/>
                    <w:sz w:val="20"/>
                    <w:lang w:val="es-MX"/>
                  </w:rPr>
                </m:ctrlPr>
              </m:sSubPr>
              <m:e>
                <m:r>
                  <m:rPr>
                    <m:sty m:val="bi"/>
                  </m:rPr>
                  <w:rPr>
                    <w:rFonts w:ascii="Cambria Math" w:hAnsi="Cambria Math"/>
                    <w:sz w:val="20"/>
                    <w:lang w:val="es-MX"/>
                  </w:rPr>
                  <m:t>m</m:t>
                </m:r>
              </m:e>
              <m:sub>
                <m:r>
                  <m:rPr>
                    <m:sty m:val="bi"/>
                  </m:rPr>
                  <w:rPr>
                    <w:rFonts w:ascii="Cambria Math" w:hAnsi="Cambria Math"/>
                    <w:sz w:val="20"/>
                    <w:lang w:val="es-MX"/>
                  </w:rPr>
                  <m:t>1</m:t>
                </m:r>
              </m:sub>
            </m:sSub>
            <m:r>
              <m:rPr>
                <m:sty m:val="bi"/>
              </m:rPr>
              <w:rPr>
                <w:rFonts w:ascii="Cambria Math" w:hAnsi="Cambria Math"/>
                <w:sz w:val="20"/>
                <w:lang w:val="es-MX"/>
              </w:rPr>
              <m:t>∙</m:t>
            </m:r>
            <m:sSub>
              <m:sSubPr>
                <m:ctrlPr>
                  <w:rPr>
                    <w:rFonts w:ascii="Cambria Math" w:hAnsi="Cambria Math"/>
                    <w:i/>
                    <w:sz w:val="20"/>
                    <w:lang w:val="es-MX"/>
                  </w:rPr>
                </m:ctrlPr>
              </m:sSubPr>
              <m:e>
                <m:r>
                  <m:rPr>
                    <m:sty m:val="bi"/>
                  </m:rPr>
                  <w:rPr>
                    <w:rFonts w:ascii="Cambria Math" w:hAnsi="Cambria Math"/>
                    <w:sz w:val="20"/>
                    <w:lang w:val="es-MX"/>
                  </w:rPr>
                  <m:t>m</m:t>
                </m:r>
              </m:e>
              <m:sub>
                <m:r>
                  <m:rPr>
                    <m:sty m:val="bi"/>
                  </m:rPr>
                  <w:rPr>
                    <w:rFonts w:ascii="Cambria Math" w:hAnsi="Cambria Math"/>
                    <w:sz w:val="20"/>
                    <w:lang w:val="es-MX"/>
                  </w:rPr>
                  <m:t>2</m:t>
                </m:r>
              </m:sub>
            </m:sSub>
          </m:num>
          <m:den>
            <m:sSup>
              <m:sSupPr>
                <m:ctrlPr>
                  <w:rPr>
                    <w:rFonts w:ascii="Cambria Math" w:hAnsi="Cambria Math"/>
                    <w:i/>
                    <w:sz w:val="20"/>
                    <w:lang w:val="es-MX"/>
                  </w:rPr>
                </m:ctrlPr>
              </m:sSupPr>
              <m:e>
                <m:d>
                  <m:dPr>
                    <m:ctrlPr>
                      <w:rPr>
                        <w:rFonts w:ascii="Cambria Math" w:hAnsi="Cambria Math"/>
                        <w:i/>
                        <w:sz w:val="20"/>
                        <w:lang w:val="es-MX"/>
                      </w:rPr>
                    </m:ctrlPr>
                  </m:dPr>
                  <m:e>
                    <m:sSub>
                      <m:sSubPr>
                        <m:ctrlPr>
                          <w:rPr>
                            <w:rFonts w:ascii="Cambria Math" w:hAnsi="Cambria Math"/>
                            <w:i/>
                            <w:sz w:val="20"/>
                            <w:lang w:val="es-MX"/>
                          </w:rPr>
                        </m:ctrlPr>
                      </m:sSubPr>
                      <m:e>
                        <m:r>
                          <m:rPr>
                            <m:sty m:val="bi"/>
                          </m:rPr>
                          <w:rPr>
                            <w:rFonts w:ascii="Cambria Math" w:hAnsi="Cambria Math"/>
                            <w:sz w:val="20"/>
                            <w:lang w:val="es-MX"/>
                          </w:rPr>
                          <m:t>r</m:t>
                        </m:r>
                      </m:e>
                      <m:sub>
                        <m:r>
                          <m:rPr>
                            <m:sty m:val="bi"/>
                          </m:rPr>
                          <w:rPr>
                            <w:rFonts w:ascii="Cambria Math" w:hAnsi="Cambria Math"/>
                            <w:sz w:val="20"/>
                            <w:lang w:val="es-MX"/>
                          </w:rPr>
                          <m:t>1</m:t>
                        </m:r>
                      </m:sub>
                    </m:sSub>
                    <m:r>
                      <m:rPr>
                        <m:sty m:val="bi"/>
                      </m:rPr>
                      <w:rPr>
                        <w:rFonts w:ascii="Cambria Math" w:hAnsi="Cambria Math"/>
                        <w:sz w:val="20"/>
                        <w:lang w:val="es-MX"/>
                      </w:rPr>
                      <m:t>-</m:t>
                    </m:r>
                    <m:sSub>
                      <m:sSubPr>
                        <m:ctrlPr>
                          <w:rPr>
                            <w:rFonts w:ascii="Cambria Math" w:hAnsi="Cambria Math"/>
                            <w:i/>
                            <w:sz w:val="20"/>
                            <w:lang w:val="es-MX"/>
                          </w:rPr>
                        </m:ctrlPr>
                      </m:sSubPr>
                      <m:e>
                        <m:r>
                          <m:rPr>
                            <m:sty m:val="bi"/>
                          </m:rPr>
                          <w:rPr>
                            <w:rFonts w:ascii="Cambria Math" w:hAnsi="Cambria Math"/>
                            <w:sz w:val="20"/>
                            <w:lang w:val="es-MX"/>
                          </w:rPr>
                          <m:t>r</m:t>
                        </m:r>
                      </m:e>
                      <m:sub>
                        <m:r>
                          <m:rPr>
                            <m:sty m:val="bi"/>
                          </m:rPr>
                          <w:rPr>
                            <w:rFonts w:ascii="Cambria Math" w:hAnsi="Cambria Math"/>
                            <w:sz w:val="20"/>
                            <w:lang w:val="es-MX"/>
                          </w:rPr>
                          <m:t>2</m:t>
                        </m:r>
                      </m:sub>
                    </m:sSub>
                  </m:e>
                </m:d>
              </m:e>
              <m:sup>
                <m:r>
                  <m:rPr>
                    <m:sty m:val="bi"/>
                  </m:rPr>
                  <w:rPr>
                    <w:rFonts w:ascii="Cambria Math" w:hAnsi="Cambria Math"/>
                    <w:sz w:val="20"/>
                    <w:lang w:val="es-MX"/>
                  </w:rPr>
                  <m:t>3</m:t>
                </m:r>
              </m:sup>
            </m:sSup>
          </m:den>
        </m:f>
        <m:r>
          <m:rPr>
            <m:sty m:val="bi"/>
          </m:rPr>
          <w:rPr>
            <w:rFonts w:ascii="Cambria Math" w:hAnsi="Cambria Math"/>
            <w:sz w:val="20"/>
            <w:lang w:val="es-MX"/>
          </w:rPr>
          <m:t>|∙(</m:t>
        </m:r>
        <m:sSub>
          <m:sSubPr>
            <m:ctrlPr>
              <w:rPr>
                <w:rFonts w:ascii="Cambria Math" w:hAnsi="Cambria Math"/>
                <w:i/>
                <w:sz w:val="20"/>
                <w:lang w:val="es-MX"/>
              </w:rPr>
            </m:ctrlPr>
          </m:sSubPr>
          <m:e>
            <m:r>
              <m:rPr>
                <m:sty m:val="bi"/>
              </m:rPr>
              <w:rPr>
                <w:rFonts w:ascii="Cambria Math" w:hAnsi="Cambria Math"/>
                <w:sz w:val="20"/>
                <w:lang w:val="es-MX"/>
              </w:rPr>
              <m:t>r</m:t>
            </m:r>
          </m:e>
          <m:sub>
            <m:r>
              <m:rPr>
                <m:sty m:val="bi"/>
              </m:rPr>
              <w:rPr>
                <w:rFonts w:ascii="Cambria Math" w:hAnsi="Cambria Math"/>
                <w:sz w:val="20"/>
                <w:lang w:val="es-MX"/>
              </w:rPr>
              <m:t>1</m:t>
            </m:r>
          </m:sub>
        </m:sSub>
        <m:r>
          <m:rPr>
            <m:sty m:val="bi"/>
          </m:rPr>
          <w:rPr>
            <w:rFonts w:ascii="Cambria Math" w:hAnsi="Cambria Math"/>
            <w:sz w:val="20"/>
            <w:lang w:val="es-MX"/>
          </w:rPr>
          <m:t>-</m:t>
        </m:r>
        <m:sSub>
          <m:sSubPr>
            <m:ctrlPr>
              <w:rPr>
                <w:rFonts w:ascii="Cambria Math" w:hAnsi="Cambria Math"/>
                <w:i/>
                <w:sz w:val="20"/>
                <w:lang w:val="es-MX"/>
              </w:rPr>
            </m:ctrlPr>
          </m:sSubPr>
          <m:e>
            <m:r>
              <m:rPr>
                <m:sty m:val="bi"/>
              </m:rPr>
              <w:rPr>
                <w:rFonts w:ascii="Cambria Math" w:hAnsi="Cambria Math"/>
                <w:sz w:val="20"/>
                <w:lang w:val="es-MX"/>
              </w:rPr>
              <m:t>r</m:t>
            </m:r>
          </m:e>
          <m:sub>
            <m:r>
              <m:rPr>
                <m:sty m:val="bi"/>
              </m:rPr>
              <w:rPr>
                <w:rFonts w:ascii="Cambria Math" w:hAnsi="Cambria Math"/>
                <w:sz w:val="20"/>
                <w:lang w:val="es-MX"/>
              </w:rPr>
              <m:t>2</m:t>
            </m:r>
          </m:sub>
        </m:sSub>
        <m:r>
          <m:rPr>
            <m:sty m:val="bi"/>
          </m:rPr>
          <w:rPr>
            <w:rFonts w:ascii="Cambria Math" w:hAnsi="Cambria Math"/>
            <w:sz w:val="20"/>
            <w:lang w:val="es-MX"/>
          </w:rPr>
          <m:t>)</m:t>
        </m:r>
      </m:oMath>
      <w:r w:rsidR="00204694" w:rsidRPr="00D6632C">
        <w:rPr>
          <w:rFonts w:asciiTheme="majorHAnsi" w:hAnsiTheme="majorHAnsi"/>
          <w:bCs/>
          <w:szCs w:val="18"/>
          <w:lang w:val="es-US"/>
        </w:rPr>
        <w:tab/>
      </w:r>
    </w:p>
    <w:p w14:paraId="1FBE4BB8" w14:textId="77777777" w:rsidR="00204694" w:rsidRPr="00D6632C" w:rsidRDefault="00204694" w:rsidP="00204694">
      <w:pPr>
        <w:pStyle w:val="13Head2"/>
        <w:jc w:val="right"/>
        <w:rPr>
          <w:rFonts w:asciiTheme="majorHAnsi" w:hAnsiTheme="majorHAnsi"/>
          <w:sz w:val="14"/>
          <w:szCs w:val="14"/>
          <w:lang w:val="es-MX"/>
        </w:rPr>
      </w:pPr>
      <w:r w:rsidRPr="00D6632C">
        <w:rPr>
          <w:rFonts w:asciiTheme="majorHAnsi" w:hAnsiTheme="majorHAnsi"/>
          <w:bCs/>
          <w:sz w:val="14"/>
          <w:szCs w:val="14"/>
          <w:lang w:val="es-US"/>
        </w:rPr>
        <w:t>(3)</w:t>
      </w:r>
    </w:p>
    <w:p w14:paraId="626B846B" w14:textId="77777777" w:rsidR="00204694" w:rsidRPr="00D6632C" w:rsidRDefault="00204694" w:rsidP="00204694">
      <w:pPr>
        <w:pStyle w:val="13Head2"/>
        <w:rPr>
          <w:rFonts w:asciiTheme="majorHAnsi" w:hAnsiTheme="majorHAnsi"/>
          <w:b w:val="0"/>
          <w:szCs w:val="18"/>
          <w:lang w:val="es-US"/>
        </w:rPr>
      </w:pPr>
      <w:r w:rsidRPr="00D6632C">
        <w:rPr>
          <w:rFonts w:asciiTheme="majorHAnsi" w:hAnsiTheme="majorHAnsi"/>
          <w:b w:val="0"/>
          <w:szCs w:val="18"/>
          <w:lang w:val="es-US"/>
        </w:rPr>
        <w:t>El 1 y el 2 siendo la fuerza de cada caso, y el vector r1-r2 dando la dirección diciendo si es positivo o negativo.</w:t>
      </w:r>
    </w:p>
    <w:p w14:paraId="51C3EE03" w14:textId="77777777" w:rsidR="00204694" w:rsidRPr="00D6632C" w:rsidRDefault="00204694" w:rsidP="00204694">
      <w:pPr>
        <w:pStyle w:val="13Head2"/>
        <w:rPr>
          <w:rFonts w:asciiTheme="majorHAnsi" w:hAnsiTheme="majorHAnsi"/>
          <w:b w:val="0"/>
          <w:bCs/>
          <w:szCs w:val="18"/>
          <w:lang w:val="es-US"/>
        </w:rPr>
      </w:pPr>
    </w:p>
    <w:p w14:paraId="648ECD91" w14:textId="77777777" w:rsidR="00204694" w:rsidRPr="00D6632C" w:rsidRDefault="00204694" w:rsidP="00204694">
      <w:pPr>
        <w:pStyle w:val="13Head2"/>
        <w:rPr>
          <w:rFonts w:asciiTheme="majorHAnsi" w:hAnsiTheme="majorHAnsi"/>
          <w:szCs w:val="18"/>
          <w:lang w:val="es-MX"/>
        </w:rPr>
      </w:pPr>
      <w:r w:rsidRPr="00D6632C">
        <w:rPr>
          <w:rFonts w:asciiTheme="majorHAnsi" w:hAnsiTheme="majorHAnsi"/>
          <w:szCs w:val="18"/>
          <w:lang w:val="es-MX"/>
        </w:rPr>
        <w:t>C. Leyes de Kepler.</w:t>
      </w:r>
    </w:p>
    <w:p w14:paraId="557123C4" w14:textId="77777777" w:rsidR="00204694" w:rsidRPr="00D6632C" w:rsidRDefault="00204694" w:rsidP="00204694">
      <w:pPr>
        <w:pStyle w:val="13Head2"/>
        <w:rPr>
          <w:rFonts w:asciiTheme="majorHAnsi" w:hAnsiTheme="majorHAnsi"/>
          <w:b w:val="0"/>
          <w:szCs w:val="18"/>
          <w:lang w:val="es-MX"/>
        </w:rPr>
      </w:pPr>
      <w:r w:rsidRPr="00D6632C">
        <w:rPr>
          <w:rFonts w:asciiTheme="majorHAnsi" w:hAnsiTheme="majorHAnsi"/>
          <w:b w:val="0"/>
          <w:szCs w:val="18"/>
          <w:lang w:val="es-MX"/>
        </w:rPr>
        <w:t>El que Newton haya obtenido la Ley de Gravitación Universal no fue un hecho aislado, sino que este notorio descubrimiento fue logrado sobre la base de trabajos previos.</w:t>
      </w:r>
    </w:p>
    <w:p w14:paraId="70760C36" w14:textId="77777777" w:rsidR="00204694" w:rsidRPr="00D6632C" w:rsidRDefault="00204694" w:rsidP="00204694">
      <w:pPr>
        <w:pStyle w:val="13Head2"/>
        <w:rPr>
          <w:rFonts w:asciiTheme="majorHAnsi" w:hAnsiTheme="majorHAnsi"/>
          <w:b w:val="0"/>
          <w:szCs w:val="18"/>
          <w:lang w:val="es-MX"/>
        </w:rPr>
      </w:pPr>
      <w:r w:rsidRPr="00D6632C">
        <w:rPr>
          <w:rFonts w:asciiTheme="majorHAnsi" w:hAnsiTheme="majorHAnsi"/>
          <w:b w:val="0"/>
          <w:szCs w:val="18"/>
          <w:lang w:val="es-MX"/>
        </w:rPr>
        <w:t>Especialmente importante fue el trabajo de Johannes Kepler (1571 - 1630) en el campo de la astronomía, cuya síntesis fundamental está contenida en las llamadas Leyes de Kepler, obtenidas en forma empírica sobre la base de ensayo y error, que describen las</w:t>
      </w:r>
      <w:r w:rsidRPr="00D6632C">
        <w:rPr>
          <w:rFonts w:asciiTheme="majorHAnsi" w:hAnsiTheme="majorHAnsi"/>
          <w:szCs w:val="18"/>
          <w:lang w:val="es-MX"/>
        </w:rPr>
        <w:t xml:space="preserve"> </w:t>
      </w:r>
      <w:r w:rsidRPr="00D6632C">
        <w:rPr>
          <w:rFonts w:asciiTheme="majorHAnsi" w:hAnsiTheme="majorHAnsi"/>
          <w:b w:val="0"/>
          <w:szCs w:val="18"/>
          <w:lang w:val="es-MX"/>
        </w:rPr>
        <w:t>relaciones entre los movimientos de los cinco planetas conocidos en esa época.</w:t>
      </w:r>
    </w:p>
    <w:p w14:paraId="7BBF770A" w14:textId="77777777" w:rsidR="00204694" w:rsidRPr="00D6632C" w:rsidRDefault="00204694" w:rsidP="00204694">
      <w:pPr>
        <w:pStyle w:val="13Head2"/>
        <w:numPr>
          <w:ilvl w:val="0"/>
          <w:numId w:val="25"/>
        </w:numPr>
        <w:rPr>
          <w:rFonts w:asciiTheme="majorHAnsi" w:hAnsiTheme="majorHAnsi"/>
          <w:b w:val="0"/>
          <w:szCs w:val="18"/>
          <w:lang w:val="es-MX"/>
        </w:rPr>
      </w:pPr>
      <w:r w:rsidRPr="00D6632C">
        <w:rPr>
          <w:rFonts w:asciiTheme="majorHAnsi" w:hAnsiTheme="majorHAnsi"/>
          <w:szCs w:val="18"/>
          <w:lang w:val="es-MX"/>
        </w:rPr>
        <w:t xml:space="preserve">Ley de las órbitas: </w:t>
      </w:r>
      <w:r w:rsidRPr="00D6632C">
        <w:rPr>
          <w:rFonts w:asciiTheme="majorHAnsi" w:hAnsiTheme="majorHAnsi"/>
          <w:b w:val="0"/>
          <w:szCs w:val="18"/>
          <w:lang w:val="es-MX"/>
        </w:rPr>
        <w:t>Cada planeta se mueve en una órbita elíptica, con el sol en uno de los focos de la elipse.</w:t>
      </w:r>
    </w:p>
    <w:p w14:paraId="7B46AB8C" w14:textId="77777777" w:rsidR="00204694" w:rsidRPr="00D6632C" w:rsidRDefault="00204694" w:rsidP="00204694">
      <w:pPr>
        <w:pStyle w:val="13Head2"/>
        <w:ind w:left="720"/>
        <w:rPr>
          <w:rFonts w:asciiTheme="majorHAnsi" w:hAnsiTheme="majorHAnsi"/>
          <w:bCs/>
          <w:szCs w:val="18"/>
          <w:lang w:val="es-MX"/>
        </w:rPr>
      </w:pPr>
      <w:r w:rsidRPr="00D6632C">
        <w:rPr>
          <w:rFonts w:asciiTheme="majorHAnsi" w:hAnsiTheme="majorHAnsi" w:cs="AdvOT8910dd71"/>
          <w:szCs w:val="18"/>
          <w:lang w:val="es-MX"/>
        </w:rPr>
        <w:t xml:space="preserve">                               </w:t>
      </w:r>
      <w:r w:rsidRPr="00D6632C">
        <w:rPr>
          <w:rFonts w:asciiTheme="majorHAnsi" w:hAnsiTheme="majorHAnsi" w:cs="AdvOT8910dd71"/>
          <w:sz w:val="20"/>
          <w:lang w:val="es-MX"/>
        </w:rPr>
        <w:t xml:space="preserve"> </w:t>
      </w:r>
      <m:oMath>
        <m:r>
          <m:rPr>
            <m:sty m:val="bi"/>
          </m:rPr>
          <w:rPr>
            <w:rFonts w:ascii="Cambria Math" w:hAnsi="Cambria Math"/>
            <w:sz w:val="20"/>
            <w:lang w:val="es-MX"/>
          </w:rPr>
          <m:t xml:space="preserve">e= </m:t>
        </m:r>
        <m:f>
          <m:fPr>
            <m:ctrlPr>
              <w:rPr>
                <w:rFonts w:ascii="Cambria Math" w:hAnsi="Cambria Math"/>
                <w:bCs/>
                <w:i/>
                <w:sz w:val="20"/>
                <w:lang w:val="es-MX"/>
              </w:rPr>
            </m:ctrlPr>
          </m:fPr>
          <m:num>
            <m:r>
              <m:rPr>
                <m:sty m:val="bi"/>
              </m:rPr>
              <w:rPr>
                <w:rFonts w:ascii="Cambria Math" w:hAnsi="Cambria Math"/>
                <w:sz w:val="20"/>
                <w:lang w:val="es-MX"/>
              </w:rPr>
              <m:t>c</m:t>
            </m:r>
          </m:num>
          <m:den>
            <m:r>
              <m:rPr>
                <m:sty m:val="bi"/>
              </m:rPr>
              <w:rPr>
                <w:rFonts w:ascii="Cambria Math" w:hAnsi="Cambria Math"/>
                <w:sz w:val="20"/>
                <w:lang w:val="es-MX"/>
              </w:rPr>
              <m:t>a</m:t>
            </m:r>
          </m:den>
        </m:f>
        <m:r>
          <m:rPr>
            <m:sty m:val="bi"/>
          </m:rPr>
          <w:rPr>
            <w:rFonts w:ascii="Cambria Math" w:hAnsi="Cambria Math"/>
            <w:sz w:val="20"/>
            <w:lang w:val="es-MX"/>
          </w:rPr>
          <m:t xml:space="preserve">= </m:t>
        </m:r>
        <m:rad>
          <m:radPr>
            <m:degHide m:val="1"/>
            <m:ctrlPr>
              <w:rPr>
                <w:rFonts w:ascii="Cambria Math" w:hAnsi="Cambria Math"/>
                <w:bCs/>
                <w:i/>
                <w:sz w:val="20"/>
                <w:lang w:val="es-MX"/>
              </w:rPr>
            </m:ctrlPr>
          </m:radPr>
          <m:deg/>
          <m:e>
            <m:r>
              <m:rPr>
                <m:sty m:val="bi"/>
              </m:rPr>
              <w:rPr>
                <w:rFonts w:ascii="Cambria Math" w:hAnsi="Cambria Math"/>
                <w:sz w:val="20"/>
                <w:lang w:val="es-MX"/>
              </w:rPr>
              <m:t xml:space="preserve">1- </m:t>
            </m:r>
            <m:f>
              <m:fPr>
                <m:ctrlPr>
                  <w:rPr>
                    <w:rFonts w:ascii="Cambria Math" w:hAnsi="Cambria Math"/>
                    <w:bCs/>
                    <w:i/>
                    <w:sz w:val="20"/>
                    <w:lang w:val="es-MX"/>
                  </w:rPr>
                </m:ctrlPr>
              </m:fPr>
              <m:num>
                <m:sSup>
                  <m:sSupPr>
                    <m:ctrlPr>
                      <w:rPr>
                        <w:rFonts w:ascii="Cambria Math" w:hAnsi="Cambria Math"/>
                        <w:bCs/>
                        <w:i/>
                        <w:sz w:val="20"/>
                        <w:lang w:val="es-MX"/>
                      </w:rPr>
                    </m:ctrlPr>
                  </m:sSupPr>
                  <m:e>
                    <m:r>
                      <m:rPr>
                        <m:sty m:val="bi"/>
                      </m:rPr>
                      <w:rPr>
                        <w:rFonts w:ascii="Cambria Math" w:hAnsi="Cambria Math"/>
                        <w:sz w:val="20"/>
                        <w:lang w:val="es-MX"/>
                      </w:rPr>
                      <m:t>b</m:t>
                    </m:r>
                  </m:e>
                  <m:sup>
                    <m:r>
                      <m:rPr>
                        <m:sty m:val="bi"/>
                      </m:rPr>
                      <w:rPr>
                        <w:rFonts w:ascii="Cambria Math" w:hAnsi="Cambria Math"/>
                        <w:sz w:val="20"/>
                        <w:lang w:val="es-MX"/>
                      </w:rPr>
                      <m:t>2</m:t>
                    </m:r>
                  </m:sup>
                </m:sSup>
              </m:num>
              <m:den>
                <m:sSup>
                  <m:sSupPr>
                    <m:ctrlPr>
                      <w:rPr>
                        <w:rFonts w:ascii="Cambria Math" w:hAnsi="Cambria Math"/>
                        <w:bCs/>
                        <w:i/>
                        <w:sz w:val="20"/>
                        <w:lang w:val="es-MX"/>
                      </w:rPr>
                    </m:ctrlPr>
                  </m:sSupPr>
                  <m:e>
                    <m:r>
                      <m:rPr>
                        <m:sty m:val="bi"/>
                      </m:rPr>
                      <w:rPr>
                        <w:rFonts w:ascii="Cambria Math" w:hAnsi="Cambria Math"/>
                        <w:sz w:val="20"/>
                        <w:lang w:val="es-MX"/>
                      </w:rPr>
                      <m:t>a</m:t>
                    </m:r>
                  </m:e>
                  <m:sup>
                    <m:r>
                      <m:rPr>
                        <m:sty m:val="bi"/>
                      </m:rPr>
                      <w:rPr>
                        <w:rFonts w:ascii="Cambria Math" w:hAnsi="Cambria Math"/>
                        <w:sz w:val="20"/>
                        <w:lang w:val="es-MX"/>
                      </w:rPr>
                      <m:t>2</m:t>
                    </m:r>
                  </m:sup>
                </m:sSup>
              </m:den>
            </m:f>
          </m:e>
        </m:rad>
      </m:oMath>
      <w:r w:rsidRPr="00D6632C">
        <w:rPr>
          <w:rFonts w:asciiTheme="majorHAnsi" w:hAnsiTheme="majorHAnsi"/>
          <w:bCs/>
          <w:szCs w:val="18"/>
          <w:lang w:val="es-MX"/>
        </w:rPr>
        <w:t xml:space="preserve"> </w:t>
      </w:r>
    </w:p>
    <w:p w14:paraId="61300FDF" w14:textId="77777777" w:rsidR="00204694" w:rsidRPr="00D6632C" w:rsidRDefault="00204694" w:rsidP="00204694">
      <w:pPr>
        <w:pStyle w:val="13Head2"/>
        <w:ind w:left="720"/>
        <w:jc w:val="right"/>
        <w:rPr>
          <w:rFonts w:asciiTheme="majorHAnsi" w:hAnsiTheme="majorHAnsi"/>
          <w:bCs/>
          <w:sz w:val="14"/>
          <w:szCs w:val="14"/>
          <w:lang w:val="es-MX"/>
        </w:rPr>
      </w:pPr>
      <w:r w:rsidRPr="00D6632C">
        <w:rPr>
          <w:rFonts w:asciiTheme="majorHAnsi" w:hAnsiTheme="majorHAnsi"/>
          <w:bCs/>
          <w:sz w:val="14"/>
          <w:szCs w:val="14"/>
          <w:lang w:val="es-MX"/>
        </w:rPr>
        <w:t>(4)</w:t>
      </w:r>
    </w:p>
    <w:p w14:paraId="0BDDBB27" w14:textId="77777777" w:rsidR="00204694" w:rsidRPr="00D6632C" w:rsidRDefault="00204694" w:rsidP="00204694">
      <w:pPr>
        <w:pStyle w:val="13Head2"/>
        <w:ind w:left="720"/>
        <w:rPr>
          <w:rFonts w:asciiTheme="majorHAnsi" w:hAnsiTheme="majorHAnsi"/>
          <w:b w:val="0"/>
          <w:sz w:val="16"/>
          <w:szCs w:val="16"/>
          <w:lang w:val="es-MX"/>
        </w:rPr>
      </w:pPr>
      <w:r w:rsidRPr="00D6632C">
        <w:rPr>
          <w:rFonts w:asciiTheme="majorHAnsi" w:hAnsiTheme="majorHAnsi"/>
          <w:b w:val="0"/>
          <w:sz w:val="16"/>
          <w:szCs w:val="16"/>
          <w:lang w:val="es-MX"/>
        </w:rPr>
        <w:t>Donde:</w:t>
      </w:r>
    </w:p>
    <w:p w14:paraId="5461722D" w14:textId="77777777" w:rsidR="00204694" w:rsidRPr="00D6632C" w:rsidRDefault="00204694" w:rsidP="00204694">
      <w:pPr>
        <w:pStyle w:val="13Head2"/>
        <w:spacing w:before="0"/>
        <w:ind w:left="720"/>
        <w:rPr>
          <w:rFonts w:asciiTheme="majorHAnsi" w:hAnsiTheme="majorHAnsi"/>
          <w:b w:val="0"/>
          <w:sz w:val="16"/>
          <w:szCs w:val="16"/>
          <w:lang w:val="es-MX"/>
        </w:rPr>
      </w:pPr>
      <m:oMath>
        <m:r>
          <m:rPr>
            <m:sty m:val="bi"/>
          </m:rPr>
          <w:rPr>
            <w:rFonts w:ascii="Cambria Math" w:hAnsi="Cambria Math"/>
            <w:szCs w:val="18"/>
            <w:lang w:val="es-MX"/>
          </w:rPr>
          <m:t>e</m:t>
        </m:r>
      </m:oMath>
      <w:r w:rsidRPr="00D6632C">
        <w:rPr>
          <w:rFonts w:asciiTheme="majorHAnsi" w:hAnsiTheme="majorHAnsi"/>
          <w:b w:val="0"/>
          <w:sz w:val="16"/>
          <w:szCs w:val="16"/>
          <w:lang w:val="es-MX"/>
        </w:rPr>
        <w:t xml:space="preserve"> representa la excentricidad de una elipse.</w:t>
      </w:r>
    </w:p>
    <w:p w14:paraId="39660C3A" w14:textId="77777777" w:rsidR="00204694" w:rsidRPr="00D6632C" w:rsidRDefault="00204694" w:rsidP="00204694">
      <w:pPr>
        <w:pStyle w:val="13Head2"/>
        <w:spacing w:before="0"/>
        <w:ind w:left="720"/>
        <w:rPr>
          <w:rFonts w:asciiTheme="majorHAnsi" w:hAnsiTheme="majorHAnsi"/>
          <w:b w:val="0"/>
          <w:sz w:val="16"/>
          <w:szCs w:val="16"/>
          <w:lang w:val="es-MX"/>
        </w:rPr>
      </w:pPr>
      <m:oMath>
        <m:r>
          <m:rPr>
            <m:sty m:val="bi"/>
          </m:rPr>
          <w:rPr>
            <w:rFonts w:ascii="Cambria Math" w:hAnsi="Cambria Math"/>
            <w:szCs w:val="18"/>
            <w:lang w:val="es-MX"/>
          </w:rPr>
          <m:t>a</m:t>
        </m:r>
      </m:oMath>
      <w:r w:rsidRPr="00D6632C">
        <w:rPr>
          <w:rFonts w:asciiTheme="majorHAnsi" w:hAnsiTheme="majorHAnsi"/>
          <w:b w:val="0"/>
          <w:sz w:val="16"/>
          <w:szCs w:val="16"/>
          <w:lang w:val="es-MX"/>
        </w:rPr>
        <w:t xml:space="preserve"> consiste en la distancia de un vértice al centro de la elipse.</w:t>
      </w:r>
    </w:p>
    <w:p w14:paraId="1AEFEBC8" w14:textId="77777777" w:rsidR="00204694" w:rsidRPr="00D6632C" w:rsidRDefault="00204694" w:rsidP="00204694">
      <w:pPr>
        <w:pStyle w:val="13Head2"/>
        <w:spacing w:before="0"/>
        <w:ind w:left="720"/>
        <w:rPr>
          <w:rFonts w:asciiTheme="majorHAnsi" w:hAnsiTheme="majorHAnsi"/>
          <w:b w:val="0"/>
          <w:sz w:val="16"/>
          <w:szCs w:val="16"/>
          <w:lang w:val="es-MX"/>
        </w:rPr>
      </w:pPr>
      <m:oMath>
        <m:r>
          <m:rPr>
            <m:sty m:val="bi"/>
          </m:rPr>
          <w:rPr>
            <w:rFonts w:ascii="Cambria Math" w:hAnsi="Cambria Math"/>
            <w:szCs w:val="18"/>
            <w:lang w:val="es-MX"/>
          </w:rPr>
          <m:t>b</m:t>
        </m:r>
      </m:oMath>
      <w:r w:rsidRPr="00D6632C">
        <w:rPr>
          <w:rFonts w:asciiTheme="majorHAnsi" w:hAnsiTheme="majorHAnsi"/>
          <w:bCs/>
          <w:sz w:val="16"/>
          <w:szCs w:val="16"/>
          <w:lang w:val="es-MX"/>
        </w:rPr>
        <w:t xml:space="preserve"> </w:t>
      </w:r>
      <w:r w:rsidRPr="00D6632C">
        <w:rPr>
          <w:rFonts w:asciiTheme="majorHAnsi" w:hAnsiTheme="majorHAnsi"/>
          <w:b w:val="0"/>
          <w:sz w:val="16"/>
          <w:szCs w:val="16"/>
          <w:lang w:val="es-MX"/>
        </w:rPr>
        <w:t>es la distancia de un covértice al centro de la figura.</w:t>
      </w:r>
    </w:p>
    <w:p w14:paraId="013521EA" w14:textId="77777777" w:rsidR="00204694" w:rsidRPr="00D6632C" w:rsidRDefault="00204694" w:rsidP="00204694">
      <w:pPr>
        <w:pStyle w:val="13Head2"/>
        <w:spacing w:before="0"/>
        <w:ind w:left="720"/>
        <w:rPr>
          <w:rFonts w:asciiTheme="majorHAnsi" w:hAnsiTheme="majorHAnsi"/>
          <w:b w:val="0"/>
          <w:sz w:val="16"/>
          <w:szCs w:val="16"/>
          <w:lang w:val="es-MX"/>
        </w:rPr>
      </w:pPr>
      <m:oMath>
        <m:r>
          <m:rPr>
            <m:sty m:val="bi"/>
          </m:rPr>
          <w:rPr>
            <w:rFonts w:ascii="Cambria Math" w:hAnsi="Cambria Math"/>
            <w:szCs w:val="18"/>
            <w:lang w:val="es-MX"/>
          </w:rPr>
          <m:t>c</m:t>
        </m:r>
      </m:oMath>
      <w:r w:rsidRPr="00D6632C">
        <w:rPr>
          <w:rFonts w:asciiTheme="majorHAnsi" w:hAnsiTheme="majorHAnsi"/>
          <w:bCs/>
          <w:sz w:val="16"/>
          <w:szCs w:val="16"/>
          <w:lang w:val="es-MX"/>
        </w:rPr>
        <w:t xml:space="preserve"> </w:t>
      </w:r>
      <w:r w:rsidRPr="00D6632C">
        <w:rPr>
          <w:rFonts w:asciiTheme="majorHAnsi" w:hAnsiTheme="majorHAnsi"/>
          <w:b w:val="0"/>
          <w:sz w:val="16"/>
          <w:szCs w:val="16"/>
          <w:lang w:val="es-MX"/>
        </w:rPr>
        <w:t>representa la distancia de un foco al centro de la figura.</w:t>
      </w:r>
    </w:p>
    <w:p w14:paraId="6E62C1B5" w14:textId="77777777" w:rsidR="00204694" w:rsidRPr="00D6632C" w:rsidRDefault="00204694" w:rsidP="00204694">
      <w:pPr>
        <w:pStyle w:val="13Head2"/>
        <w:spacing w:before="0"/>
        <w:ind w:left="720"/>
        <w:rPr>
          <w:rFonts w:asciiTheme="majorHAnsi" w:hAnsiTheme="majorHAnsi"/>
          <w:b w:val="0"/>
          <w:sz w:val="16"/>
          <w:szCs w:val="16"/>
          <w:lang w:val="es-MX"/>
        </w:rPr>
      </w:pPr>
    </w:p>
    <w:p w14:paraId="5DAE2355" w14:textId="77777777" w:rsidR="00204694" w:rsidRPr="00D6632C" w:rsidRDefault="00204694" w:rsidP="00204694">
      <w:pPr>
        <w:pStyle w:val="13Head2"/>
        <w:spacing w:before="0"/>
        <w:ind w:left="720"/>
        <w:rPr>
          <w:rFonts w:asciiTheme="majorHAnsi" w:hAnsiTheme="majorHAnsi"/>
          <w:b w:val="0"/>
          <w:sz w:val="16"/>
          <w:szCs w:val="16"/>
          <w:lang w:val="es-MX"/>
        </w:rPr>
      </w:pPr>
    </w:p>
    <w:p w14:paraId="7C8E4C84" w14:textId="77777777" w:rsidR="00204694" w:rsidRPr="00D6632C" w:rsidRDefault="00204694" w:rsidP="00204694">
      <w:pPr>
        <w:pStyle w:val="13Head2"/>
        <w:spacing w:before="0"/>
        <w:ind w:left="720"/>
        <w:rPr>
          <w:rFonts w:asciiTheme="majorHAnsi" w:hAnsiTheme="majorHAnsi"/>
          <w:b w:val="0"/>
          <w:sz w:val="16"/>
          <w:szCs w:val="16"/>
          <w:lang w:val="es-MX"/>
        </w:rPr>
      </w:pPr>
    </w:p>
    <w:p w14:paraId="7A1A5F95" w14:textId="77777777" w:rsidR="00204694" w:rsidRPr="00D6632C" w:rsidRDefault="00204694" w:rsidP="00204694">
      <w:pPr>
        <w:pStyle w:val="13Head2"/>
        <w:spacing w:before="0"/>
        <w:ind w:left="720"/>
        <w:rPr>
          <w:rFonts w:asciiTheme="majorHAnsi" w:hAnsiTheme="majorHAnsi"/>
          <w:b w:val="0"/>
          <w:sz w:val="16"/>
          <w:szCs w:val="16"/>
          <w:lang w:val="es-MX"/>
        </w:rPr>
      </w:pPr>
    </w:p>
    <w:p w14:paraId="60D1CC3D" w14:textId="77777777" w:rsidR="00204694" w:rsidRPr="00D6632C" w:rsidRDefault="00204694" w:rsidP="00204694">
      <w:pPr>
        <w:pStyle w:val="13Head2"/>
        <w:spacing w:before="0"/>
        <w:jc w:val="right"/>
        <w:rPr>
          <w:rFonts w:asciiTheme="majorHAnsi" w:hAnsiTheme="majorHAnsi"/>
          <w:b w:val="0"/>
          <w:sz w:val="16"/>
          <w:szCs w:val="16"/>
          <w:lang w:val="es-MX"/>
        </w:rPr>
      </w:pPr>
      <w:r w:rsidRPr="00D6632C">
        <w:rPr>
          <w:rFonts w:asciiTheme="majorHAnsi" w:hAnsiTheme="majorHAnsi"/>
          <w:b w:val="0"/>
          <w:noProof/>
          <w:szCs w:val="18"/>
          <w:lang w:val="es-MX"/>
        </w:rPr>
        <w:drawing>
          <wp:inline distT="0" distB="0" distL="0" distR="0" wp14:anchorId="7ACD9354" wp14:editId="3B9A01EA">
            <wp:extent cx="2647950" cy="1993928"/>
            <wp:effectExtent l="0" t="0" r="0" b="6350"/>
            <wp:docPr id="1" name="Imagen 1" descr="Un dibujo de un hombre&#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de un hombre&#10;&#10;Descripción generada automáticamente con confianza baja"/>
                    <pic:cNvPicPr/>
                  </pic:nvPicPr>
                  <pic:blipFill>
                    <a:blip r:embed="rId15"/>
                    <a:stretch>
                      <a:fillRect/>
                    </a:stretch>
                  </pic:blipFill>
                  <pic:spPr>
                    <a:xfrm>
                      <a:off x="0" y="0"/>
                      <a:ext cx="2657671" cy="2001248"/>
                    </a:xfrm>
                    <a:prstGeom prst="rect">
                      <a:avLst/>
                    </a:prstGeom>
                  </pic:spPr>
                </pic:pic>
              </a:graphicData>
            </a:graphic>
          </wp:inline>
        </w:drawing>
      </w:r>
    </w:p>
    <w:p w14:paraId="6B953CC3" w14:textId="77777777" w:rsidR="00204694" w:rsidRPr="00D6632C" w:rsidRDefault="00204694" w:rsidP="00204694">
      <w:pPr>
        <w:pStyle w:val="19FigureCaption"/>
        <w:rPr>
          <w:rFonts w:asciiTheme="majorHAnsi" w:hAnsiTheme="majorHAnsi"/>
          <w:lang w:val="es-MX"/>
        </w:rPr>
      </w:pPr>
      <w:r w:rsidRPr="00D6632C">
        <w:rPr>
          <w:rFonts w:asciiTheme="majorHAnsi" w:hAnsiTheme="majorHAnsi"/>
          <w:bCs/>
          <w:szCs w:val="18"/>
          <w:lang w:val="es-MX"/>
        </w:rPr>
        <w:t>Fig. 3. Planeta en movimiento elíptico en torno al Sol</w:t>
      </w:r>
      <w:r w:rsidRPr="00D6632C">
        <w:rPr>
          <w:rFonts w:asciiTheme="majorHAnsi" w:hAnsiTheme="majorHAnsi"/>
          <w:lang w:val="es-MX"/>
        </w:rPr>
        <w:t>.</w:t>
      </w:r>
    </w:p>
    <w:p w14:paraId="574907AA" w14:textId="77777777" w:rsidR="00204694" w:rsidRPr="00D6632C" w:rsidRDefault="00204694" w:rsidP="00204694">
      <w:pPr>
        <w:pStyle w:val="13Head2"/>
        <w:numPr>
          <w:ilvl w:val="0"/>
          <w:numId w:val="25"/>
        </w:numPr>
        <w:rPr>
          <w:rFonts w:asciiTheme="majorHAnsi" w:hAnsiTheme="majorHAnsi"/>
          <w:b w:val="0"/>
          <w:szCs w:val="18"/>
          <w:lang w:val="es-MX"/>
        </w:rPr>
      </w:pPr>
      <w:r w:rsidRPr="00D6632C">
        <w:rPr>
          <w:rFonts w:asciiTheme="majorHAnsi" w:hAnsiTheme="majorHAnsi"/>
          <w:szCs w:val="18"/>
          <w:lang w:val="es-MX"/>
        </w:rPr>
        <w:lastRenderedPageBreak/>
        <w:t xml:space="preserve">Ley de las áreas: </w:t>
      </w:r>
      <w:r w:rsidRPr="00D6632C">
        <w:rPr>
          <w:rFonts w:asciiTheme="majorHAnsi" w:hAnsiTheme="majorHAnsi"/>
          <w:b w:val="0"/>
          <w:szCs w:val="18"/>
          <w:lang w:val="es-MX"/>
        </w:rPr>
        <w:t>La línea que une al Sol con cada planeta barre áreas iguales en tiempos iguales. (Conservación del momento angular).</w:t>
      </w:r>
    </w:p>
    <w:p w14:paraId="27B7E44B" w14:textId="77777777" w:rsidR="00204694" w:rsidRPr="00D6632C" w:rsidRDefault="00204694" w:rsidP="00204694">
      <w:pPr>
        <w:pStyle w:val="13Head2"/>
        <w:ind w:left="720"/>
        <w:rPr>
          <w:rFonts w:asciiTheme="majorHAnsi" w:hAnsiTheme="majorHAnsi"/>
          <w:szCs w:val="18"/>
          <w:lang w:val="es-MX"/>
        </w:rPr>
      </w:pPr>
      <w:r w:rsidRPr="00D6632C">
        <w:rPr>
          <w:rFonts w:asciiTheme="majorHAnsi" w:hAnsiTheme="majorHAnsi"/>
          <w:szCs w:val="18"/>
          <w:lang w:val="es-MX"/>
        </w:rPr>
        <w:t xml:space="preserve">                                           </w:t>
      </w:r>
      <m:oMath>
        <m:f>
          <m:fPr>
            <m:ctrlPr>
              <w:rPr>
                <w:rFonts w:ascii="Cambria Math" w:hAnsi="Cambria Math"/>
                <w:i/>
                <w:sz w:val="20"/>
                <w:lang w:val="es-MX"/>
              </w:rPr>
            </m:ctrlPr>
          </m:fPr>
          <m:num>
            <m:sSub>
              <m:sSubPr>
                <m:ctrlPr>
                  <w:rPr>
                    <w:rFonts w:ascii="Cambria Math" w:hAnsi="Cambria Math"/>
                    <w:i/>
                    <w:sz w:val="20"/>
                    <w:lang w:val="es-MX"/>
                  </w:rPr>
                </m:ctrlPr>
              </m:sSubPr>
              <m:e>
                <m:r>
                  <m:rPr>
                    <m:sty m:val="bi"/>
                  </m:rPr>
                  <w:rPr>
                    <w:rFonts w:ascii="Cambria Math" w:hAnsi="Cambria Math"/>
                    <w:sz w:val="20"/>
                    <w:lang w:val="es-MX"/>
                  </w:rPr>
                  <m:t>A</m:t>
                </m:r>
              </m:e>
              <m:sub>
                <m:r>
                  <m:rPr>
                    <m:sty m:val="bi"/>
                  </m:rPr>
                  <w:rPr>
                    <w:rFonts w:ascii="Cambria Math" w:hAnsi="Cambria Math"/>
                    <w:sz w:val="20"/>
                    <w:lang w:val="es-MX"/>
                  </w:rPr>
                  <m:t>1</m:t>
                </m:r>
              </m:sub>
            </m:sSub>
          </m:num>
          <m:den>
            <m:r>
              <m:rPr>
                <m:sty m:val="bi"/>
              </m:rPr>
              <w:rPr>
                <w:rFonts w:ascii="Cambria Math" w:hAnsi="Cambria Math"/>
                <w:sz w:val="20"/>
                <w:lang w:val="es-MX"/>
              </w:rPr>
              <m:t>t</m:t>
            </m:r>
          </m:den>
        </m:f>
        <m:r>
          <m:rPr>
            <m:sty m:val="bi"/>
          </m:rPr>
          <w:rPr>
            <w:rFonts w:ascii="Cambria Math" w:hAnsi="Cambria Math"/>
            <w:sz w:val="20"/>
            <w:lang w:val="es-MX"/>
          </w:rPr>
          <m:t xml:space="preserve">= </m:t>
        </m:r>
        <m:f>
          <m:fPr>
            <m:ctrlPr>
              <w:rPr>
                <w:rFonts w:ascii="Cambria Math" w:hAnsi="Cambria Math"/>
                <w:i/>
                <w:sz w:val="20"/>
                <w:lang w:val="es-MX"/>
              </w:rPr>
            </m:ctrlPr>
          </m:fPr>
          <m:num>
            <m:sSub>
              <m:sSubPr>
                <m:ctrlPr>
                  <w:rPr>
                    <w:rFonts w:ascii="Cambria Math" w:hAnsi="Cambria Math"/>
                    <w:i/>
                    <w:sz w:val="20"/>
                    <w:lang w:val="es-MX"/>
                  </w:rPr>
                </m:ctrlPr>
              </m:sSubPr>
              <m:e>
                <m:r>
                  <m:rPr>
                    <m:sty m:val="bi"/>
                  </m:rPr>
                  <w:rPr>
                    <w:rFonts w:ascii="Cambria Math" w:hAnsi="Cambria Math"/>
                    <w:sz w:val="20"/>
                    <w:lang w:val="es-MX"/>
                  </w:rPr>
                  <m:t>A</m:t>
                </m:r>
              </m:e>
              <m:sub>
                <m:r>
                  <m:rPr>
                    <m:sty m:val="bi"/>
                  </m:rPr>
                  <w:rPr>
                    <w:rFonts w:ascii="Cambria Math" w:hAnsi="Cambria Math"/>
                    <w:sz w:val="20"/>
                    <w:lang w:val="es-MX"/>
                  </w:rPr>
                  <m:t>2</m:t>
                </m:r>
              </m:sub>
            </m:sSub>
          </m:num>
          <m:den>
            <m:r>
              <m:rPr>
                <m:sty m:val="bi"/>
              </m:rPr>
              <w:rPr>
                <w:rFonts w:ascii="Cambria Math" w:hAnsi="Cambria Math"/>
                <w:sz w:val="20"/>
                <w:lang w:val="es-MX"/>
              </w:rPr>
              <m:t>t</m:t>
            </m:r>
          </m:den>
        </m:f>
      </m:oMath>
      <w:r w:rsidRPr="00D6632C">
        <w:rPr>
          <w:rFonts w:asciiTheme="majorHAnsi" w:hAnsiTheme="majorHAnsi"/>
          <w:szCs w:val="18"/>
          <w:lang w:val="es-MX"/>
        </w:rPr>
        <w:t xml:space="preserve"> </w:t>
      </w:r>
    </w:p>
    <w:p w14:paraId="54BDDB6D" w14:textId="77777777" w:rsidR="00204694" w:rsidRPr="00D6632C" w:rsidRDefault="00204694" w:rsidP="00204694">
      <w:pPr>
        <w:pStyle w:val="13Head2"/>
        <w:ind w:left="720"/>
        <w:jc w:val="right"/>
        <w:rPr>
          <w:rFonts w:asciiTheme="majorHAnsi" w:hAnsiTheme="majorHAnsi"/>
          <w:sz w:val="14"/>
          <w:szCs w:val="14"/>
          <w:lang w:val="es-MX"/>
        </w:rPr>
      </w:pPr>
      <w:r w:rsidRPr="00D6632C">
        <w:rPr>
          <w:rFonts w:asciiTheme="majorHAnsi" w:hAnsiTheme="majorHAnsi"/>
          <w:sz w:val="14"/>
          <w:szCs w:val="14"/>
          <w:lang w:val="es-MX"/>
        </w:rPr>
        <w:t>(5)</w:t>
      </w:r>
    </w:p>
    <w:p w14:paraId="1297B7B2" w14:textId="77777777" w:rsidR="00204694" w:rsidRPr="00D6632C" w:rsidRDefault="00204694" w:rsidP="00204694">
      <w:pPr>
        <w:pStyle w:val="13Head2"/>
        <w:ind w:left="720"/>
        <w:rPr>
          <w:rFonts w:asciiTheme="majorHAnsi" w:hAnsiTheme="majorHAnsi"/>
          <w:b w:val="0"/>
          <w:sz w:val="16"/>
          <w:szCs w:val="16"/>
          <w:lang w:val="es-MX"/>
        </w:rPr>
      </w:pPr>
      <w:r w:rsidRPr="00D6632C">
        <w:rPr>
          <w:rFonts w:asciiTheme="majorHAnsi" w:hAnsiTheme="majorHAnsi"/>
          <w:b w:val="0"/>
          <w:noProof/>
          <w:szCs w:val="18"/>
          <w:lang w:val="es-MX"/>
        </w:rPr>
        <w:drawing>
          <wp:anchor distT="0" distB="0" distL="114300" distR="114300" simplePos="0" relativeHeight="251597824" behindDoc="1" locked="0" layoutInCell="1" allowOverlap="1" wp14:anchorId="1E48465A" wp14:editId="55BFA417">
            <wp:simplePos x="0" y="0"/>
            <wp:positionH relativeFrom="column">
              <wp:posOffset>126297</wp:posOffset>
            </wp:positionH>
            <wp:positionV relativeFrom="paragraph">
              <wp:posOffset>698775</wp:posOffset>
            </wp:positionV>
            <wp:extent cx="2924175" cy="2090997"/>
            <wp:effectExtent l="0" t="0" r="0" b="5080"/>
            <wp:wrapThrough wrapText="bothSides">
              <wp:wrapPolygon edited="0">
                <wp:start x="0" y="0"/>
                <wp:lineTo x="0" y="21456"/>
                <wp:lineTo x="21389" y="21456"/>
                <wp:lineTo x="21389" y="0"/>
                <wp:lineTo x="0" y="0"/>
              </wp:wrapPolygon>
            </wp:wrapThrough>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2924175" cy="2090997"/>
                    </a:xfrm>
                    <a:prstGeom prst="rect">
                      <a:avLst/>
                    </a:prstGeom>
                  </pic:spPr>
                </pic:pic>
              </a:graphicData>
            </a:graphic>
          </wp:anchor>
        </w:drawing>
      </w:r>
      <w:r w:rsidRPr="00D6632C">
        <w:rPr>
          <w:rFonts w:asciiTheme="majorHAnsi" w:hAnsiTheme="majorHAnsi"/>
          <w:b w:val="0"/>
          <w:sz w:val="16"/>
          <w:szCs w:val="16"/>
          <w:lang w:val="es-MX"/>
        </w:rPr>
        <w:t>Donde:</w:t>
      </w:r>
    </w:p>
    <w:p w14:paraId="616EEBFF" w14:textId="77777777" w:rsidR="00204694" w:rsidRPr="00D6632C" w:rsidRDefault="00BE0984" w:rsidP="00204694">
      <w:pPr>
        <w:pStyle w:val="13Head2"/>
        <w:spacing w:before="0"/>
        <w:ind w:left="720"/>
        <w:rPr>
          <w:rFonts w:asciiTheme="majorHAnsi" w:hAnsiTheme="majorHAnsi"/>
          <w:b w:val="0"/>
          <w:sz w:val="16"/>
          <w:szCs w:val="16"/>
          <w:lang w:val="es-MX"/>
        </w:rPr>
      </w:pPr>
      <m:oMath>
        <m:sSub>
          <m:sSubPr>
            <m:ctrlPr>
              <w:rPr>
                <w:rFonts w:ascii="Cambria Math" w:hAnsi="Cambria Math"/>
                <w:i/>
                <w:sz w:val="16"/>
                <w:szCs w:val="16"/>
                <w:lang w:val="es-MX"/>
              </w:rPr>
            </m:ctrlPr>
          </m:sSubPr>
          <m:e>
            <m:r>
              <m:rPr>
                <m:sty m:val="bi"/>
              </m:rPr>
              <w:rPr>
                <w:rFonts w:ascii="Cambria Math" w:hAnsi="Cambria Math"/>
                <w:sz w:val="16"/>
                <w:szCs w:val="16"/>
                <w:lang w:val="es-MX"/>
              </w:rPr>
              <m:t>A</m:t>
            </m:r>
          </m:e>
          <m:sub>
            <m:r>
              <m:rPr>
                <m:sty m:val="bi"/>
              </m:rPr>
              <w:rPr>
                <w:rFonts w:ascii="Cambria Math" w:hAnsi="Cambria Math"/>
                <w:sz w:val="16"/>
                <w:szCs w:val="16"/>
                <w:lang w:val="es-MX"/>
              </w:rPr>
              <m:t>1</m:t>
            </m:r>
          </m:sub>
        </m:sSub>
      </m:oMath>
      <w:r w:rsidR="00204694" w:rsidRPr="00D6632C">
        <w:rPr>
          <w:rFonts w:asciiTheme="majorHAnsi" w:hAnsiTheme="majorHAnsi"/>
          <w:b w:val="0"/>
          <w:sz w:val="16"/>
          <w:szCs w:val="16"/>
          <w:lang w:val="es-MX"/>
        </w:rPr>
        <w:t xml:space="preserve"> es el área inicial formada en dos puntos de una órbita.</w:t>
      </w:r>
    </w:p>
    <w:p w14:paraId="776088A6" w14:textId="77777777" w:rsidR="00204694" w:rsidRPr="00D6632C" w:rsidRDefault="00BE0984" w:rsidP="00204694">
      <w:pPr>
        <w:pStyle w:val="13Head2"/>
        <w:spacing w:before="0"/>
        <w:ind w:left="720"/>
        <w:rPr>
          <w:rFonts w:asciiTheme="majorHAnsi" w:hAnsiTheme="majorHAnsi"/>
          <w:b w:val="0"/>
          <w:sz w:val="16"/>
          <w:szCs w:val="16"/>
          <w:lang w:val="es-MX"/>
        </w:rPr>
      </w:pPr>
      <m:oMath>
        <m:sSub>
          <m:sSubPr>
            <m:ctrlPr>
              <w:rPr>
                <w:rFonts w:ascii="Cambria Math" w:hAnsi="Cambria Math"/>
                <w:i/>
                <w:sz w:val="16"/>
                <w:szCs w:val="16"/>
                <w:lang w:val="es-MX"/>
              </w:rPr>
            </m:ctrlPr>
          </m:sSubPr>
          <m:e>
            <m:r>
              <m:rPr>
                <m:sty m:val="bi"/>
              </m:rPr>
              <w:rPr>
                <w:rFonts w:ascii="Cambria Math" w:hAnsi="Cambria Math"/>
                <w:sz w:val="16"/>
                <w:szCs w:val="16"/>
                <w:lang w:val="es-MX"/>
              </w:rPr>
              <m:t>A</m:t>
            </m:r>
          </m:e>
          <m:sub>
            <m:r>
              <m:rPr>
                <m:sty m:val="bi"/>
              </m:rPr>
              <w:rPr>
                <w:rFonts w:ascii="Cambria Math" w:hAnsi="Cambria Math"/>
                <w:sz w:val="16"/>
                <w:szCs w:val="16"/>
                <w:lang w:val="es-MX"/>
              </w:rPr>
              <m:t>2</m:t>
            </m:r>
          </m:sub>
        </m:sSub>
      </m:oMath>
      <w:r w:rsidR="00204694" w:rsidRPr="00D6632C">
        <w:rPr>
          <w:rFonts w:asciiTheme="majorHAnsi" w:hAnsiTheme="majorHAnsi"/>
          <w:b w:val="0"/>
          <w:sz w:val="16"/>
          <w:szCs w:val="16"/>
          <w:lang w:val="es-MX"/>
        </w:rPr>
        <w:t xml:space="preserve"> es otra área formada en dos puntos distintos a </w:t>
      </w:r>
      <m:oMath>
        <m:sSub>
          <m:sSubPr>
            <m:ctrlPr>
              <w:rPr>
                <w:rFonts w:ascii="Cambria Math" w:hAnsi="Cambria Math"/>
                <w:i/>
                <w:sz w:val="16"/>
                <w:szCs w:val="16"/>
                <w:lang w:val="es-MX"/>
              </w:rPr>
            </m:ctrlPr>
          </m:sSubPr>
          <m:e>
            <m:r>
              <m:rPr>
                <m:sty m:val="bi"/>
              </m:rPr>
              <w:rPr>
                <w:rFonts w:ascii="Cambria Math" w:hAnsi="Cambria Math"/>
                <w:sz w:val="16"/>
                <w:szCs w:val="16"/>
                <w:lang w:val="es-MX"/>
              </w:rPr>
              <m:t>A</m:t>
            </m:r>
          </m:e>
          <m:sub>
            <m:r>
              <m:rPr>
                <m:sty m:val="bi"/>
              </m:rPr>
              <w:rPr>
                <w:rFonts w:ascii="Cambria Math" w:hAnsi="Cambria Math"/>
                <w:sz w:val="16"/>
                <w:szCs w:val="16"/>
                <w:lang w:val="es-MX"/>
              </w:rPr>
              <m:t>1</m:t>
            </m:r>
          </m:sub>
        </m:sSub>
      </m:oMath>
      <w:r w:rsidR="00204694" w:rsidRPr="00D6632C">
        <w:rPr>
          <w:rFonts w:asciiTheme="majorHAnsi" w:hAnsiTheme="majorHAnsi"/>
          <w:sz w:val="16"/>
          <w:szCs w:val="16"/>
          <w:lang w:val="es-MX"/>
        </w:rPr>
        <w:t>.</w:t>
      </w:r>
    </w:p>
    <w:p w14:paraId="4D67418A" w14:textId="77777777" w:rsidR="00204694" w:rsidRPr="00D6632C" w:rsidRDefault="00204694" w:rsidP="00204694">
      <w:pPr>
        <w:pStyle w:val="13Head2"/>
        <w:spacing w:before="0"/>
        <w:ind w:left="720"/>
        <w:rPr>
          <w:rFonts w:asciiTheme="majorHAnsi" w:hAnsiTheme="majorHAnsi"/>
          <w:b w:val="0"/>
          <w:sz w:val="16"/>
          <w:szCs w:val="16"/>
          <w:lang w:val="es-MX"/>
        </w:rPr>
      </w:pPr>
      <m:oMath>
        <m:r>
          <m:rPr>
            <m:sty m:val="bi"/>
          </m:rPr>
          <w:rPr>
            <w:rFonts w:ascii="Cambria Math" w:hAnsi="Cambria Math"/>
            <w:sz w:val="16"/>
            <w:szCs w:val="16"/>
            <w:lang w:val="es-MX"/>
          </w:rPr>
          <m:t>t</m:t>
        </m:r>
      </m:oMath>
      <w:r w:rsidRPr="00D6632C">
        <w:rPr>
          <w:rFonts w:asciiTheme="majorHAnsi" w:hAnsiTheme="majorHAnsi"/>
          <w:b w:val="0"/>
          <w:sz w:val="16"/>
          <w:szCs w:val="16"/>
          <w:lang w:val="es-MX"/>
        </w:rPr>
        <w:t xml:space="preserve"> es el tiempo.</w:t>
      </w:r>
    </w:p>
    <w:p w14:paraId="0D4A2114" w14:textId="77777777" w:rsidR="00204694" w:rsidRPr="00D6632C" w:rsidRDefault="00204694" w:rsidP="00204694">
      <w:pPr>
        <w:pStyle w:val="13Head2"/>
        <w:ind w:left="720"/>
        <w:rPr>
          <w:rFonts w:asciiTheme="majorHAnsi" w:hAnsiTheme="majorHAnsi"/>
          <w:b w:val="0"/>
          <w:szCs w:val="18"/>
          <w:lang w:val="es-MX"/>
        </w:rPr>
      </w:pPr>
    </w:p>
    <w:p w14:paraId="6FE3BCDA" w14:textId="77777777" w:rsidR="00204694" w:rsidRPr="00D6632C" w:rsidRDefault="00204694" w:rsidP="00204694">
      <w:pPr>
        <w:pStyle w:val="19FigureCaption"/>
        <w:rPr>
          <w:rFonts w:asciiTheme="majorHAnsi" w:hAnsiTheme="majorHAnsi"/>
          <w:lang w:val="es-MX"/>
        </w:rPr>
      </w:pPr>
      <w:r w:rsidRPr="00D6632C">
        <w:rPr>
          <w:rFonts w:asciiTheme="majorHAnsi" w:hAnsiTheme="majorHAnsi"/>
          <w:bCs/>
          <w:szCs w:val="18"/>
          <w:lang w:val="es-MX"/>
        </w:rPr>
        <w:t xml:space="preserve">Fig. 4. Áreas barridas por la línea que une al sol con cada planeta. Las áreas sombreadas son iguales y son barridas en tiempos iguales Las áreas sombreadas son iguales y son barridas en tiempos iguales por la línea que une al planeta con el Sol. por la línea que une al planeta con el </w:t>
      </w:r>
      <w:r w:rsidRPr="00D6632C">
        <w:rPr>
          <w:rFonts w:asciiTheme="majorHAnsi" w:hAnsiTheme="majorHAnsi"/>
          <w:lang w:val="es-MX"/>
        </w:rPr>
        <w:t>Sol.</w:t>
      </w:r>
    </w:p>
    <w:p w14:paraId="0ED0E711" w14:textId="77777777" w:rsidR="00204694" w:rsidRPr="00D6632C" w:rsidRDefault="00204694" w:rsidP="00204694">
      <w:pPr>
        <w:pStyle w:val="13Head2"/>
        <w:ind w:left="720"/>
        <w:rPr>
          <w:rFonts w:asciiTheme="majorHAnsi" w:hAnsiTheme="majorHAnsi"/>
          <w:b w:val="0"/>
          <w:szCs w:val="18"/>
          <w:lang w:val="es-MX"/>
        </w:rPr>
      </w:pPr>
    </w:p>
    <w:p w14:paraId="7F3D31FE" w14:textId="77777777" w:rsidR="00204694" w:rsidRPr="00D6632C" w:rsidRDefault="00204694" w:rsidP="00204694">
      <w:pPr>
        <w:pStyle w:val="13Head2"/>
        <w:numPr>
          <w:ilvl w:val="0"/>
          <w:numId w:val="25"/>
        </w:numPr>
        <w:rPr>
          <w:rFonts w:asciiTheme="majorHAnsi" w:hAnsiTheme="majorHAnsi"/>
          <w:b w:val="0"/>
          <w:szCs w:val="18"/>
          <w:lang w:val="es-MX"/>
        </w:rPr>
      </w:pPr>
      <w:r w:rsidRPr="00D6632C">
        <w:rPr>
          <w:rFonts w:asciiTheme="majorHAnsi" w:hAnsiTheme="majorHAnsi"/>
          <w:szCs w:val="18"/>
          <w:lang w:val="es-MX"/>
        </w:rPr>
        <w:t>Ley de los períodos:</w:t>
      </w:r>
      <w:r w:rsidRPr="00D6632C">
        <w:rPr>
          <w:rFonts w:asciiTheme="majorHAnsi" w:hAnsiTheme="majorHAnsi"/>
          <w:b w:val="0"/>
          <w:szCs w:val="18"/>
          <w:lang w:val="es-MX"/>
        </w:rPr>
        <w:t xml:space="preserve"> El cuadrado del período de cualquier planeta alrededor del Sol es proporcional al cubo de la distancia media del planeta al Sol.</w:t>
      </w:r>
    </w:p>
    <w:p w14:paraId="69B3CDAA" w14:textId="77777777" w:rsidR="00204694" w:rsidRPr="00D6632C" w:rsidRDefault="00204694" w:rsidP="00204694">
      <w:pPr>
        <w:pStyle w:val="13Head2"/>
        <w:ind w:left="720"/>
        <w:rPr>
          <w:rFonts w:asciiTheme="majorHAnsi" w:hAnsiTheme="majorHAnsi"/>
          <w:szCs w:val="18"/>
          <w:lang w:val="es-MX"/>
        </w:rPr>
      </w:pPr>
      <w:r w:rsidRPr="00D6632C">
        <w:rPr>
          <w:rFonts w:asciiTheme="majorHAnsi" w:hAnsiTheme="majorHAnsi"/>
          <w:szCs w:val="18"/>
          <w:lang w:val="es-MX"/>
        </w:rPr>
        <w:t xml:space="preserve">                                    </w:t>
      </w:r>
      <m:oMath>
        <m:sSup>
          <m:sSupPr>
            <m:ctrlPr>
              <w:rPr>
                <w:rFonts w:ascii="Cambria Math" w:hAnsi="Cambria Math"/>
                <w:i/>
                <w:sz w:val="20"/>
                <w:lang w:val="es-MX"/>
              </w:rPr>
            </m:ctrlPr>
          </m:sSupPr>
          <m:e>
            <m:r>
              <m:rPr>
                <m:sty m:val="bi"/>
              </m:rPr>
              <w:rPr>
                <w:rFonts w:ascii="Cambria Math" w:hAnsi="Cambria Math"/>
                <w:sz w:val="20"/>
                <w:lang w:val="es-MX"/>
              </w:rPr>
              <m:t>T</m:t>
            </m:r>
          </m:e>
          <m:sup>
            <m:r>
              <m:rPr>
                <m:sty m:val="bi"/>
              </m:rPr>
              <w:rPr>
                <w:rFonts w:ascii="Cambria Math" w:hAnsi="Cambria Math"/>
                <w:sz w:val="20"/>
                <w:lang w:val="es-MX"/>
              </w:rPr>
              <m:t>2</m:t>
            </m:r>
          </m:sup>
        </m:sSup>
        <m:r>
          <m:rPr>
            <m:sty m:val="bi"/>
          </m:rPr>
          <w:rPr>
            <w:rFonts w:ascii="Cambria Math" w:hAnsi="Cambria Math"/>
            <w:sz w:val="20"/>
            <w:lang w:val="es-MX"/>
          </w:rPr>
          <m:t>=k∙</m:t>
        </m:r>
        <m:sSup>
          <m:sSupPr>
            <m:ctrlPr>
              <w:rPr>
                <w:rFonts w:ascii="Cambria Math" w:hAnsi="Cambria Math"/>
                <w:i/>
                <w:sz w:val="20"/>
                <w:lang w:val="es-MX"/>
              </w:rPr>
            </m:ctrlPr>
          </m:sSupPr>
          <m:e>
            <m:r>
              <m:rPr>
                <m:sty m:val="bi"/>
              </m:rPr>
              <w:rPr>
                <w:rFonts w:ascii="Cambria Math" w:hAnsi="Cambria Math"/>
                <w:sz w:val="20"/>
                <w:lang w:val="es-MX"/>
              </w:rPr>
              <m:t>r</m:t>
            </m:r>
          </m:e>
          <m:sup>
            <m:r>
              <m:rPr>
                <m:sty m:val="bi"/>
              </m:rPr>
              <w:rPr>
                <w:rFonts w:ascii="Cambria Math" w:hAnsi="Cambria Math"/>
                <w:sz w:val="20"/>
                <w:lang w:val="es-MX"/>
              </w:rPr>
              <m:t>3</m:t>
            </m:r>
          </m:sup>
        </m:sSup>
      </m:oMath>
      <w:r w:rsidRPr="00D6632C">
        <w:rPr>
          <w:rFonts w:asciiTheme="majorHAnsi" w:hAnsiTheme="majorHAnsi"/>
          <w:sz w:val="20"/>
          <w:lang w:val="es-MX"/>
        </w:rPr>
        <w:t xml:space="preserve"> </w:t>
      </w:r>
    </w:p>
    <w:p w14:paraId="31E5DE48" w14:textId="77777777" w:rsidR="00204694" w:rsidRPr="00D6632C" w:rsidRDefault="00204694" w:rsidP="00204694">
      <w:pPr>
        <w:pStyle w:val="13Head2"/>
        <w:ind w:left="720"/>
        <w:jc w:val="right"/>
        <w:rPr>
          <w:rFonts w:asciiTheme="majorHAnsi" w:hAnsiTheme="majorHAnsi"/>
          <w:sz w:val="14"/>
          <w:szCs w:val="14"/>
          <w:lang w:val="es-MX"/>
        </w:rPr>
      </w:pPr>
      <w:r w:rsidRPr="00D6632C">
        <w:rPr>
          <w:rFonts w:asciiTheme="majorHAnsi" w:hAnsiTheme="majorHAnsi"/>
          <w:sz w:val="14"/>
          <w:szCs w:val="14"/>
          <w:lang w:val="es-MX"/>
        </w:rPr>
        <w:t>(6)</w:t>
      </w:r>
    </w:p>
    <w:p w14:paraId="5A8D3CBB" w14:textId="77777777" w:rsidR="00204694" w:rsidRPr="00D6632C" w:rsidRDefault="00204694" w:rsidP="00204694">
      <w:pPr>
        <w:pStyle w:val="13Head2"/>
        <w:ind w:left="720"/>
        <w:rPr>
          <w:rFonts w:asciiTheme="majorHAnsi" w:hAnsiTheme="majorHAnsi"/>
          <w:b w:val="0"/>
          <w:sz w:val="16"/>
          <w:szCs w:val="16"/>
          <w:lang w:val="es-MX"/>
        </w:rPr>
      </w:pPr>
      <w:r w:rsidRPr="00D6632C">
        <w:rPr>
          <w:rFonts w:asciiTheme="majorHAnsi" w:hAnsiTheme="majorHAnsi"/>
          <w:b w:val="0"/>
          <w:sz w:val="16"/>
          <w:szCs w:val="16"/>
          <w:lang w:val="es-MX"/>
        </w:rPr>
        <w:t>Donde:</w:t>
      </w:r>
    </w:p>
    <w:p w14:paraId="775FC432" w14:textId="77777777" w:rsidR="00204694" w:rsidRPr="00D6632C" w:rsidRDefault="00204694" w:rsidP="00204694">
      <w:pPr>
        <w:pStyle w:val="13Head2"/>
        <w:spacing w:before="0"/>
        <w:ind w:left="720"/>
        <w:rPr>
          <w:rFonts w:asciiTheme="majorHAnsi" w:hAnsiTheme="majorHAnsi"/>
          <w:b w:val="0"/>
          <w:sz w:val="16"/>
          <w:szCs w:val="16"/>
          <w:lang w:val="es-MX"/>
        </w:rPr>
      </w:pPr>
      <m:oMath>
        <m:r>
          <m:rPr>
            <m:sty m:val="bi"/>
          </m:rPr>
          <w:rPr>
            <w:rFonts w:ascii="Cambria Math" w:hAnsi="Cambria Math"/>
            <w:sz w:val="16"/>
            <w:szCs w:val="16"/>
            <w:lang w:val="es-MX"/>
          </w:rPr>
          <m:t>T</m:t>
        </m:r>
      </m:oMath>
      <w:r w:rsidRPr="00D6632C">
        <w:rPr>
          <w:rFonts w:asciiTheme="majorHAnsi" w:hAnsiTheme="majorHAnsi"/>
          <w:b w:val="0"/>
          <w:sz w:val="16"/>
          <w:szCs w:val="16"/>
          <w:lang w:val="es-MX"/>
        </w:rPr>
        <w:t xml:space="preserve"> representa el periodo de revolución.</w:t>
      </w:r>
    </w:p>
    <w:p w14:paraId="2FF6B271" w14:textId="77777777" w:rsidR="00204694" w:rsidRPr="00D6632C" w:rsidRDefault="00204694" w:rsidP="00204694">
      <w:pPr>
        <w:pStyle w:val="13Head2"/>
        <w:spacing w:before="0"/>
        <w:ind w:left="720"/>
        <w:rPr>
          <w:rFonts w:asciiTheme="majorHAnsi" w:hAnsiTheme="majorHAnsi"/>
          <w:b w:val="0"/>
          <w:sz w:val="16"/>
          <w:szCs w:val="16"/>
          <w:lang w:val="es-MX"/>
        </w:rPr>
      </w:pPr>
      <m:oMath>
        <m:r>
          <m:rPr>
            <m:sty m:val="bi"/>
          </m:rPr>
          <w:rPr>
            <w:rFonts w:ascii="Cambria Math" w:hAnsi="Cambria Math"/>
            <w:sz w:val="16"/>
            <w:szCs w:val="16"/>
            <w:lang w:val="es-MX"/>
          </w:rPr>
          <m:t>k</m:t>
        </m:r>
      </m:oMath>
      <w:r w:rsidRPr="00D6632C">
        <w:rPr>
          <w:rFonts w:asciiTheme="majorHAnsi" w:hAnsiTheme="majorHAnsi"/>
          <w:b w:val="0"/>
          <w:sz w:val="16"/>
          <w:szCs w:val="16"/>
          <w:lang w:val="es-MX"/>
        </w:rPr>
        <w:t xml:space="preserve"> es la constante de Kepler, la cual equivale a </w:t>
      </w:r>
      <m:oMath>
        <m:r>
          <m:rPr>
            <m:sty m:val="bi"/>
          </m:rPr>
          <w:rPr>
            <w:rFonts w:ascii="Cambria Math" w:hAnsi="Cambria Math"/>
            <w:sz w:val="16"/>
            <w:szCs w:val="16"/>
            <w:lang w:val="es-MX"/>
          </w:rPr>
          <m:t>3∙</m:t>
        </m:r>
        <m:sSup>
          <m:sSupPr>
            <m:ctrlPr>
              <w:rPr>
                <w:rFonts w:ascii="Cambria Math" w:hAnsi="Cambria Math"/>
                <w:bCs/>
                <w:i/>
                <w:sz w:val="16"/>
                <w:szCs w:val="16"/>
                <w:lang w:val="es-MX"/>
              </w:rPr>
            </m:ctrlPr>
          </m:sSupPr>
          <m:e>
            <m:r>
              <m:rPr>
                <m:sty m:val="bi"/>
              </m:rPr>
              <w:rPr>
                <w:rFonts w:ascii="Cambria Math" w:hAnsi="Cambria Math"/>
                <w:sz w:val="16"/>
                <w:szCs w:val="16"/>
                <w:lang w:val="es-MX"/>
              </w:rPr>
              <m:t>10</m:t>
            </m:r>
          </m:e>
          <m:sup>
            <m:r>
              <m:rPr>
                <m:sty m:val="bi"/>
              </m:rPr>
              <w:rPr>
                <w:rFonts w:ascii="Cambria Math" w:hAnsi="Cambria Math"/>
                <w:sz w:val="16"/>
                <w:szCs w:val="16"/>
                <w:lang w:val="es-MX"/>
              </w:rPr>
              <m:t>-19</m:t>
            </m:r>
          </m:sup>
        </m:sSup>
        <m:r>
          <m:rPr>
            <m:sty m:val="bi"/>
          </m:rPr>
          <w:rPr>
            <w:rFonts w:ascii="Cambria Math" w:hAnsi="Cambria Math"/>
            <w:sz w:val="16"/>
            <w:szCs w:val="16"/>
            <w:lang w:val="es-MX"/>
          </w:rPr>
          <m:t xml:space="preserve"> </m:t>
        </m:r>
        <m:f>
          <m:fPr>
            <m:ctrlPr>
              <w:rPr>
                <w:rFonts w:ascii="Cambria Math" w:hAnsi="Cambria Math"/>
                <w:bCs/>
                <w:i/>
                <w:sz w:val="16"/>
                <w:szCs w:val="16"/>
                <w:lang w:val="es-MX"/>
              </w:rPr>
            </m:ctrlPr>
          </m:fPr>
          <m:num>
            <m:sSup>
              <m:sSupPr>
                <m:ctrlPr>
                  <w:rPr>
                    <w:rFonts w:ascii="Cambria Math" w:hAnsi="Cambria Math"/>
                    <w:bCs/>
                    <w:i/>
                    <w:sz w:val="16"/>
                    <w:szCs w:val="16"/>
                    <w:lang w:val="es-MX"/>
                  </w:rPr>
                </m:ctrlPr>
              </m:sSupPr>
              <m:e>
                <m:r>
                  <m:rPr>
                    <m:sty m:val="bi"/>
                  </m:rPr>
                  <w:rPr>
                    <w:rFonts w:ascii="Cambria Math" w:hAnsi="Cambria Math"/>
                    <w:sz w:val="16"/>
                    <w:szCs w:val="16"/>
                    <w:lang w:val="es-MX"/>
                  </w:rPr>
                  <m:t>s</m:t>
                </m:r>
              </m:e>
              <m:sup>
                <m:r>
                  <m:rPr>
                    <m:sty m:val="bi"/>
                  </m:rPr>
                  <w:rPr>
                    <w:rFonts w:ascii="Cambria Math" w:hAnsi="Cambria Math"/>
                    <w:sz w:val="16"/>
                    <w:szCs w:val="16"/>
                    <w:lang w:val="es-MX"/>
                  </w:rPr>
                  <m:t>2</m:t>
                </m:r>
              </m:sup>
            </m:sSup>
          </m:num>
          <m:den>
            <m:sSup>
              <m:sSupPr>
                <m:ctrlPr>
                  <w:rPr>
                    <w:rFonts w:ascii="Cambria Math" w:hAnsi="Cambria Math"/>
                    <w:bCs/>
                    <w:i/>
                    <w:sz w:val="16"/>
                    <w:szCs w:val="16"/>
                    <w:lang w:val="es-MX"/>
                  </w:rPr>
                </m:ctrlPr>
              </m:sSupPr>
              <m:e>
                <m:r>
                  <m:rPr>
                    <m:sty m:val="bi"/>
                  </m:rPr>
                  <w:rPr>
                    <w:rFonts w:ascii="Cambria Math" w:hAnsi="Cambria Math"/>
                    <w:sz w:val="16"/>
                    <w:szCs w:val="16"/>
                    <w:lang w:val="es-MX"/>
                  </w:rPr>
                  <m:t>m</m:t>
                </m:r>
              </m:e>
              <m:sup>
                <m:r>
                  <m:rPr>
                    <m:sty m:val="bi"/>
                  </m:rPr>
                  <w:rPr>
                    <w:rFonts w:ascii="Cambria Math" w:hAnsi="Cambria Math"/>
                    <w:sz w:val="16"/>
                    <w:szCs w:val="16"/>
                    <w:lang w:val="es-MX"/>
                  </w:rPr>
                  <m:t>3</m:t>
                </m:r>
              </m:sup>
            </m:sSup>
          </m:den>
        </m:f>
      </m:oMath>
      <w:r w:rsidRPr="00D6632C">
        <w:rPr>
          <w:rFonts w:asciiTheme="majorHAnsi" w:hAnsiTheme="majorHAnsi"/>
          <w:bCs/>
          <w:sz w:val="16"/>
          <w:szCs w:val="16"/>
          <w:lang w:val="es-MX"/>
        </w:rPr>
        <w:t xml:space="preserve"> </w:t>
      </w:r>
    </w:p>
    <w:p w14:paraId="262871B1" w14:textId="77777777" w:rsidR="00204694" w:rsidRPr="00D6632C" w:rsidRDefault="00204694" w:rsidP="00204694">
      <w:pPr>
        <w:pStyle w:val="13Head2"/>
        <w:spacing w:before="0"/>
        <w:ind w:left="720"/>
        <w:rPr>
          <w:rFonts w:asciiTheme="majorHAnsi" w:hAnsiTheme="majorHAnsi"/>
          <w:b w:val="0"/>
          <w:sz w:val="16"/>
          <w:szCs w:val="16"/>
          <w:lang w:val="es-MX"/>
        </w:rPr>
      </w:pPr>
      <w:r w:rsidRPr="00D6632C">
        <w:rPr>
          <w:rFonts w:asciiTheme="majorHAnsi" w:hAnsiTheme="majorHAnsi"/>
          <w:bCs/>
          <w:sz w:val="16"/>
          <w:szCs w:val="16"/>
          <w:lang w:val="es-MX"/>
        </w:rPr>
        <w:t xml:space="preserve">r </w:t>
      </w:r>
      <w:r w:rsidRPr="00D6632C">
        <w:rPr>
          <w:rFonts w:asciiTheme="majorHAnsi" w:hAnsiTheme="majorHAnsi"/>
          <w:b w:val="0"/>
          <w:sz w:val="16"/>
          <w:szCs w:val="16"/>
          <w:lang w:val="es-MX"/>
        </w:rPr>
        <w:t>consiste en la distancia media de un cuerpo celeste que orbita a otro.</w:t>
      </w:r>
    </w:p>
    <w:p w14:paraId="789E6891" w14:textId="77777777" w:rsidR="00204694" w:rsidRPr="00D6632C" w:rsidRDefault="00204694" w:rsidP="00204694">
      <w:pPr>
        <w:pStyle w:val="13Head2"/>
        <w:ind w:left="720"/>
        <w:rPr>
          <w:rFonts w:asciiTheme="majorHAnsi" w:hAnsiTheme="majorHAnsi"/>
          <w:b w:val="0"/>
          <w:szCs w:val="18"/>
          <w:lang w:val="es-MX"/>
        </w:rPr>
      </w:pPr>
      <w:r w:rsidRPr="00D6632C">
        <w:rPr>
          <w:rFonts w:asciiTheme="majorHAnsi" w:hAnsiTheme="majorHAnsi"/>
          <w:b w:val="0"/>
          <w:szCs w:val="18"/>
          <w:lang w:val="es-MX"/>
        </w:rPr>
        <w:t>A partir de las leyes de Kepler y muy probablemente de las ideas de Hooke, Newton obtuvo una serie de conclusiones fundamentales:</w:t>
      </w:r>
    </w:p>
    <w:p w14:paraId="701E77A3" w14:textId="77777777" w:rsidR="00204694" w:rsidRPr="00D6632C" w:rsidRDefault="00204694" w:rsidP="00204694">
      <w:pPr>
        <w:pStyle w:val="13Head2"/>
        <w:ind w:left="720"/>
        <w:rPr>
          <w:rFonts w:asciiTheme="majorHAnsi" w:hAnsiTheme="majorHAnsi"/>
          <w:b w:val="0"/>
          <w:szCs w:val="18"/>
          <w:lang w:val="es-MX"/>
        </w:rPr>
      </w:pPr>
      <w:r w:rsidRPr="00D6632C">
        <w:rPr>
          <w:rFonts w:asciiTheme="majorHAnsi" w:hAnsiTheme="majorHAnsi"/>
          <w:b w:val="0"/>
          <w:szCs w:val="18"/>
          <w:lang w:val="es-MX"/>
        </w:rPr>
        <w:t>• Los planetas y los satélites no están en equilibrio. Una fuerza neta actúa sobre ellos; si estuvieran en equilibrio, su movimiento sería en línea recta y no en órbitas elípticas (1a Ley del Movimiento).</w:t>
      </w:r>
    </w:p>
    <w:p w14:paraId="5BE096E2" w14:textId="77777777" w:rsidR="00204694" w:rsidRPr="00D6632C" w:rsidRDefault="00204694" w:rsidP="00204694">
      <w:pPr>
        <w:pStyle w:val="13Head2"/>
        <w:ind w:left="720"/>
        <w:rPr>
          <w:rFonts w:asciiTheme="majorHAnsi" w:hAnsiTheme="majorHAnsi"/>
          <w:b w:val="0"/>
          <w:szCs w:val="18"/>
          <w:lang w:val="es-MX"/>
        </w:rPr>
      </w:pPr>
      <w:r w:rsidRPr="00D6632C">
        <w:rPr>
          <w:rFonts w:asciiTheme="majorHAnsi" w:hAnsiTheme="majorHAnsi"/>
          <w:b w:val="0"/>
          <w:szCs w:val="18"/>
          <w:lang w:val="es-MX"/>
        </w:rPr>
        <w:t>• Cualquiera que sea la naturaleza o la magnitud de la fuerza que actúa sobre un planeta, su dirección, en cada instante, es hacia el centro del movimiento (fuerza centrípeta).</w:t>
      </w:r>
    </w:p>
    <w:p w14:paraId="520940E1" w14:textId="77777777" w:rsidR="00204694" w:rsidRPr="00D6632C" w:rsidRDefault="00204694" w:rsidP="00204694">
      <w:pPr>
        <w:pStyle w:val="13Head2"/>
        <w:ind w:left="720"/>
        <w:rPr>
          <w:rFonts w:asciiTheme="majorHAnsi" w:hAnsiTheme="majorHAnsi"/>
          <w:b w:val="0"/>
          <w:szCs w:val="18"/>
          <w:lang w:val="es-MX"/>
        </w:rPr>
      </w:pPr>
      <w:r w:rsidRPr="00D6632C">
        <w:rPr>
          <w:rFonts w:asciiTheme="majorHAnsi" w:hAnsiTheme="majorHAnsi"/>
          <w:b w:val="0"/>
          <w:szCs w:val="18"/>
          <w:lang w:val="es-MX"/>
        </w:rPr>
        <w:t>• Si la trayectoria de un cuerpo es una cónica y si la fuerza que actúa sobre él, en cualquier instante, está dirigida hacia uno de los focos, entonces dicha fuerza es inversamente proporcional al cuadrado de la distancia del cuerpo al foco de la cónica.</w:t>
      </w:r>
    </w:p>
    <w:p w14:paraId="480ADD57" w14:textId="77777777" w:rsidR="00204694" w:rsidRPr="00D6632C" w:rsidRDefault="00204694" w:rsidP="00204694">
      <w:pPr>
        <w:pStyle w:val="13Head2"/>
        <w:ind w:left="720"/>
        <w:rPr>
          <w:rFonts w:asciiTheme="majorHAnsi" w:hAnsiTheme="majorHAnsi"/>
          <w:b w:val="0"/>
          <w:szCs w:val="18"/>
          <w:lang w:val="es-MX"/>
        </w:rPr>
      </w:pPr>
      <w:r w:rsidRPr="00D6632C">
        <w:rPr>
          <w:rFonts w:asciiTheme="majorHAnsi" w:hAnsiTheme="majorHAnsi"/>
          <w:b w:val="0"/>
          <w:szCs w:val="18"/>
          <w:lang w:val="es-MX"/>
        </w:rPr>
        <w:t>• Todos los cuerpos del Universo se atraen unos a otros con una fuerza gravitatoria, como la que existe entre una piedra que cae y la Tierra; por consiguiente, las fuerzas centrales sobre los planetas no son otra cosa que una atracción gravitatoria por parte del Sol.</w:t>
      </w:r>
    </w:p>
    <w:p w14:paraId="63DA3822" w14:textId="77777777" w:rsidR="00204694" w:rsidRPr="00D6632C" w:rsidRDefault="00204694" w:rsidP="00204694">
      <w:pPr>
        <w:pStyle w:val="13Head2"/>
        <w:ind w:left="720"/>
        <w:rPr>
          <w:rFonts w:asciiTheme="majorHAnsi" w:hAnsiTheme="majorHAnsi"/>
          <w:b w:val="0"/>
          <w:bCs/>
          <w:szCs w:val="18"/>
          <w:lang w:val="es-MX"/>
        </w:rPr>
      </w:pPr>
    </w:p>
    <w:p w14:paraId="45A84EE9" w14:textId="77777777" w:rsidR="00204694" w:rsidRPr="00D6632C" w:rsidRDefault="00204694" w:rsidP="00204694">
      <w:pPr>
        <w:pStyle w:val="13Head2"/>
        <w:rPr>
          <w:rFonts w:asciiTheme="majorHAnsi" w:hAnsiTheme="majorHAnsi"/>
          <w:szCs w:val="18"/>
          <w:lang w:val="es-MX"/>
        </w:rPr>
      </w:pPr>
      <w:r w:rsidRPr="00D6632C">
        <w:rPr>
          <w:rFonts w:asciiTheme="majorHAnsi" w:hAnsiTheme="majorHAnsi"/>
          <w:szCs w:val="18"/>
          <w:lang w:val="es-MX"/>
        </w:rPr>
        <w:t>D. Excentricidades y distancias al Sol de los planetas.</w:t>
      </w:r>
    </w:p>
    <w:p w14:paraId="64E82353" w14:textId="77777777" w:rsidR="00204694" w:rsidRPr="00D6632C" w:rsidRDefault="00204694" w:rsidP="00204694">
      <w:pPr>
        <w:pStyle w:val="13Head2"/>
        <w:rPr>
          <w:rFonts w:asciiTheme="majorHAnsi" w:hAnsiTheme="majorHAnsi"/>
          <w:b w:val="0"/>
          <w:szCs w:val="18"/>
          <w:lang w:val="es-MX"/>
        </w:rPr>
      </w:pPr>
      <w:r w:rsidRPr="00D6632C">
        <w:rPr>
          <w:rFonts w:asciiTheme="majorHAnsi" w:hAnsiTheme="majorHAnsi"/>
          <w:i/>
          <w:iCs/>
          <w:szCs w:val="18"/>
          <w:lang w:val="es-MX"/>
        </w:rPr>
        <w:t xml:space="preserve">Tabla </w:t>
      </w:r>
      <w:r w:rsidRPr="00D6632C">
        <w:rPr>
          <w:rFonts w:asciiTheme="majorHAnsi" w:hAnsiTheme="majorHAnsi"/>
          <w:i/>
          <w:szCs w:val="18"/>
          <w:lang w:val="es-MX"/>
        </w:rPr>
        <w:t>1.</w:t>
      </w:r>
      <w:r w:rsidRPr="00D6632C">
        <w:rPr>
          <w:rFonts w:asciiTheme="majorHAnsi" w:hAnsiTheme="majorHAnsi"/>
          <w:b w:val="0"/>
          <w:szCs w:val="18"/>
          <w:lang w:val="es-MX"/>
        </w:rPr>
        <w:t xml:space="preserve"> Datos sobre Mercurio.</w:t>
      </w:r>
    </w:p>
    <w:tbl>
      <w:tblPr>
        <w:tblStyle w:val="TableGrid"/>
        <w:tblW w:w="0" w:type="auto"/>
        <w:tblLook w:val="04A0" w:firstRow="1" w:lastRow="0" w:firstColumn="1" w:lastColumn="0" w:noHBand="0" w:noVBand="1"/>
      </w:tblPr>
      <w:tblGrid>
        <w:gridCol w:w="2093"/>
        <w:gridCol w:w="2072"/>
      </w:tblGrid>
      <w:tr w:rsidR="00204694" w:rsidRPr="00D6632C" w14:paraId="4CC797F3" w14:textId="77777777" w:rsidTr="00C93489">
        <w:tc>
          <w:tcPr>
            <w:tcW w:w="0" w:type="auto"/>
            <w:hideMark/>
          </w:tcPr>
          <w:p w14:paraId="38A00976"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Distancia media al Sol:</w:t>
            </w:r>
          </w:p>
        </w:tc>
        <w:tc>
          <w:tcPr>
            <w:tcW w:w="0" w:type="auto"/>
            <w:hideMark/>
          </w:tcPr>
          <w:p w14:paraId="6E97B354"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0,387 UA = 5,79x10</w:t>
            </w:r>
            <w:r w:rsidRPr="00D6632C">
              <w:rPr>
                <w:rFonts w:asciiTheme="majorHAnsi" w:hAnsiTheme="majorHAnsi"/>
                <w:sz w:val="18"/>
                <w:szCs w:val="18"/>
                <w:vertAlign w:val="superscript"/>
                <w:lang w:val="es-MX" w:eastAsia="es-MX"/>
              </w:rPr>
              <w:t>7</w:t>
            </w:r>
            <w:r w:rsidRPr="00D6632C">
              <w:rPr>
                <w:rFonts w:asciiTheme="majorHAnsi" w:hAnsiTheme="majorHAnsi"/>
                <w:sz w:val="18"/>
                <w:szCs w:val="18"/>
                <w:lang w:val="es-MX" w:eastAsia="es-MX"/>
              </w:rPr>
              <w:t> km</w:t>
            </w:r>
          </w:p>
        </w:tc>
      </w:tr>
      <w:tr w:rsidR="00204694" w:rsidRPr="00D6632C" w14:paraId="468BC45D" w14:textId="77777777" w:rsidTr="00C93489">
        <w:tc>
          <w:tcPr>
            <w:tcW w:w="0" w:type="auto"/>
            <w:hideMark/>
          </w:tcPr>
          <w:p w14:paraId="201D17A0"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Máxima distancia al Sol:</w:t>
            </w:r>
          </w:p>
        </w:tc>
        <w:tc>
          <w:tcPr>
            <w:tcW w:w="0" w:type="auto"/>
            <w:hideMark/>
          </w:tcPr>
          <w:p w14:paraId="17202081"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0,467 UA=6,98x10</w:t>
            </w:r>
            <w:r w:rsidRPr="00D6632C">
              <w:rPr>
                <w:rFonts w:asciiTheme="majorHAnsi" w:hAnsiTheme="majorHAnsi"/>
                <w:sz w:val="18"/>
                <w:szCs w:val="18"/>
                <w:vertAlign w:val="superscript"/>
                <w:lang w:val="es-MX" w:eastAsia="es-MX"/>
              </w:rPr>
              <w:t>7</w:t>
            </w:r>
            <w:r w:rsidRPr="00D6632C">
              <w:rPr>
                <w:rFonts w:asciiTheme="majorHAnsi" w:hAnsiTheme="majorHAnsi"/>
                <w:sz w:val="18"/>
                <w:szCs w:val="18"/>
                <w:lang w:val="es-MX" w:eastAsia="es-MX"/>
              </w:rPr>
              <w:t> km</w:t>
            </w:r>
          </w:p>
        </w:tc>
      </w:tr>
      <w:tr w:rsidR="00204694" w:rsidRPr="00D6632C" w14:paraId="779DA935" w14:textId="77777777" w:rsidTr="00C93489">
        <w:tc>
          <w:tcPr>
            <w:tcW w:w="0" w:type="auto"/>
            <w:hideMark/>
          </w:tcPr>
          <w:p w14:paraId="7AF8F2E8"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Mínima distancia al Sol:</w:t>
            </w:r>
          </w:p>
        </w:tc>
        <w:tc>
          <w:tcPr>
            <w:tcW w:w="0" w:type="auto"/>
            <w:hideMark/>
          </w:tcPr>
          <w:p w14:paraId="3B8BA74B"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0,307 UA=4,60x10</w:t>
            </w:r>
            <w:r w:rsidRPr="00D6632C">
              <w:rPr>
                <w:rFonts w:asciiTheme="majorHAnsi" w:hAnsiTheme="majorHAnsi"/>
                <w:sz w:val="18"/>
                <w:szCs w:val="18"/>
                <w:vertAlign w:val="superscript"/>
                <w:lang w:val="es-MX" w:eastAsia="es-MX"/>
              </w:rPr>
              <w:t>7</w:t>
            </w:r>
            <w:r w:rsidRPr="00D6632C">
              <w:rPr>
                <w:rFonts w:asciiTheme="majorHAnsi" w:hAnsiTheme="majorHAnsi"/>
                <w:sz w:val="18"/>
                <w:szCs w:val="18"/>
                <w:lang w:val="es-MX" w:eastAsia="es-MX"/>
              </w:rPr>
              <w:t> km</w:t>
            </w:r>
          </w:p>
        </w:tc>
      </w:tr>
      <w:tr w:rsidR="00204694" w:rsidRPr="00D6632C" w14:paraId="2512F288" w14:textId="77777777" w:rsidTr="00C93489">
        <w:tc>
          <w:tcPr>
            <w:tcW w:w="0" w:type="auto"/>
            <w:hideMark/>
          </w:tcPr>
          <w:p w14:paraId="76714299"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Velocidad orbital media:</w:t>
            </w:r>
          </w:p>
        </w:tc>
        <w:tc>
          <w:tcPr>
            <w:tcW w:w="0" w:type="auto"/>
            <w:hideMark/>
          </w:tcPr>
          <w:p w14:paraId="7214DA98"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47,4 km/s</w:t>
            </w:r>
          </w:p>
        </w:tc>
      </w:tr>
      <w:tr w:rsidR="00204694" w:rsidRPr="00D6632C" w14:paraId="454611F2" w14:textId="77777777" w:rsidTr="00C93489">
        <w:tc>
          <w:tcPr>
            <w:tcW w:w="0" w:type="auto"/>
            <w:hideMark/>
          </w:tcPr>
          <w:p w14:paraId="62EF01E1"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Periodo sideral:</w:t>
            </w:r>
          </w:p>
        </w:tc>
        <w:tc>
          <w:tcPr>
            <w:tcW w:w="0" w:type="auto"/>
            <w:hideMark/>
          </w:tcPr>
          <w:p w14:paraId="0627F09B"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87,969 días</w:t>
            </w:r>
          </w:p>
        </w:tc>
      </w:tr>
      <w:tr w:rsidR="00204694" w:rsidRPr="00D6632C" w14:paraId="6762587D" w14:textId="77777777" w:rsidTr="00C93489">
        <w:tc>
          <w:tcPr>
            <w:tcW w:w="0" w:type="auto"/>
            <w:hideMark/>
          </w:tcPr>
          <w:p w14:paraId="2C2B4E20"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Periodo de rotación:</w:t>
            </w:r>
          </w:p>
        </w:tc>
        <w:tc>
          <w:tcPr>
            <w:tcW w:w="0" w:type="auto"/>
            <w:hideMark/>
          </w:tcPr>
          <w:p w14:paraId="1460F9F8"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58,646 días</w:t>
            </w:r>
          </w:p>
        </w:tc>
      </w:tr>
      <w:tr w:rsidR="00204694" w:rsidRPr="00D6632C" w14:paraId="167DA879" w14:textId="77777777" w:rsidTr="00C93489">
        <w:tc>
          <w:tcPr>
            <w:tcW w:w="0" w:type="auto"/>
            <w:hideMark/>
          </w:tcPr>
          <w:p w14:paraId="42E9927F"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Excentricidad orbital:</w:t>
            </w:r>
          </w:p>
        </w:tc>
        <w:tc>
          <w:tcPr>
            <w:tcW w:w="0" w:type="auto"/>
            <w:hideMark/>
          </w:tcPr>
          <w:p w14:paraId="15A5D8DF"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0,206</w:t>
            </w:r>
          </w:p>
        </w:tc>
      </w:tr>
    </w:tbl>
    <w:p w14:paraId="6DB4EC0B" w14:textId="77777777" w:rsidR="00204694" w:rsidRPr="00D6632C" w:rsidRDefault="00204694" w:rsidP="00204694">
      <w:pPr>
        <w:rPr>
          <w:rFonts w:asciiTheme="majorHAnsi" w:eastAsia="Malgun Gothic" w:hAnsiTheme="majorHAnsi"/>
          <w:i/>
          <w:sz w:val="18"/>
          <w:szCs w:val="18"/>
          <w:lang w:val="es-MX"/>
        </w:rPr>
      </w:pPr>
    </w:p>
    <w:p w14:paraId="50D043C7" w14:textId="77777777" w:rsidR="00204694" w:rsidRPr="00D6632C" w:rsidRDefault="00204694" w:rsidP="00204694">
      <w:pPr>
        <w:rPr>
          <w:rFonts w:asciiTheme="majorHAnsi" w:eastAsia="Malgun Gothic" w:hAnsiTheme="majorHAnsi"/>
          <w:i/>
          <w:sz w:val="18"/>
          <w:szCs w:val="18"/>
          <w:lang w:val="es-MX"/>
        </w:rPr>
      </w:pPr>
    </w:p>
    <w:p w14:paraId="60C504C7" w14:textId="77777777" w:rsidR="00204694" w:rsidRPr="00D6632C" w:rsidRDefault="00204694" w:rsidP="00204694">
      <w:pPr>
        <w:rPr>
          <w:rFonts w:asciiTheme="majorHAnsi" w:eastAsia="Malgun Gothic" w:hAnsiTheme="majorHAnsi"/>
          <w:sz w:val="18"/>
          <w:szCs w:val="18"/>
          <w:lang w:val="es-MX"/>
        </w:rPr>
      </w:pPr>
      <w:r w:rsidRPr="00D6632C">
        <w:rPr>
          <w:rFonts w:asciiTheme="majorHAnsi" w:eastAsia="Malgun Gothic" w:hAnsiTheme="majorHAnsi"/>
          <w:b/>
          <w:bCs/>
          <w:i/>
          <w:iCs/>
          <w:sz w:val="18"/>
          <w:szCs w:val="18"/>
          <w:lang w:val="es-MX"/>
        </w:rPr>
        <w:t xml:space="preserve">Tabla </w:t>
      </w:r>
      <w:r w:rsidRPr="00D6632C">
        <w:rPr>
          <w:rFonts w:asciiTheme="majorHAnsi" w:eastAsia="Malgun Gothic" w:hAnsiTheme="majorHAnsi"/>
          <w:b/>
          <w:i/>
          <w:sz w:val="18"/>
          <w:szCs w:val="18"/>
          <w:lang w:val="es-MX"/>
        </w:rPr>
        <w:t>2.</w:t>
      </w:r>
      <w:r w:rsidRPr="00D6632C">
        <w:rPr>
          <w:rFonts w:asciiTheme="majorHAnsi" w:eastAsia="Malgun Gothic" w:hAnsiTheme="majorHAnsi"/>
          <w:b/>
          <w:sz w:val="18"/>
          <w:szCs w:val="18"/>
          <w:lang w:val="es-MX"/>
        </w:rPr>
        <w:t xml:space="preserve"> </w:t>
      </w:r>
      <w:r w:rsidRPr="00D6632C">
        <w:rPr>
          <w:rFonts w:asciiTheme="majorHAnsi" w:eastAsia="Malgun Gothic" w:hAnsiTheme="majorHAnsi"/>
          <w:sz w:val="18"/>
          <w:szCs w:val="18"/>
          <w:lang w:val="es-MX"/>
        </w:rPr>
        <w:t>Datos sobre Venus.</w:t>
      </w:r>
    </w:p>
    <w:tbl>
      <w:tblPr>
        <w:tblStyle w:val="TableGrid"/>
        <w:tblW w:w="0" w:type="auto"/>
        <w:tblLook w:val="04A0" w:firstRow="1" w:lastRow="0" w:firstColumn="1" w:lastColumn="0" w:noHBand="0" w:noVBand="1"/>
      </w:tblPr>
      <w:tblGrid>
        <w:gridCol w:w="2093"/>
        <w:gridCol w:w="2172"/>
      </w:tblGrid>
      <w:tr w:rsidR="00204694" w:rsidRPr="00D6632C" w14:paraId="1A0DBFBB" w14:textId="77777777" w:rsidTr="00C93489">
        <w:tc>
          <w:tcPr>
            <w:tcW w:w="0" w:type="auto"/>
            <w:hideMark/>
          </w:tcPr>
          <w:p w14:paraId="01553E2F"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Distancia media al Sol:</w:t>
            </w:r>
          </w:p>
        </w:tc>
        <w:tc>
          <w:tcPr>
            <w:tcW w:w="0" w:type="auto"/>
            <w:hideMark/>
          </w:tcPr>
          <w:p w14:paraId="3E3F362A"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0,723 UA = 1,082x10</w:t>
            </w:r>
            <w:r w:rsidRPr="00D6632C">
              <w:rPr>
                <w:rFonts w:asciiTheme="majorHAnsi" w:hAnsiTheme="majorHAnsi"/>
                <w:sz w:val="18"/>
                <w:szCs w:val="18"/>
                <w:vertAlign w:val="superscript"/>
                <w:lang w:val="es-MX" w:eastAsia="es-MX"/>
              </w:rPr>
              <w:t>8</w:t>
            </w:r>
            <w:r w:rsidRPr="00D6632C">
              <w:rPr>
                <w:rFonts w:asciiTheme="majorHAnsi" w:hAnsiTheme="majorHAnsi"/>
                <w:sz w:val="18"/>
                <w:szCs w:val="18"/>
                <w:lang w:val="es-MX" w:eastAsia="es-MX"/>
              </w:rPr>
              <w:t> km</w:t>
            </w:r>
          </w:p>
        </w:tc>
      </w:tr>
      <w:tr w:rsidR="00204694" w:rsidRPr="00D6632C" w14:paraId="6623C33C" w14:textId="77777777" w:rsidTr="00C93489">
        <w:tc>
          <w:tcPr>
            <w:tcW w:w="0" w:type="auto"/>
            <w:hideMark/>
          </w:tcPr>
          <w:p w14:paraId="1C81190A"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Máxima distancia al Sol:</w:t>
            </w:r>
          </w:p>
        </w:tc>
        <w:tc>
          <w:tcPr>
            <w:tcW w:w="0" w:type="auto"/>
            <w:hideMark/>
          </w:tcPr>
          <w:p w14:paraId="1FAA5FA3"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0,728 UA =1,089x10</w:t>
            </w:r>
            <w:r w:rsidRPr="00D6632C">
              <w:rPr>
                <w:rFonts w:asciiTheme="majorHAnsi" w:hAnsiTheme="majorHAnsi"/>
                <w:sz w:val="18"/>
                <w:szCs w:val="18"/>
                <w:vertAlign w:val="superscript"/>
                <w:lang w:val="es-MX" w:eastAsia="es-MX"/>
              </w:rPr>
              <w:t>8</w:t>
            </w:r>
            <w:r w:rsidRPr="00D6632C">
              <w:rPr>
                <w:rFonts w:asciiTheme="majorHAnsi" w:hAnsiTheme="majorHAnsi"/>
                <w:sz w:val="18"/>
                <w:szCs w:val="18"/>
                <w:lang w:val="es-MX" w:eastAsia="es-MX"/>
              </w:rPr>
              <w:t> km</w:t>
            </w:r>
          </w:p>
        </w:tc>
      </w:tr>
      <w:tr w:rsidR="00204694" w:rsidRPr="00D6632C" w14:paraId="50249B6C" w14:textId="77777777" w:rsidTr="00C93489">
        <w:tc>
          <w:tcPr>
            <w:tcW w:w="0" w:type="auto"/>
            <w:hideMark/>
          </w:tcPr>
          <w:p w14:paraId="0505B888"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Mínima distancia al Sol:</w:t>
            </w:r>
          </w:p>
        </w:tc>
        <w:tc>
          <w:tcPr>
            <w:tcW w:w="0" w:type="auto"/>
            <w:hideMark/>
          </w:tcPr>
          <w:p w14:paraId="4784E3D1"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0,718 UA =1,075x10</w:t>
            </w:r>
            <w:r w:rsidRPr="00D6632C">
              <w:rPr>
                <w:rFonts w:asciiTheme="majorHAnsi" w:hAnsiTheme="majorHAnsi"/>
                <w:sz w:val="18"/>
                <w:szCs w:val="18"/>
                <w:vertAlign w:val="superscript"/>
                <w:lang w:val="es-MX" w:eastAsia="es-MX"/>
              </w:rPr>
              <w:t>8</w:t>
            </w:r>
            <w:r w:rsidRPr="00D6632C">
              <w:rPr>
                <w:rFonts w:asciiTheme="majorHAnsi" w:hAnsiTheme="majorHAnsi"/>
                <w:sz w:val="18"/>
                <w:szCs w:val="18"/>
                <w:lang w:val="es-MX" w:eastAsia="es-MX"/>
              </w:rPr>
              <w:t> km</w:t>
            </w:r>
          </w:p>
        </w:tc>
      </w:tr>
      <w:tr w:rsidR="00204694" w:rsidRPr="00D6632C" w14:paraId="1A62D58F" w14:textId="77777777" w:rsidTr="00C93489">
        <w:tc>
          <w:tcPr>
            <w:tcW w:w="0" w:type="auto"/>
            <w:hideMark/>
          </w:tcPr>
          <w:p w14:paraId="276B578D"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Velocidad orbital media:</w:t>
            </w:r>
          </w:p>
        </w:tc>
        <w:tc>
          <w:tcPr>
            <w:tcW w:w="0" w:type="auto"/>
            <w:hideMark/>
          </w:tcPr>
          <w:p w14:paraId="5C0A837A"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35,0 km/s</w:t>
            </w:r>
          </w:p>
        </w:tc>
      </w:tr>
      <w:tr w:rsidR="00204694" w:rsidRPr="00D6632C" w14:paraId="65889E3F" w14:textId="77777777" w:rsidTr="00C93489">
        <w:tc>
          <w:tcPr>
            <w:tcW w:w="0" w:type="auto"/>
            <w:hideMark/>
          </w:tcPr>
          <w:p w14:paraId="5CA79A8D"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Periodo sideral:</w:t>
            </w:r>
          </w:p>
        </w:tc>
        <w:tc>
          <w:tcPr>
            <w:tcW w:w="0" w:type="auto"/>
            <w:hideMark/>
          </w:tcPr>
          <w:p w14:paraId="24E0F7A1"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224,70 días</w:t>
            </w:r>
          </w:p>
        </w:tc>
      </w:tr>
      <w:tr w:rsidR="00204694" w:rsidRPr="00D6632C" w14:paraId="0BEDE7CB" w14:textId="77777777" w:rsidTr="00C93489">
        <w:tc>
          <w:tcPr>
            <w:tcW w:w="0" w:type="auto"/>
            <w:hideMark/>
          </w:tcPr>
          <w:p w14:paraId="452BD105"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Periodo de rotación:</w:t>
            </w:r>
          </w:p>
        </w:tc>
        <w:tc>
          <w:tcPr>
            <w:tcW w:w="0" w:type="auto"/>
            <w:hideMark/>
          </w:tcPr>
          <w:p w14:paraId="3CFE8981"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243,01 días</w:t>
            </w:r>
            <w:r w:rsidRPr="00D6632C">
              <w:rPr>
                <w:rFonts w:asciiTheme="majorHAnsi" w:hAnsiTheme="majorHAnsi"/>
                <w:sz w:val="18"/>
                <w:szCs w:val="18"/>
                <w:lang w:val="es-MX" w:eastAsia="es-MX"/>
              </w:rPr>
              <w:br/>
              <w:t>Retrógrado</w:t>
            </w:r>
          </w:p>
        </w:tc>
      </w:tr>
      <w:tr w:rsidR="00204694" w:rsidRPr="00D6632C" w14:paraId="392DCDE0" w14:textId="77777777" w:rsidTr="00C93489">
        <w:tc>
          <w:tcPr>
            <w:tcW w:w="0" w:type="auto"/>
            <w:hideMark/>
          </w:tcPr>
          <w:p w14:paraId="40E206A0"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Excentricidad orbital:</w:t>
            </w:r>
          </w:p>
        </w:tc>
        <w:tc>
          <w:tcPr>
            <w:tcW w:w="0" w:type="auto"/>
            <w:hideMark/>
          </w:tcPr>
          <w:p w14:paraId="3A250496"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0,0068</w:t>
            </w:r>
          </w:p>
        </w:tc>
      </w:tr>
    </w:tbl>
    <w:p w14:paraId="2D3FECFB" w14:textId="77777777" w:rsidR="00204694" w:rsidRPr="00D6632C" w:rsidRDefault="00204694" w:rsidP="00204694">
      <w:pPr>
        <w:rPr>
          <w:rFonts w:asciiTheme="majorHAnsi" w:eastAsia="Malgun Gothic" w:hAnsiTheme="majorHAnsi"/>
          <w:sz w:val="18"/>
          <w:szCs w:val="18"/>
          <w:lang w:val="es-MX"/>
        </w:rPr>
      </w:pPr>
    </w:p>
    <w:p w14:paraId="08733486" w14:textId="77777777" w:rsidR="00204694" w:rsidRPr="00D6632C" w:rsidRDefault="00204694" w:rsidP="00204694">
      <w:pPr>
        <w:rPr>
          <w:rFonts w:asciiTheme="majorHAnsi" w:eastAsia="Malgun Gothic" w:hAnsiTheme="majorHAnsi"/>
          <w:sz w:val="18"/>
          <w:szCs w:val="18"/>
          <w:lang w:val="es-MX"/>
        </w:rPr>
      </w:pPr>
    </w:p>
    <w:p w14:paraId="46B2BC44" w14:textId="77777777" w:rsidR="00204694" w:rsidRPr="00D6632C" w:rsidRDefault="00204694" w:rsidP="00204694">
      <w:pPr>
        <w:rPr>
          <w:rFonts w:asciiTheme="majorHAnsi" w:eastAsia="Malgun Gothic" w:hAnsiTheme="majorHAnsi"/>
          <w:sz w:val="18"/>
          <w:szCs w:val="18"/>
          <w:lang w:val="es-MX"/>
        </w:rPr>
      </w:pPr>
      <w:r w:rsidRPr="00D6632C">
        <w:rPr>
          <w:rFonts w:asciiTheme="majorHAnsi" w:eastAsia="Malgun Gothic" w:hAnsiTheme="majorHAnsi"/>
          <w:b/>
          <w:bCs/>
          <w:i/>
          <w:iCs/>
          <w:sz w:val="18"/>
          <w:szCs w:val="18"/>
          <w:lang w:val="es-MX"/>
        </w:rPr>
        <w:t>Tabla 3.</w:t>
      </w:r>
      <w:r w:rsidRPr="00D6632C">
        <w:rPr>
          <w:rFonts w:asciiTheme="majorHAnsi" w:eastAsia="Malgun Gothic" w:hAnsiTheme="majorHAnsi"/>
          <w:sz w:val="18"/>
          <w:szCs w:val="18"/>
          <w:lang w:val="es-MX"/>
        </w:rPr>
        <w:tab/>
        <w:t>Datos sobre la Tierra.</w:t>
      </w:r>
    </w:p>
    <w:tbl>
      <w:tblPr>
        <w:tblStyle w:val="TableGrid"/>
        <w:tblW w:w="0" w:type="auto"/>
        <w:tblLook w:val="04A0" w:firstRow="1" w:lastRow="0" w:firstColumn="1" w:lastColumn="0" w:noHBand="0" w:noVBand="1"/>
      </w:tblPr>
      <w:tblGrid>
        <w:gridCol w:w="2093"/>
        <w:gridCol w:w="2172"/>
      </w:tblGrid>
      <w:tr w:rsidR="00204694" w:rsidRPr="00D6632C" w14:paraId="583933FA" w14:textId="77777777" w:rsidTr="00C93489">
        <w:tc>
          <w:tcPr>
            <w:tcW w:w="0" w:type="auto"/>
            <w:hideMark/>
          </w:tcPr>
          <w:p w14:paraId="51ED5066"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Distancia media al Sol:</w:t>
            </w:r>
          </w:p>
        </w:tc>
        <w:tc>
          <w:tcPr>
            <w:tcW w:w="0" w:type="auto"/>
            <w:hideMark/>
          </w:tcPr>
          <w:p w14:paraId="18322EC7"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1,000 UA = 1,496x10</w:t>
            </w:r>
            <w:r w:rsidRPr="00D6632C">
              <w:rPr>
                <w:rFonts w:asciiTheme="majorHAnsi" w:hAnsiTheme="majorHAnsi"/>
                <w:sz w:val="18"/>
                <w:szCs w:val="18"/>
                <w:vertAlign w:val="superscript"/>
                <w:lang w:val="es-MX" w:eastAsia="es-MX"/>
              </w:rPr>
              <w:t>8</w:t>
            </w:r>
            <w:r w:rsidRPr="00D6632C">
              <w:rPr>
                <w:rFonts w:asciiTheme="majorHAnsi" w:hAnsiTheme="majorHAnsi"/>
                <w:sz w:val="18"/>
                <w:szCs w:val="18"/>
                <w:lang w:val="es-MX" w:eastAsia="es-MX"/>
              </w:rPr>
              <w:t> km</w:t>
            </w:r>
          </w:p>
        </w:tc>
      </w:tr>
      <w:tr w:rsidR="00204694" w:rsidRPr="00D6632C" w14:paraId="6E5BB95C" w14:textId="77777777" w:rsidTr="00C93489">
        <w:tc>
          <w:tcPr>
            <w:tcW w:w="0" w:type="auto"/>
            <w:hideMark/>
          </w:tcPr>
          <w:p w14:paraId="258BD3B1"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Máxima distancia al Sol:</w:t>
            </w:r>
          </w:p>
        </w:tc>
        <w:tc>
          <w:tcPr>
            <w:tcW w:w="0" w:type="auto"/>
            <w:hideMark/>
          </w:tcPr>
          <w:p w14:paraId="0044E6ED"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1,017 UA =1,521x10</w:t>
            </w:r>
            <w:r w:rsidRPr="00D6632C">
              <w:rPr>
                <w:rFonts w:asciiTheme="majorHAnsi" w:hAnsiTheme="majorHAnsi"/>
                <w:sz w:val="18"/>
                <w:szCs w:val="18"/>
                <w:vertAlign w:val="superscript"/>
                <w:lang w:val="es-MX" w:eastAsia="es-MX"/>
              </w:rPr>
              <w:t>8</w:t>
            </w:r>
            <w:r w:rsidRPr="00D6632C">
              <w:rPr>
                <w:rFonts w:asciiTheme="majorHAnsi" w:hAnsiTheme="majorHAnsi"/>
                <w:sz w:val="18"/>
                <w:szCs w:val="18"/>
                <w:lang w:val="es-MX" w:eastAsia="es-MX"/>
              </w:rPr>
              <w:t> km</w:t>
            </w:r>
          </w:p>
        </w:tc>
      </w:tr>
      <w:tr w:rsidR="00204694" w:rsidRPr="00D6632C" w14:paraId="550FA576" w14:textId="77777777" w:rsidTr="00C93489">
        <w:tc>
          <w:tcPr>
            <w:tcW w:w="0" w:type="auto"/>
            <w:hideMark/>
          </w:tcPr>
          <w:p w14:paraId="4FE2DF28"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Mínima distancia al Sol:</w:t>
            </w:r>
          </w:p>
        </w:tc>
        <w:tc>
          <w:tcPr>
            <w:tcW w:w="0" w:type="auto"/>
            <w:hideMark/>
          </w:tcPr>
          <w:p w14:paraId="4D97D693"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0,983 UA =1,471x10</w:t>
            </w:r>
            <w:r w:rsidRPr="00D6632C">
              <w:rPr>
                <w:rFonts w:asciiTheme="majorHAnsi" w:hAnsiTheme="majorHAnsi"/>
                <w:sz w:val="18"/>
                <w:szCs w:val="18"/>
                <w:vertAlign w:val="superscript"/>
                <w:lang w:val="es-MX" w:eastAsia="es-MX"/>
              </w:rPr>
              <w:t>8</w:t>
            </w:r>
            <w:r w:rsidRPr="00D6632C">
              <w:rPr>
                <w:rFonts w:asciiTheme="majorHAnsi" w:hAnsiTheme="majorHAnsi"/>
                <w:sz w:val="18"/>
                <w:szCs w:val="18"/>
                <w:lang w:val="es-MX" w:eastAsia="es-MX"/>
              </w:rPr>
              <w:t> km</w:t>
            </w:r>
          </w:p>
        </w:tc>
      </w:tr>
      <w:tr w:rsidR="00204694" w:rsidRPr="00D6632C" w14:paraId="6DBBC8A3" w14:textId="77777777" w:rsidTr="00C93489">
        <w:tc>
          <w:tcPr>
            <w:tcW w:w="0" w:type="auto"/>
            <w:hideMark/>
          </w:tcPr>
          <w:p w14:paraId="544B7476"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Velocidad orbital media:</w:t>
            </w:r>
          </w:p>
        </w:tc>
        <w:tc>
          <w:tcPr>
            <w:tcW w:w="0" w:type="auto"/>
            <w:hideMark/>
          </w:tcPr>
          <w:p w14:paraId="6DBFAF7A"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29,8 km/s</w:t>
            </w:r>
          </w:p>
        </w:tc>
      </w:tr>
      <w:tr w:rsidR="00204694" w:rsidRPr="00D6632C" w14:paraId="24F58BE2" w14:textId="77777777" w:rsidTr="00C93489">
        <w:tc>
          <w:tcPr>
            <w:tcW w:w="0" w:type="auto"/>
            <w:hideMark/>
          </w:tcPr>
          <w:p w14:paraId="580D1604"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Periodo sideral:</w:t>
            </w:r>
          </w:p>
        </w:tc>
        <w:tc>
          <w:tcPr>
            <w:tcW w:w="0" w:type="auto"/>
            <w:hideMark/>
          </w:tcPr>
          <w:p w14:paraId="09127A96"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365,256 días</w:t>
            </w:r>
          </w:p>
        </w:tc>
      </w:tr>
      <w:tr w:rsidR="00204694" w:rsidRPr="00D6632C" w14:paraId="00C04BB0" w14:textId="77777777" w:rsidTr="00C93489">
        <w:tc>
          <w:tcPr>
            <w:tcW w:w="0" w:type="auto"/>
            <w:hideMark/>
          </w:tcPr>
          <w:p w14:paraId="7B042A33"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Periodo de rotación:</w:t>
            </w:r>
          </w:p>
        </w:tc>
        <w:tc>
          <w:tcPr>
            <w:tcW w:w="0" w:type="auto"/>
            <w:hideMark/>
          </w:tcPr>
          <w:p w14:paraId="69D3E335"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23,9345 horas</w:t>
            </w:r>
          </w:p>
        </w:tc>
      </w:tr>
      <w:tr w:rsidR="00204694" w:rsidRPr="00D6632C" w14:paraId="4D816BA3" w14:textId="77777777" w:rsidTr="00C93489">
        <w:tc>
          <w:tcPr>
            <w:tcW w:w="0" w:type="auto"/>
            <w:hideMark/>
          </w:tcPr>
          <w:p w14:paraId="6C2453D6"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Excentricidad orbital:</w:t>
            </w:r>
          </w:p>
        </w:tc>
        <w:tc>
          <w:tcPr>
            <w:tcW w:w="0" w:type="auto"/>
            <w:hideMark/>
          </w:tcPr>
          <w:p w14:paraId="48B11BB9"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0,0167</w:t>
            </w:r>
          </w:p>
        </w:tc>
      </w:tr>
    </w:tbl>
    <w:p w14:paraId="790B2779" w14:textId="77777777" w:rsidR="00204694" w:rsidRPr="00D6632C" w:rsidRDefault="00204694" w:rsidP="00204694">
      <w:pPr>
        <w:rPr>
          <w:rFonts w:asciiTheme="majorHAnsi" w:eastAsia="Malgun Gothic" w:hAnsiTheme="majorHAnsi"/>
          <w:b/>
          <w:bCs/>
          <w:i/>
          <w:iCs/>
          <w:sz w:val="18"/>
          <w:szCs w:val="18"/>
          <w:lang w:val="es-MX"/>
        </w:rPr>
      </w:pPr>
    </w:p>
    <w:p w14:paraId="3BF6564D" w14:textId="77777777" w:rsidR="00204694" w:rsidRPr="00D6632C" w:rsidRDefault="00204694" w:rsidP="00204694">
      <w:pPr>
        <w:rPr>
          <w:rFonts w:asciiTheme="majorHAnsi" w:eastAsia="Malgun Gothic" w:hAnsiTheme="majorHAnsi"/>
          <w:b/>
          <w:bCs/>
          <w:i/>
          <w:iCs/>
          <w:sz w:val="18"/>
          <w:szCs w:val="18"/>
          <w:lang w:val="es-MX"/>
        </w:rPr>
      </w:pPr>
    </w:p>
    <w:p w14:paraId="74599FDC" w14:textId="77777777" w:rsidR="00204694" w:rsidRPr="00D6632C" w:rsidRDefault="00204694" w:rsidP="00204694">
      <w:pPr>
        <w:rPr>
          <w:rFonts w:asciiTheme="majorHAnsi" w:eastAsia="Malgun Gothic" w:hAnsiTheme="majorHAnsi"/>
          <w:sz w:val="18"/>
          <w:szCs w:val="18"/>
          <w:lang w:val="es-MX"/>
        </w:rPr>
      </w:pPr>
      <w:r w:rsidRPr="00D6632C">
        <w:rPr>
          <w:rFonts w:asciiTheme="majorHAnsi" w:eastAsia="Malgun Gothic" w:hAnsiTheme="majorHAnsi"/>
          <w:b/>
          <w:bCs/>
          <w:i/>
          <w:iCs/>
          <w:sz w:val="18"/>
          <w:szCs w:val="18"/>
          <w:lang w:val="es-MX"/>
        </w:rPr>
        <w:t>Tabla 4.</w:t>
      </w:r>
      <w:r w:rsidRPr="00D6632C">
        <w:rPr>
          <w:rFonts w:asciiTheme="majorHAnsi" w:eastAsia="Malgun Gothic" w:hAnsiTheme="majorHAnsi"/>
          <w:sz w:val="18"/>
          <w:szCs w:val="18"/>
          <w:lang w:val="es-MX"/>
        </w:rPr>
        <w:t xml:space="preserve"> Datos sobre Marte.</w:t>
      </w:r>
    </w:p>
    <w:tbl>
      <w:tblPr>
        <w:tblStyle w:val="TableGrid"/>
        <w:tblW w:w="0" w:type="auto"/>
        <w:tblLook w:val="04A0" w:firstRow="1" w:lastRow="0" w:firstColumn="1" w:lastColumn="0" w:noHBand="0" w:noVBand="1"/>
      </w:tblPr>
      <w:tblGrid>
        <w:gridCol w:w="2093"/>
        <w:gridCol w:w="2172"/>
      </w:tblGrid>
      <w:tr w:rsidR="00204694" w:rsidRPr="00D6632C" w14:paraId="6B07BF63" w14:textId="77777777" w:rsidTr="00C93489">
        <w:tc>
          <w:tcPr>
            <w:tcW w:w="0" w:type="auto"/>
            <w:hideMark/>
          </w:tcPr>
          <w:p w14:paraId="2D56BD99"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Distancia media al Sol:</w:t>
            </w:r>
          </w:p>
        </w:tc>
        <w:tc>
          <w:tcPr>
            <w:tcW w:w="0" w:type="auto"/>
            <w:hideMark/>
          </w:tcPr>
          <w:p w14:paraId="73B46807"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1,524 UA = 2,279x10</w:t>
            </w:r>
            <w:r w:rsidRPr="00D6632C">
              <w:rPr>
                <w:rFonts w:asciiTheme="majorHAnsi" w:hAnsiTheme="majorHAnsi"/>
                <w:sz w:val="18"/>
                <w:szCs w:val="18"/>
                <w:vertAlign w:val="superscript"/>
                <w:lang w:val="es-MX" w:eastAsia="es-MX"/>
              </w:rPr>
              <w:t>8</w:t>
            </w:r>
            <w:r w:rsidRPr="00D6632C">
              <w:rPr>
                <w:rFonts w:asciiTheme="majorHAnsi" w:hAnsiTheme="majorHAnsi"/>
                <w:sz w:val="18"/>
                <w:szCs w:val="18"/>
                <w:lang w:val="es-MX" w:eastAsia="es-MX"/>
              </w:rPr>
              <w:t> km</w:t>
            </w:r>
          </w:p>
        </w:tc>
      </w:tr>
      <w:tr w:rsidR="00204694" w:rsidRPr="00D6632C" w14:paraId="09910533" w14:textId="77777777" w:rsidTr="00C93489">
        <w:tc>
          <w:tcPr>
            <w:tcW w:w="0" w:type="auto"/>
            <w:hideMark/>
          </w:tcPr>
          <w:p w14:paraId="23463A12"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Máxima distancia al Sol:</w:t>
            </w:r>
          </w:p>
        </w:tc>
        <w:tc>
          <w:tcPr>
            <w:tcW w:w="0" w:type="auto"/>
            <w:hideMark/>
          </w:tcPr>
          <w:p w14:paraId="582E76D1"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1,666 UA =2,491x10</w:t>
            </w:r>
            <w:r w:rsidRPr="00D6632C">
              <w:rPr>
                <w:rFonts w:asciiTheme="majorHAnsi" w:hAnsiTheme="majorHAnsi"/>
                <w:sz w:val="18"/>
                <w:szCs w:val="18"/>
                <w:vertAlign w:val="superscript"/>
                <w:lang w:val="es-MX" w:eastAsia="es-MX"/>
              </w:rPr>
              <w:t>8</w:t>
            </w:r>
            <w:r w:rsidRPr="00D6632C">
              <w:rPr>
                <w:rFonts w:asciiTheme="majorHAnsi" w:hAnsiTheme="majorHAnsi"/>
                <w:sz w:val="18"/>
                <w:szCs w:val="18"/>
                <w:lang w:val="es-MX" w:eastAsia="es-MX"/>
              </w:rPr>
              <w:t> km</w:t>
            </w:r>
          </w:p>
        </w:tc>
      </w:tr>
      <w:tr w:rsidR="00204694" w:rsidRPr="00D6632C" w14:paraId="4900700F" w14:textId="77777777" w:rsidTr="00C93489">
        <w:tc>
          <w:tcPr>
            <w:tcW w:w="0" w:type="auto"/>
            <w:hideMark/>
          </w:tcPr>
          <w:p w14:paraId="1B811DC4"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Mínima distancia al Sol:</w:t>
            </w:r>
          </w:p>
        </w:tc>
        <w:tc>
          <w:tcPr>
            <w:tcW w:w="0" w:type="auto"/>
            <w:hideMark/>
          </w:tcPr>
          <w:p w14:paraId="435FB06F"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1,382 UA =2,067x10</w:t>
            </w:r>
            <w:r w:rsidRPr="00D6632C">
              <w:rPr>
                <w:rFonts w:asciiTheme="majorHAnsi" w:hAnsiTheme="majorHAnsi"/>
                <w:sz w:val="18"/>
                <w:szCs w:val="18"/>
                <w:vertAlign w:val="superscript"/>
                <w:lang w:val="es-MX" w:eastAsia="es-MX"/>
              </w:rPr>
              <w:t>8</w:t>
            </w:r>
            <w:r w:rsidRPr="00D6632C">
              <w:rPr>
                <w:rFonts w:asciiTheme="majorHAnsi" w:hAnsiTheme="majorHAnsi"/>
                <w:sz w:val="18"/>
                <w:szCs w:val="18"/>
                <w:lang w:val="es-MX" w:eastAsia="es-MX"/>
              </w:rPr>
              <w:t> km</w:t>
            </w:r>
          </w:p>
        </w:tc>
      </w:tr>
      <w:tr w:rsidR="00204694" w:rsidRPr="00D6632C" w14:paraId="61CE72F6" w14:textId="77777777" w:rsidTr="00C93489">
        <w:tc>
          <w:tcPr>
            <w:tcW w:w="0" w:type="auto"/>
            <w:hideMark/>
          </w:tcPr>
          <w:p w14:paraId="30D7D235"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Velocidad orbital media:</w:t>
            </w:r>
          </w:p>
        </w:tc>
        <w:tc>
          <w:tcPr>
            <w:tcW w:w="0" w:type="auto"/>
            <w:hideMark/>
          </w:tcPr>
          <w:p w14:paraId="62A7FE2A"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24,1 km/s</w:t>
            </w:r>
          </w:p>
        </w:tc>
      </w:tr>
      <w:tr w:rsidR="00204694" w:rsidRPr="00D6632C" w14:paraId="4EC8C061" w14:textId="77777777" w:rsidTr="00C93489">
        <w:tc>
          <w:tcPr>
            <w:tcW w:w="0" w:type="auto"/>
            <w:hideMark/>
          </w:tcPr>
          <w:p w14:paraId="481D422D"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Periodo sideral:</w:t>
            </w:r>
          </w:p>
        </w:tc>
        <w:tc>
          <w:tcPr>
            <w:tcW w:w="0" w:type="auto"/>
            <w:hideMark/>
          </w:tcPr>
          <w:p w14:paraId="25808706"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686,98 días</w:t>
            </w:r>
            <w:r w:rsidRPr="00D6632C">
              <w:rPr>
                <w:rFonts w:asciiTheme="majorHAnsi" w:hAnsiTheme="majorHAnsi"/>
                <w:sz w:val="18"/>
                <w:szCs w:val="18"/>
                <w:lang w:val="es-MX" w:eastAsia="es-MX"/>
              </w:rPr>
              <w:br/>
              <w:t>1,88 años</w:t>
            </w:r>
          </w:p>
        </w:tc>
      </w:tr>
      <w:tr w:rsidR="00204694" w:rsidRPr="00D6632C" w14:paraId="7B7F9DE7" w14:textId="77777777" w:rsidTr="00C93489">
        <w:tc>
          <w:tcPr>
            <w:tcW w:w="0" w:type="auto"/>
            <w:hideMark/>
          </w:tcPr>
          <w:p w14:paraId="068922DB"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Periodo de rotación:</w:t>
            </w:r>
          </w:p>
        </w:tc>
        <w:tc>
          <w:tcPr>
            <w:tcW w:w="0" w:type="auto"/>
            <w:hideMark/>
          </w:tcPr>
          <w:p w14:paraId="560AE853"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24hr 37m 23s</w:t>
            </w:r>
          </w:p>
        </w:tc>
      </w:tr>
      <w:tr w:rsidR="00204694" w:rsidRPr="00D6632C" w14:paraId="327C35AC" w14:textId="77777777" w:rsidTr="00C93489">
        <w:tc>
          <w:tcPr>
            <w:tcW w:w="0" w:type="auto"/>
            <w:hideMark/>
          </w:tcPr>
          <w:p w14:paraId="69D99A61"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Excentricidad orbital:</w:t>
            </w:r>
          </w:p>
        </w:tc>
        <w:tc>
          <w:tcPr>
            <w:tcW w:w="0" w:type="auto"/>
            <w:hideMark/>
          </w:tcPr>
          <w:p w14:paraId="5C0477FE"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0,0934</w:t>
            </w:r>
          </w:p>
        </w:tc>
      </w:tr>
    </w:tbl>
    <w:p w14:paraId="6223DEA0" w14:textId="77777777" w:rsidR="00204694" w:rsidRPr="00D6632C" w:rsidRDefault="00204694" w:rsidP="00204694">
      <w:pPr>
        <w:rPr>
          <w:rFonts w:asciiTheme="majorHAnsi" w:eastAsia="Malgun Gothic" w:hAnsiTheme="majorHAnsi"/>
          <w:sz w:val="18"/>
          <w:szCs w:val="18"/>
          <w:lang w:val="es-MX"/>
        </w:rPr>
      </w:pPr>
      <w:r w:rsidRPr="00D6632C">
        <w:rPr>
          <w:rFonts w:asciiTheme="majorHAnsi" w:eastAsia="Malgun Gothic" w:hAnsiTheme="majorHAnsi"/>
          <w:b/>
          <w:bCs/>
          <w:i/>
          <w:iCs/>
          <w:sz w:val="18"/>
          <w:szCs w:val="18"/>
          <w:lang w:val="es-MX"/>
        </w:rPr>
        <w:lastRenderedPageBreak/>
        <w:t>Tabla 5.</w:t>
      </w:r>
      <w:r w:rsidRPr="00D6632C">
        <w:rPr>
          <w:rFonts w:asciiTheme="majorHAnsi" w:eastAsia="Malgun Gothic" w:hAnsiTheme="majorHAnsi"/>
          <w:sz w:val="18"/>
          <w:szCs w:val="18"/>
          <w:lang w:val="es-MX"/>
        </w:rPr>
        <w:t xml:space="preserve"> Datos sobre Júpiter.</w:t>
      </w:r>
    </w:p>
    <w:tbl>
      <w:tblPr>
        <w:tblStyle w:val="TableGrid"/>
        <w:tblW w:w="0" w:type="auto"/>
        <w:tblLook w:val="04A0" w:firstRow="1" w:lastRow="0" w:firstColumn="1" w:lastColumn="0" w:noHBand="0" w:noVBand="1"/>
      </w:tblPr>
      <w:tblGrid>
        <w:gridCol w:w="2093"/>
        <w:gridCol w:w="2172"/>
      </w:tblGrid>
      <w:tr w:rsidR="00204694" w:rsidRPr="00D6632C" w14:paraId="6D9732EB" w14:textId="77777777" w:rsidTr="00C93489">
        <w:tc>
          <w:tcPr>
            <w:tcW w:w="0" w:type="auto"/>
            <w:hideMark/>
          </w:tcPr>
          <w:p w14:paraId="1520837C"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Distancia media al Sol:</w:t>
            </w:r>
          </w:p>
        </w:tc>
        <w:tc>
          <w:tcPr>
            <w:tcW w:w="0" w:type="auto"/>
            <w:hideMark/>
          </w:tcPr>
          <w:p w14:paraId="1B60D9FB"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5,205 UA = 7,786x10</w:t>
            </w:r>
            <w:r w:rsidRPr="00D6632C">
              <w:rPr>
                <w:rFonts w:asciiTheme="majorHAnsi" w:hAnsiTheme="majorHAnsi"/>
                <w:sz w:val="18"/>
                <w:szCs w:val="18"/>
                <w:vertAlign w:val="superscript"/>
                <w:lang w:val="es-MX" w:eastAsia="es-MX"/>
              </w:rPr>
              <w:t>8</w:t>
            </w:r>
            <w:r w:rsidRPr="00D6632C">
              <w:rPr>
                <w:rFonts w:asciiTheme="majorHAnsi" w:hAnsiTheme="majorHAnsi"/>
                <w:sz w:val="18"/>
                <w:szCs w:val="18"/>
                <w:lang w:val="es-MX" w:eastAsia="es-MX"/>
              </w:rPr>
              <w:t> km</w:t>
            </w:r>
          </w:p>
        </w:tc>
      </w:tr>
      <w:tr w:rsidR="00204694" w:rsidRPr="00D6632C" w14:paraId="4D9E53A9" w14:textId="77777777" w:rsidTr="00C93489">
        <w:tc>
          <w:tcPr>
            <w:tcW w:w="0" w:type="auto"/>
            <w:hideMark/>
          </w:tcPr>
          <w:p w14:paraId="5C895F2D"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Máxima distancia al Sol:</w:t>
            </w:r>
          </w:p>
        </w:tc>
        <w:tc>
          <w:tcPr>
            <w:tcW w:w="0" w:type="auto"/>
            <w:hideMark/>
          </w:tcPr>
          <w:p w14:paraId="1D151A4A"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5,455 UA =8,157x10</w:t>
            </w:r>
            <w:r w:rsidRPr="00D6632C">
              <w:rPr>
                <w:rFonts w:asciiTheme="majorHAnsi" w:hAnsiTheme="majorHAnsi"/>
                <w:sz w:val="18"/>
                <w:szCs w:val="18"/>
                <w:vertAlign w:val="superscript"/>
                <w:lang w:val="es-MX" w:eastAsia="es-MX"/>
              </w:rPr>
              <w:t>8</w:t>
            </w:r>
            <w:r w:rsidRPr="00D6632C">
              <w:rPr>
                <w:rFonts w:asciiTheme="majorHAnsi" w:hAnsiTheme="majorHAnsi"/>
                <w:sz w:val="18"/>
                <w:szCs w:val="18"/>
                <w:lang w:val="es-MX" w:eastAsia="es-MX"/>
              </w:rPr>
              <w:t> km</w:t>
            </w:r>
          </w:p>
        </w:tc>
      </w:tr>
      <w:tr w:rsidR="00204694" w:rsidRPr="00D6632C" w14:paraId="0AF5B876" w14:textId="77777777" w:rsidTr="00C93489">
        <w:tc>
          <w:tcPr>
            <w:tcW w:w="0" w:type="auto"/>
            <w:hideMark/>
          </w:tcPr>
          <w:p w14:paraId="4DFC5EDF"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Mínima distancia al Sol:</w:t>
            </w:r>
          </w:p>
        </w:tc>
        <w:tc>
          <w:tcPr>
            <w:tcW w:w="0" w:type="auto"/>
            <w:hideMark/>
          </w:tcPr>
          <w:p w14:paraId="65D0811A"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4,951 UA =7,409x10</w:t>
            </w:r>
            <w:r w:rsidRPr="00D6632C">
              <w:rPr>
                <w:rFonts w:asciiTheme="majorHAnsi" w:hAnsiTheme="majorHAnsi"/>
                <w:sz w:val="18"/>
                <w:szCs w:val="18"/>
                <w:vertAlign w:val="superscript"/>
                <w:lang w:val="es-MX" w:eastAsia="es-MX"/>
              </w:rPr>
              <w:t>8</w:t>
            </w:r>
            <w:r w:rsidRPr="00D6632C">
              <w:rPr>
                <w:rFonts w:asciiTheme="majorHAnsi" w:hAnsiTheme="majorHAnsi"/>
                <w:sz w:val="18"/>
                <w:szCs w:val="18"/>
                <w:lang w:val="es-MX" w:eastAsia="es-MX"/>
              </w:rPr>
              <w:t> km</w:t>
            </w:r>
          </w:p>
        </w:tc>
      </w:tr>
      <w:tr w:rsidR="00204694" w:rsidRPr="00D6632C" w14:paraId="03531D45" w14:textId="77777777" w:rsidTr="00C93489">
        <w:tc>
          <w:tcPr>
            <w:tcW w:w="0" w:type="auto"/>
            <w:hideMark/>
          </w:tcPr>
          <w:p w14:paraId="0FB23D91"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Velocidad orbital media:</w:t>
            </w:r>
          </w:p>
        </w:tc>
        <w:tc>
          <w:tcPr>
            <w:tcW w:w="0" w:type="auto"/>
            <w:hideMark/>
          </w:tcPr>
          <w:p w14:paraId="43F0AE14"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13,1 km/s</w:t>
            </w:r>
          </w:p>
        </w:tc>
      </w:tr>
      <w:tr w:rsidR="00204694" w:rsidRPr="00D6632C" w14:paraId="7131EC73" w14:textId="77777777" w:rsidTr="00C93489">
        <w:tc>
          <w:tcPr>
            <w:tcW w:w="0" w:type="auto"/>
            <w:hideMark/>
          </w:tcPr>
          <w:p w14:paraId="2696980A"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Periodo sideral:</w:t>
            </w:r>
          </w:p>
        </w:tc>
        <w:tc>
          <w:tcPr>
            <w:tcW w:w="0" w:type="auto"/>
            <w:hideMark/>
          </w:tcPr>
          <w:p w14:paraId="7A538568"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11,86 años</w:t>
            </w:r>
          </w:p>
        </w:tc>
      </w:tr>
      <w:tr w:rsidR="00204694" w:rsidRPr="00D6632C" w14:paraId="2B155D32" w14:textId="77777777" w:rsidTr="00C93489">
        <w:tc>
          <w:tcPr>
            <w:tcW w:w="0" w:type="auto"/>
            <w:hideMark/>
          </w:tcPr>
          <w:p w14:paraId="2348F9C8"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Periodo de rotación:</w:t>
            </w:r>
          </w:p>
        </w:tc>
        <w:tc>
          <w:tcPr>
            <w:tcW w:w="0" w:type="auto"/>
            <w:hideMark/>
          </w:tcPr>
          <w:p w14:paraId="41A326D4"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9hr 50m 30s</w:t>
            </w:r>
            <w:r w:rsidRPr="00D6632C">
              <w:rPr>
                <w:rFonts w:asciiTheme="majorHAnsi" w:hAnsiTheme="majorHAnsi"/>
                <w:sz w:val="18"/>
                <w:szCs w:val="18"/>
                <w:lang w:val="es-MX" w:eastAsia="es-MX"/>
              </w:rPr>
              <w:br/>
              <w:t>ecuatorial</w:t>
            </w:r>
          </w:p>
        </w:tc>
      </w:tr>
      <w:tr w:rsidR="00204694" w:rsidRPr="00D6632C" w14:paraId="35D6F980" w14:textId="77777777" w:rsidTr="00C93489">
        <w:tc>
          <w:tcPr>
            <w:tcW w:w="0" w:type="auto"/>
            <w:hideMark/>
          </w:tcPr>
          <w:p w14:paraId="6DA51A42"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Excentricidad orbital:</w:t>
            </w:r>
          </w:p>
        </w:tc>
        <w:tc>
          <w:tcPr>
            <w:tcW w:w="0" w:type="auto"/>
            <w:hideMark/>
          </w:tcPr>
          <w:p w14:paraId="71ED40AC"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0,0485</w:t>
            </w:r>
          </w:p>
        </w:tc>
      </w:tr>
    </w:tbl>
    <w:p w14:paraId="132E7673" w14:textId="77777777" w:rsidR="00204694" w:rsidRPr="00D6632C" w:rsidRDefault="00204694" w:rsidP="00204694">
      <w:pPr>
        <w:rPr>
          <w:rFonts w:asciiTheme="majorHAnsi" w:eastAsia="Malgun Gothic" w:hAnsiTheme="majorHAnsi"/>
          <w:sz w:val="18"/>
          <w:szCs w:val="18"/>
          <w:lang w:val="es-MX"/>
        </w:rPr>
      </w:pPr>
    </w:p>
    <w:p w14:paraId="7882D02C" w14:textId="77777777" w:rsidR="00204694" w:rsidRPr="00D6632C" w:rsidRDefault="00204694" w:rsidP="00204694">
      <w:pPr>
        <w:rPr>
          <w:rFonts w:asciiTheme="majorHAnsi" w:eastAsia="Malgun Gothic" w:hAnsiTheme="majorHAnsi"/>
          <w:sz w:val="18"/>
          <w:szCs w:val="18"/>
          <w:lang w:val="es-MX"/>
        </w:rPr>
      </w:pPr>
    </w:p>
    <w:p w14:paraId="4D79233E" w14:textId="77777777" w:rsidR="00204694" w:rsidRPr="00D6632C" w:rsidRDefault="00204694" w:rsidP="00204694">
      <w:pPr>
        <w:rPr>
          <w:rFonts w:asciiTheme="majorHAnsi" w:eastAsia="Malgun Gothic" w:hAnsiTheme="majorHAnsi"/>
          <w:sz w:val="18"/>
          <w:szCs w:val="18"/>
          <w:lang w:val="es-MX"/>
        </w:rPr>
      </w:pPr>
      <w:r w:rsidRPr="00D6632C">
        <w:rPr>
          <w:rFonts w:asciiTheme="majorHAnsi" w:eastAsia="Malgun Gothic" w:hAnsiTheme="majorHAnsi"/>
          <w:b/>
          <w:bCs/>
          <w:i/>
          <w:iCs/>
          <w:sz w:val="18"/>
          <w:szCs w:val="18"/>
          <w:lang w:val="es-MX"/>
        </w:rPr>
        <w:t>Tabla 6.</w:t>
      </w:r>
      <w:r w:rsidRPr="00D6632C">
        <w:rPr>
          <w:rFonts w:asciiTheme="majorHAnsi" w:eastAsia="Malgun Gothic" w:hAnsiTheme="majorHAnsi"/>
          <w:sz w:val="18"/>
          <w:szCs w:val="18"/>
          <w:lang w:val="es-MX"/>
        </w:rPr>
        <w:t xml:space="preserve"> Datos sobre Saturno.</w:t>
      </w:r>
    </w:p>
    <w:tbl>
      <w:tblPr>
        <w:tblStyle w:val="TableGrid"/>
        <w:tblW w:w="0" w:type="auto"/>
        <w:tblLook w:val="04A0" w:firstRow="1" w:lastRow="0" w:firstColumn="1" w:lastColumn="0" w:noHBand="0" w:noVBand="1"/>
      </w:tblPr>
      <w:tblGrid>
        <w:gridCol w:w="2093"/>
        <w:gridCol w:w="2271"/>
      </w:tblGrid>
      <w:tr w:rsidR="00204694" w:rsidRPr="00D6632C" w14:paraId="751A410B" w14:textId="77777777" w:rsidTr="00C93489">
        <w:tc>
          <w:tcPr>
            <w:tcW w:w="0" w:type="auto"/>
            <w:hideMark/>
          </w:tcPr>
          <w:p w14:paraId="3B49D3B8"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Distancia media al Sol:</w:t>
            </w:r>
          </w:p>
        </w:tc>
        <w:tc>
          <w:tcPr>
            <w:tcW w:w="0" w:type="auto"/>
            <w:hideMark/>
          </w:tcPr>
          <w:p w14:paraId="1A4C1DA7"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9,582 UA = 1,4335x10</w:t>
            </w:r>
            <w:r w:rsidRPr="00D6632C">
              <w:rPr>
                <w:rFonts w:asciiTheme="majorHAnsi" w:hAnsiTheme="majorHAnsi"/>
                <w:sz w:val="18"/>
                <w:szCs w:val="18"/>
                <w:vertAlign w:val="superscript"/>
                <w:lang w:val="es-MX" w:eastAsia="es-MX"/>
              </w:rPr>
              <w:t>9</w:t>
            </w:r>
            <w:r w:rsidRPr="00D6632C">
              <w:rPr>
                <w:rFonts w:asciiTheme="majorHAnsi" w:hAnsiTheme="majorHAnsi"/>
                <w:sz w:val="18"/>
                <w:szCs w:val="18"/>
                <w:lang w:val="es-MX" w:eastAsia="es-MX"/>
              </w:rPr>
              <w:t> km</w:t>
            </w:r>
          </w:p>
        </w:tc>
      </w:tr>
      <w:tr w:rsidR="00204694" w:rsidRPr="00D6632C" w14:paraId="5B516D63" w14:textId="77777777" w:rsidTr="00C93489">
        <w:tc>
          <w:tcPr>
            <w:tcW w:w="0" w:type="auto"/>
            <w:hideMark/>
          </w:tcPr>
          <w:p w14:paraId="0B3E37BD"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Máxima distancia al Sol:</w:t>
            </w:r>
          </w:p>
        </w:tc>
        <w:tc>
          <w:tcPr>
            <w:tcW w:w="0" w:type="auto"/>
            <w:hideMark/>
          </w:tcPr>
          <w:p w14:paraId="6CED0122"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10,044 UA =1,503x10</w:t>
            </w:r>
            <w:r w:rsidRPr="00D6632C">
              <w:rPr>
                <w:rFonts w:asciiTheme="majorHAnsi" w:hAnsiTheme="majorHAnsi"/>
                <w:sz w:val="18"/>
                <w:szCs w:val="18"/>
                <w:vertAlign w:val="superscript"/>
                <w:lang w:val="es-MX" w:eastAsia="es-MX"/>
              </w:rPr>
              <w:t>9</w:t>
            </w:r>
            <w:r w:rsidRPr="00D6632C">
              <w:rPr>
                <w:rFonts w:asciiTheme="majorHAnsi" w:hAnsiTheme="majorHAnsi"/>
                <w:sz w:val="18"/>
                <w:szCs w:val="18"/>
                <w:lang w:val="es-MX" w:eastAsia="es-MX"/>
              </w:rPr>
              <w:t> km</w:t>
            </w:r>
          </w:p>
        </w:tc>
      </w:tr>
      <w:tr w:rsidR="00204694" w:rsidRPr="00D6632C" w14:paraId="43B4250E" w14:textId="77777777" w:rsidTr="00C93489">
        <w:tc>
          <w:tcPr>
            <w:tcW w:w="0" w:type="auto"/>
            <w:hideMark/>
          </w:tcPr>
          <w:p w14:paraId="5DDE4881"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Mínima distancia al Sol:</w:t>
            </w:r>
          </w:p>
        </w:tc>
        <w:tc>
          <w:tcPr>
            <w:tcW w:w="0" w:type="auto"/>
            <w:hideMark/>
          </w:tcPr>
          <w:p w14:paraId="33905907"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9,014 UA =1,348x10</w:t>
            </w:r>
            <w:r w:rsidRPr="00D6632C">
              <w:rPr>
                <w:rFonts w:asciiTheme="majorHAnsi" w:hAnsiTheme="majorHAnsi"/>
                <w:sz w:val="18"/>
                <w:szCs w:val="18"/>
                <w:vertAlign w:val="superscript"/>
                <w:lang w:val="es-MX" w:eastAsia="es-MX"/>
              </w:rPr>
              <w:t>9</w:t>
            </w:r>
            <w:r w:rsidRPr="00D6632C">
              <w:rPr>
                <w:rFonts w:asciiTheme="majorHAnsi" w:hAnsiTheme="majorHAnsi"/>
                <w:sz w:val="18"/>
                <w:szCs w:val="18"/>
                <w:lang w:val="es-MX" w:eastAsia="es-MX"/>
              </w:rPr>
              <w:t> km</w:t>
            </w:r>
          </w:p>
        </w:tc>
      </w:tr>
      <w:tr w:rsidR="00204694" w:rsidRPr="00D6632C" w14:paraId="2A07982B" w14:textId="77777777" w:rsidTr="00C93489">
        <w:tc>
          <w:tcPr>
            <w:tcW w:w="0" w:type="auto"/>
            <w:hideMark/>
          </w:tcPr>
          <w:p w14:paraId="70FE56CF"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Velocidad orbital media:</w:t>
            </w:r>
          </w:p>
        </w:tc>
        <w:tc>
          <w:tcPr>
            <w:tcW w:w="0" w:type="auto"/>
            <w:hideMark/>
          </w:tcPr>
          <w:p w14:paraId="68554366"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9,7 km/s</w:t>
            </w:r>
          </w:p>
        </w:tc>
      </w:tr>
      <w:tr w:rsidR="00204694" w:rsidRPr="00D6632C" w14:paraId="67BB16FD" w14:textId="77777777" w:rsidTr="00C93489">
        <w:tc>
          <w:tcPr>
            <w:tcW w:w="0" w:type="auto"/>
            <w:hideMark/>
          </w:tcPr>
          <w:p w14:paraId="0065639F"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Periodo sideral:</w:t>
            </w:r>
          </w:p>
        </w:tc>
        <w:tc>
          <w:tcPr>
            <w:tcW w:w="0" w:type="auto"/>
            <w:hideMark/>
          </w:tcPr>
          <w:p w14:paraId="4CAB6E81"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29,42 años</w:t>
            </w:r>
          </w:p>
        </w:tc>
      </w:tr>
      <w:tr w:rsidR="00204694" w:rsidRPr="00D6632C" w14:paraId="1B1FA905" w14:textId="77777777" w:rsidTr="00C93489">
        <w:tc>
          <w:tcPr>
            <w:tcW w:w="0" w:type="auto"/>
            <w:hideMark/>
          </w:tcPr>
          <w:p w14:paraId="0F6DE51E"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Periodo de rotación:</w:t>
            </w:r>
          </w:p>
        </w:tc>
        <w:tc>
          <w:tcPr>
            <w:tcW w:w="0" w:type="auto"/>
            <w:hideMark/>
          </w:tcPr>
          <w:p w14:paraId="05FB7762" w14:textId="77777777" w:rsidR="00204694" w:rsidRPr="00D6632C" w:rsidRDefault="00204694" w:rsidP="00C93489">
            <w:pPr>
              <w:jc w:val="center"/>
              <w:rPr>
                <w:rFonts w:asciiTheme="majorHAnsi" w:hAnsiTheme="majorHAnsi"/>
                <w:sz w:val="18"/>
                <w:szCs w:val="18"/>
                <w:lang w:eastAsia="es-MX"/>
              </w:rPr>
            </w:pPr>
            <w:r w:rsidRPr="00D6632C">
              <w:rPr>
                <w:rFonts w:asciiTheme="majorHAnsi" w:hAnsiTheme="majorHAnsi"/>
                <w:sz w:val="18"/>
                <w:szCs w:val="18"/>
                <w:lang w:eastAsia="es-MX"/>
              </w:rPr>
              <w:t>10 h 13m 59s</w:t>
            </w:r>
            <w:r w:rsidRPr="00D6632C">
              <w:rPr>
                <w:rFonts w:asciiTheme="majorHAnsi" w:hAnsiTheme="majorHAnsi"/>
                <w:sz w:val="18"/>
                <w:szCs w:val="18"/>
                <w:lang w:eastAsia="es-MX"/>
              </w:rPr>
              <w:br/>
              <w:t>10 h 39m 25s interior</w:t>
            </w:r>
          </w:p>
        </w:tc>
      </w:tr>
      <w:tr w:rsidR="00204694" w:rsidRPr="00D6632C" w14:paraId="2D4CAF99" w14:textId="77777777" w:rsidTr="00C93489">
        <w:tc>
          <w:tcPr>
            <w:tcW w:w="0" w:type="auto"/>
            <w:hideMark/>
          </w:tcPr>
          <w:p w14:paraId="28A3E40F"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Excentricidad orbital:</w:t>
            </w:r>
          </w:p>
        </w:tc>
        <w:tc>
          <w:tcPr>
            <w:tcW w:w="0" w:type="auto"/>
            <w:hideMark/>
          </w:tcPr>
          <w:p w14:paraId="3270D29D"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0,054</w:t>
            </w:r>
          </w:p>
        </w:tc>
      </w:tr>
    </w:tbl>
    <w:p w14:paraId="71F93CE6" w14:textId="77777777" w:rsidR="00204694" w:rsidRPr="00D6632C" w:rsidRDefault="00204694" w:rsidP="00204694">
      <w:pPr>
        <w:rPr>
          <w:rFonts w:asciiTheme="majorHAnsi" w:eastAsia="Malgun Gothic" w:hAnsiTheme="majorHAnsi"/>
          <w:sz w:val="18"/>
          <w:szCs w:val="18"/>
          <w:lang w:val="es-MX"/>
        </w:rPr>
      </w:pPr>
    </w:p>
    <w:p w14:paraId="01A225DD" w14:textId="77777777" w:rsidR="00204694" w:rsidRPr="00D6632C" w:rsidRDefault="00204694" w:rsidP="00204694">
      <w:pPr>
        <w:rPr>
          <w:rFonts w:asciiTheme="majorHAnsi" w:eastAsia="Malgun Gothic" w:hAnsiTheme="majorHAnsi"/>
          <w:sz w:val="18"/>
          <w:szCs w:val="18"/>
          <w:lang w:val="es-MX"/>
        </w:rPr>
      </w:pPr>
    </w:p>
    <w:p w14:paraId="44934EC0" w14:textId="77777777" w:rsidR="00204694" w:rsidRPr="00D6632C" w:rsidRDefault="00204694" w:rsidP="00204694">
      <w:pPr>
        <w:rPr>
          <w:rFonts w:asciiTheme="majorHAnsi" w:eastAsia="Malgun Gothic" w:hAnsiTheme="majorHAnsi"/>
          <w:sz w:val="18"/>
          <w:szCs w:val="18"/>
          <w:lang w:val="es-MX"/>
        </w:rPr>
      </w:pPr>
      <w:r w:rsidRPr="00D6632C">
        <w:rPr>
          <w:rFonts w:asciiTheme="majorHAnsi" w:eastAsia="Malgun Gothic" w:hAnsiTheme="majorHAnsi"/>
          <w:b/>
          <w:bCs/>
          <w:i/>
          <w:iCs/>
          <w:sz w:val="18"/>
          <w:szCs w:val="18"/>
          <w:lang w:val="es-MX"/>
        </w:rPr>
        <w:t>Tabla 7.</w:t>
      </w:r>
      <w:r w:rsidRPr="00D6632C">
        <w:rPr>
          <w:rFonts w:asciiTheme="majorHAnsi" w:eastAsia="Malgun Gothic" w:hAnsiTheme="majorHAnsi"/>
          <w:sz w:val="18"/>
          <w:szCs w:val="18"/>
          <w:lang w:val="es-MX"/>
        </w:rPr>
        <w:t xml:space="preserve"> Datos sobre Urano.</w:t>
      </w:r>
    </w:p>
    <w:tbl>
      <w:tblPr>
        <w:tblStyle w:val="TableGrid"/>
        <w:tblW w:w="0" w:type="auto"/>
        <w:tblLook w:val="04A0" w:firstRow="1" w:lastRow="0" w:firstColumn="1" w:lastColumn="0" w:noHBand="0" w:noVBand="1"/>
      </w:tblPr>
      <w:tblGrid>
        <w:gridCol w:w="2093"/>
        <w:gridCol w:w="2271"/>
      </w:tblGrid>
      <w:tr w:rsidR="00204694" w:rsidRPr="00D6632C" w14:paraId="7558CE10" w14:textId="77777777" w:rsidTr="00C93489">
        <w:tc>
          <w:tcPr>
            <w:tcW w:w="0" w:type="auto"/>
            <w:hideMark/>
          </w:tcPr>
          <w:p w14:paraId="6240EFD2"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Distancia media al Sol:</w:t>
            </w:r>
          </w:p>
        </w:tc>
        <w:tc>
          <w:tcPr>
            <w:tcW w:w="0" w:type="auto"/>
            <w:hideMark/>
          </w:tcPr>
          <w:p w14:paraId="703D28F2"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19,20 UA = 2,8725x10</w:t>
            </w:r>
            <w:r w:rsidRPr="00D6632C">
              <w:rPr>
                <w:rFonts w:asciiTheme="majorHAnsi" w:hAnsiTheme="majorHAnsi"/>
                <w:sz w:val="18"/>
                <w:szCs w:val="18"/>
                <w:vertAlign w:val="superscript"/>
                <w:lang w:val="es-MX" w:eastAsia="es-MX"/>
              </w:rPr>
              <w:t>9</w:t>
            </w:r>
            <w:r w:rsidRPr="00D6632C">
              <w:rPr>
                <w:rFonts w:asciiTheme="majorHAnsi" w:hAnsiTheme="majorHAnsi"/>
                <w:sz w:val="18"/>
                <w:szCs w:val="18"/>
                <w:lang w:val="es-MX" w:eastAsia="es-MX"/>
              </w:rPr>
              <w:t> km</w:t>
            </w:r>
          </w:p>
        </w:tc>
      </w:tr>
      <w:tr w:rsidR="00204694" w:rsidRPr="00D6632C" w14:paraId="6924174B" w14:textId="77777777" w:rsidTr="00C93489">
        <w:tc>
          <w:tcPr>
            <w:tcW w:w="0" w:type="auto"/>
            <w:hideMark/>
          </w:tcPr>
          <w:p w14:paraId="6AE62948"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Máxima distancia al Sol:</w:t>
            </w:r>
          </w:p>
        </w:tc>
        <w:tc>
          <w:tcPr>
            <w:tcW w:w="0" w:type="auto"/>
            <w:hideMark/>
          </w:tcPr>
          <w:p w14:paraId="1ACA9789"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20,07 UA =3,003x10</w:t>
            </w:r>
            <w:r w:rsidRPr="00D6632C">
              <w:rPr>
                <w:rFonts w:asciiTheme="majorHAnsi" w:hAnsiTheme="majorHAnsi"/>
                <w:sz w:val="18"/>
                <w:szCs w:val="18"/>
                <w:vertAlign w:val="superscript"/>
                <w:lang w:val="es-MX" w:eastAsia="es-MX"/>
              </w:rPr>
              <w:t>9</w:t>
            </w:r>
            <w:r w:rsidRPr="00D6632C">
              <w:rPr>
                <w:rFonts w:asciiTheme="majorHAnsi" w:hAnsiTheme="majorHAnsi"/>
                <w:sz w:val="18"/>
                <w:szCs w:val="18"/>
                <w:lang w:val="es-MX" w:eastAsia="es-MX"/>
              </w:rPr>
              <w:t> km</w:t>
            </w:r>
          </w:p>
        </w:tc>
      </w:tr>
      <w:tr w:rsidR="00204694" w:rsidRPr="00D6632C" w14:paraId="0D5C45AC" w14:textId="77777777" w:rsidTr="00C93489">
        <w:tc>
          <w:tcPr>
            <w:tcW w:w="0" w:type="auto"/>
            <w:hideMark/>
          </w:tcPr>
          <w:p w14:paraId="289E7EC0"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Mínima distancia al Sol:</w:t>
            </w:r>
          </w:p>
        </w:tc>
        <w:tc>
          <w:tcPr>
            <w:tcW w:w="0" w:type="auto"/>
            <w:hideMark/>
          </w:tcPr>
          <w:p w14:paraId="637151CE"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18,31 UA =2,739x10</w:t>
            </w:r>
            <w:r w:rsidRPr="00D6632C">
              <w:rPr>
                <w:rFonts w:asciiTheme="majorHAnsi" w:hAnsiTheme="majorHAnsi"/>
                <w:sz w:val="18"/>
                <w:szCs w:val="18"/>
                <w:vertAlign w:val="superscript"/>
                <w:lang w:val="es-MX" w:eastAsia="es-MX"/>
              </w:rPr>
              <w:t>9</w:t>
            </w:r>
            <w:r w:rsidRPr="00D6632C">
              <w:rPr>
                <w:rFonts w:asciiTheme="majorHAnsi" w:hAnsiTheme="majorHAnsi"/>
                <w:sz w:val="18"/>
                <w:szCs w:val="18"/>
                <w:lang w:val="es-MX" w:eastAsia="es-MX"/>
              </w:rPr>
              <w:t> km</w:t>
            </w:r>
          </w:p>
        </w:tc>
      </w:tr>
      <w:tr w:rsidR="00204694" w:rsidRPr="00D6632C" w14:paraId="4049E690" w14:textId="77777777" w:rsidTr="00C93489">
        <w:tc>
          <w:tcPr>
            <w:tcW w:w="0" w:type="auto"/>
            <w:hideMark/>
          </w:tcPr>
          <w:p w14:paraId="27E9984D"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Velocidad orbital media:</w:t>
            </w:r>
          </w:p>
        </w:tc>
        <w:tc>
          <w:tcPr>
            <w:tcW w:w="0" w:type="auto"/>
            <w:hideMark/>
          </w:tcPr>
          <w:p w14:paraId="47847A05"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6,8 km/s</w:t>
            </w:r>
          </w:p>
        </w:tc>
      </w:tr>
      <w:tr w:rsidR="00204694" w:rsidRPr="00D6632C" w14:paraId="12ECC82C" w14:textId="77777777" w:rsidTr="00C93489">
        <w:tc>
          <w:tcPr>
            <w:tcW w:w="0" w:type="auto"/>
            <w:hideMark/>
          </w:tcPr>
          <w:p w14:paraId="6E1EE67F"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Periodo sideral:</w:t>
            </w:r>
          </w:p>
        </w:tc>
        <w:tc>
          <w:tcPr>
            <w:tcW w:w="0" w:type="auto"/>
            <w:hideMark/>
          </w:tcPr>
          <w:p w14:paraId="327D7B37"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83,75 años</w:t>
            </w:r>
          </w:p>
        </w:tc>
      </w:tr>
      <w:tr w:rsidR="00204694" w:rsidRPr="00D6632C" w14:paraId="2294D15B" w14:textId="77777777" w:rsidTr="00C93489">
        <w:tc>
          <w:tcPr>
            <w:tcW w:w="0" w:type="auto"/>
            <w:hideMark/>
          </w:tcPr>
          <w:p w14:paraId="20C7F5A3"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Periodo de rotación:</w:t>
            </w:r>
          </w:p>
        </w:tc>
        <w:tc>
          <w:tcPr>
            <w:tcW w:w="0" w:type="auto"/>
            <w:hideMark/>
          </w:tcPr>
          <w:p w14:paraId="322723CA"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17,2 horas</w:t>
            </w:r>
          </w:p>
        </w:tc>
      </w:tr>
      <w:tr w:rsidR="00204694" w:rsidRPr="00D6632C" w14:paraId="310C9589" w14:textId="77777777" w:rsidTr="00C93489">
        <w:tc>
          <w:tcPr>
            <w:tcW w:w="0" w:type="auto"/>
            <w:hideMark/>
          </w:tcPr>
          <w:p w14:paraId="423042C9"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Excentricidad orbital:</w:t>
            </w:r>
          </w:p>
        </w:tc>
        <w:tc>
          <w:tcPr>
            <w:tcW w:w="0" w:type="auto"/>
            <w:hideMark/>
          </w:tcPr>
          <w:p w14:paraId="507EF1BC"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0,046</w:t>
            </w:r>
          </w:p>
        </w:tc>
      </w:tr>
    </w:tbl>
    <w:p w14:paraId="4AD1733F" w14:textId="77777777" w:rsidR="00204694" w:rsidRPr="00D6632C" w:rsidRDefault="00204694" w:rsidP="00204694">
      <w:pPr>
        <w:rPr>
          <w:rFonts w:asciiTheme="majorHAnsi" w:eastAsia="Malgun Gothic" w:hAnsiTheme="majorHAnsi"/>
          <w:sz w:val="18"/>
          <w:szCs w:val="18"/>
          <w:lang w:val="es-MX"/>
        </w:rPr>
      </w:pPr>
    </w:p>
    <w:p w14:paraId="603F26DB" w14:textId="77777777" w:rsidR="00204694" w:rsidRPr="00D6632C" w:rsidRDefault="00204694" w:rsidP="00204694">
      <w:pPr>
        <w:rPr>
          <w:rFonts w:asciiTheme="majorHAnsi" w:eastAsia="Malgun Gothic" w:hAnsiTheme="majorHAnsi"/>
          <w:sz w:val="18"/>
          <w:szCs w:val="18"/>
          <w:lang w:val="es-MX"/>
        </w:rPr>
      </w:pPr>
    </w:p>
    <w:p w14:paraId="71C279C5" w14:textId="77777777" w:rsidR="00204694" w:rsidRPr="00D6632C" w:rsidRDefault="00204694" w:rsidP="00204694">
      <w:pPr>
        <w:rPr>
          <w:rFonts w:asciiTheme="majorHAnsi" w:eastAsia="Malgun Gothic" w:hAnsiTheme="majorHAnsi"/>
          <w:sz w:val="18"/>
          <w:szCs w:val="18"/>
          <w:lang w:val="es-MX"/>
        </w:rPr>
      </w:pPr>
      <w:r w:rsidRPr="00D6632C">
        <w:rPr>
          <w:rFonts w:asciiTheme="majorHAnsi" w:eastAsia="Malgun Gothic" w:hAnsiTheme="majorHAnsi"/>
          <w:b/>
          <w:bCs/>
          <w:sz w:val="18"/>
          <w:szCs w:val="18"/>
          <w:lang w:val="es-MX"/>
        </w:rPr>
        <w:t>Tabla 8.</w:t>
      </w:r>
      <w:r w:rsidRPr="00D6632C">
        <w:rPr>
          <w:rFonts w:asciiTheme="majorHAnsi" w:eastAsia="Malgun Gothic" w:hAnsiTheme="majorHAnsi"/>
          <w:sz w:val="18"/>
          <w:szCs w:val="18"/>
          <w:lang w:val="es-MX"/>
        </w:rPr>
        <w:t xml:space="preserve"> Datos sobre Neptuno.</w:t>
      </w:r>
    </w:p>
    <w:tbl>
      <w:tblPr>
        <w:tblStyle w:val="TableGrid"/>
        <w:tblW w:w="0" w:type="auto"/>
        <w:tblLook w:val="04A0" w:firstRow="1" w:lastRow="0" w:firstColumn="1" w:lastColumn="0" w:noHBand="0" w:noVBand="1"/>
      </w:tblPr>
      <w:tblGrid>
        <w:gridCol w:w="2093"/>
        <w:gridCol w:w="2271"/>
      </w:tblGrid>
      <w:tr w:rsidR="00204694" w:rsidRPr="00D6632C" w14:paraId="6563BB7A" w14:textId="77777777" w:rsidTr="00C93489">
        <w:tc>
          <w:tcPr>
            <w:tcW w:w="0" w:type="auto"/>
            <w:hideMark/>
          </w:tcPr>
          <w:p w14:paraId="4CC66F14"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Distancia media al Sol:</w:t>
            </w:r>
          </w:p>
        </w:tc>
        <w:tc>
          <w:tcPr>
            <w:tcW w:w="0" w:type="auto"/>
            <w:hideMark/>
          </w:tcPr>
          <w:p w14:paraId="73A03D7C"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30,05 UA = 4,4951x10</w:t>
            </w:r>
            <w:r w:rsidRPr="00D6632C">
              <w:rPr>
                <w:rFonts w:asciiTheme="majorHAnsi" w:hAnsiTheme="majorHAnsi"/>
                <w:sz w:val="18"/>
                <w:szCs w:val="18"/>
                <w:vertAlign w:val="superscript"/>
                <w:lang w:val="es-MX" w:eastAsia="es-MX"/>
              </w:rPr>
              <w:t>9</w:t>
            </w:r>
            <w:r w:rsidRPr="00D6632C">
              <w:rPr>
                <w:rFonts w:asciiTheme="majorHAnsi" w:hAnsiTheme="majorHAnsi"/>
                <w:sz w:val="18"/>
                <w:szCs w:val="18"/>
                <w:lang w:val="es-MX" w:eastAsia="es-MX"/>
              </w:rPr>
              <w:t> km</w:t>
            </w:r>
          </w:p>
        </w:tc>
      </w:tr>
      <w:tr w:rsidR="00204694" w:rsidRPr="00D6632C" w14:paraId="6F072F20" w14:textId="77777777" w:rsidTr="00C93489">
        <w:tc>
          <w:tcPr>
            <w:tcW w:w="0" w:type="auto"/>
            <w:hideMark/>
          </w:tcPr>
          <w:p w14:paraId="3E1C13DB"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Máxima distancia al Sol:</w:t>
            </w:r>
          </w:p>
        </w:tc>
        <w:tc>
          <w:tcPr>
            <w:tcW w:w="0" w:type="auto"/>
            <w:hideMark/>
          </w:tcPr>
          <w:p w14:paraId="56329EE9"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30,36 UA=4,546x10</w:t>
            </w:r>
            <w:r w:rsidRPr="00D6632C">
              <w:rPr>
                <w:rFonts w:asciiTheme="majorHAnsi" w:hAnsiTheme="majorHAnsi"/>
                <w:sz w:val="18"/>
                <w:szCs w:val="18"/>
                <w:vertAlign w:val="superscript"/>
                <w:lang w:val="es-MX" w:eastAsia="es-MX"/>
              </w:rPr>
              <w:t>9</w:t>
            </w:r>
            <w:r w:rsidRPr="00D6632C">
              <w:rPr>
                <w:rFonts w:asciiTheme="majorHAnsi" w:hAnsiTheme="majorHAnsi"/>
                <w:sz w:val="18"/>
                <w:szCs w:val="18"/>
                <w:lang w:val="es-MX" w:eastAsia="es-MX"/>
              </w:rPr>
              <w:t> km</w:t>
            </w:r>
          </w:p>
        </w:tc>
      </w:tr>
      <w:tr w:rsidR="00204694" w:rsidRPr="00D6632C" w14:paraId="3B315C98" w14:textId="77777777" w:rsidTr="00C93489">
        <w:tc>
          <w:tcPr>
            <w:tcW w:w="0" w:type="auto"/>
            <w:hideMark/>
          </w:tcPr>
          <w:p w14:paraId="01A7E0B4"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Mínima distancia al Sol:</w:t>
            </w:r>
          </w:p>
        </w:tc>
        <w:tc>
          <w:tcPr>
            <w:tcW w:w="0" w:type="auto"/>
            <w:hideMark/>
          </w:tcPr>
          <w:p w14:paraId="20641975"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29,76 UA=4,456x10</w:t>
            </w:r>
            <w:r w:rsidRPr="00D6632C">
              <w:rPr>
                <w:rFonts w:asciiTheme="majorHAnsi" w:hAnsiTheme="majorHAnsi"/>
                <w:sz w:val="18"/>
                <w:szCs w:val="18"/>
                <w:vertAlign w:val="superscript"/>
                <w:lang w:val="es-MX" w:eastAsia="es-MX"/>
              </w:rPr>
              <w:t>9</w:t>
            </w:r>
            <w:r w:rsidRPr="00D6632C">
              <w:rPr>
                <w:rFonts w:asciiTheme="majorHAnsi" w:hAnsiTheme="majorHAnsi"/>
                <w:sz w:val="18"/>
                <w:szCs w:val="18"/>
                <w:lang w:val="es-MX" w:eastAsia="es-MX"/>
              </w:rPr>
              <w:t> km</w:t>
            </w:r>
          </w:p>
        </w:tc>
      </w:tr>
      <w:tr w:rsidR="00204694" w:rsidRPr="00D6632C" w14:paraId="26B76616" w14:textId="77777777" w:rsidTr="00C93489">
        <w:tc>
          <w:tcPr>
            <w:tcW w:w="0" w:type="auto"/>
            <w:hideMark/>
          </w:tcPr>
          <w:p w14:paraId="6FBA164F"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Velocidad orbital media:</w:t>
            </w:r>
          </w:p>
        </w:tc>
        <w:tc>
          <w:tcPr>
            <w:tcW w:w="0" w:type="auto"/>
            <w:hideMark/>
          </w:tcPr>
          <w:p w14:paraId="50F6CA30"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5,43 km/s</w:t>
            </w:r>
          </w:p>
        </w:tc>
      </w:tr>
      <w:tr w:rsidR="00204694" w:rsidRPr="00D6632C" w14:paraId="0E08C286" w14:textId="77777777" w:rsidTr="00C93489">
        <w:tc>
          <w:tcPr>
            <w:tcW w:w="0" w:type="auto"/>
            <w:hideMark/>
          </w:tcPr>
          <w:p w14:paraId="64D41AE1"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Periodo sideral:</w:t>
            </w:r>
          </w:p>
        </w:tc>
        <w:tc>
          <w:tcPr>
            <w:tcW w:w="0" w:type="auto"/>
            <w:hideMark/>
          </w:tcPr>
          <w:p w14:paraId="38180F1E"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163,72 años</w:t>
            </w:r>
          </w:p>
        </w:tc>
      </w:tr>
      <w:tr w:rsidR="00204694" w:rsidRPr="00D6632C" w14:paraId="2EA1555B" w14:textId="77777777" w:rsidTr="00C93489">
        <w:tc>
          <w:tcPr>
            <w:tcW w:w="0" w:type="auto"/>
            <w:hideMark/>
          </w:tcPr>
          <w:p w14:paraId="011B533E"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Periodo de rotación:</w:t>
            </w:r>
          </w:p>
        </w:tc>
        <w:tc>
          <w:tcPr>
            <w:tcW w:w="0" w:type="auto"/>
            <w:hideMark/>
          </w:tcPr>
          <w:p w14:paraId="10552CB8"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16,11 horas</w:t>
            </w:r>
          </w:p>
        </w:tc>
      </w:tr>
      <w:tr w:rsidR="00204694" w:rsidRPr="00D6632C" w14:paraId="21A9A909" w14:textId="77777777" w:rsidTr="00C93489">
        <w:tc>
          <w:tcPr>
            <w:tcW w:w="0" w:type="auto"/>
            <w:hideMark/>
          </w:tcPr>
          <w:p w14:paraId="7E54401C"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Excentricidad orbital:</w:t>
            </w:r>
          </w:p>
        </w:tc>
        <w:tc>
          <w:tcPr>
            <w:tcW w:w="0" w:type="auto"/>
            <w:hideMark/>
          </w:tcPr>
          <w:p w14:paraId="012C75A3"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0,011</w:t>
            </w:r>
          </w:p>
        </w:tc>
      </w:tr>
    </w:tbl>
    <w:p w14:paraId="04C6884E" w14:textId="77777777" w:rsidR="00204694" w:rsidRPr="00D6632C" w:rsidRDefault="00204694" w:rsidP="00204694">
      <w:pPr>
        <w:pStyle w:val="ListParagraph"/>
        <w:rPr>
          <w:rFonts w:asciiTheme="majorHAnsi" w:eastAsia="Malgun Gothic" w:hAnsiTheme="majorHAnsi"/>
          <w:sz w:val="18"/>
          <w:szCs w:val="18"/>
          <w:lang w:val="es-MX"/>
        </w:rPr>
      </w:pPr>
    </w:p>
    <w:p w14:paraId="4F67C2A2" w14:textId="77777777" w:rsidR="00204694" w:rsidRPr="00D6632C" w:rsidRDefault="00204694" w:rsidP="00204694">
      <w:pPr>
        <w:pStyle w:val="ListParagraph"/>
        <w:rPr>
          <w:rFonts w:asciiTheme="majorHAnsi" w:eastAsia="Malgun Gothic" w:hAnsiTheme="majorHAnsi"/>
          <w:sz w:val="18"/>
          <w:szCs w:val="18"/>
          <w:lang w:val="es-MX"/>
        </w:rPr>
      </w:pPr>
    </w:p>
    <w:p w14:paraId="5AA29C13" w14:textId="77777777" w:rsidR="00204694" w:rsidRPr="00D6632C" w:rsidRDefault="00204694" w:rsidP="00204694">
      <w:pPr>
        <w:rPr>
          <w:rFonts w:asciiTheme="majorHAnsi" w:eastAsia="Malgun Gothic" w:hAnsiTheme="majorHAnsi"/>
          <w:sz w:val="18"/>
          <w:szCs w:val="18"/>
          <w:lang w:val="es-MX"/>
        </w:rPr>
      </w:pPr>
      <w:r w:rsidRPr="00D6632C">
        <w:rPr>
          <w:rFonts w:asciiTheme="majorHAnsi" w:eastAsia="Malgun Gothic" w:hAnsiTheme="majorHAnsi"/>
          <w:b/>
          <w:bCs/>
          <w:i/>
          <w:iCs/>
          <w:sz w:val="18"/>
          <w:szCs w:val="18"/>
          <w:lang w:val="es-MX"/>
        </w:rPr>
        <w:t>Tabla 9.</w:t>
      </w:r>
      <w:r w:rsidRPr="00D6632C">
        <w:rPr>
          <w:rFonts w:asciiTheme="majorHAnsi" w:eastAsia="Malgun Gothic" w:hAnsiTheme="majorHAnsi"/>
          <w:sz w:val="18"/>
          <w:szCs w:val="18"/>
          <w:lang w:val="es-MX"/>
        </w:rPr>
        <w:t xml:space="preserve"> Datos sobre Plutón.</w:t>
      </w:r>
    </w:p>
    <w:tbl>
      <w:tblPr>
        <w:tblStyle w:val="TableGrid"/>
        <w:tblW w:w="0" w:type="auto"/>
        <w:tblLook w:val="04A0" w:firstRow="1" w:lastRow="0" w:firstColumn="1" w:lastColumn="0" w:noHBand="0" w:noVBand="1"/>
      </w:tblPr>
      <w:tblGrid>
        <w:gridCol w:w="2093"/>
        <w:gridCol w:w="2271"/>
      </w:tblGrid>
      <w:tr w:rsidR="00204694" w:rsidRPr="00D6632C" w14:paraId="35F81FDD" w14:textId="77777777" w:rsidTr="00C93489">
        <w:tc>
          <w:tcPr>
            <w:tcW w:w="0" w:type="auto"/>
            <w:hideMark/>
          </w:tcPr>
          <w:p w14:paraId="2B4A778B"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Distancia media al Sol:</w:t>
            </w:r>
          </w:p>
        </w:tc>
        <w:tc>
          <w:tcPr>
            <w:tcW w:w="0" w:type="auto"/>
            <w:hideMark/>
          </w:tcPr>
          <w:p w14:paraId="62D8E5E3"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39,48 UA = 5,9064x10</w:t>
            </w:r>
            <w:r w:rsidRPr="00D6632C">
              <w:rPr>
                <w:rFonts w:asciiTheme="majorHAnsi" w:hAnsiTheme="majorHAnsi"/>
                <w:sz w:val="18"/>
                <w:szCs w:val="18"/>
                <w:vertAlign w:val="superscript"/>
                <w:lang w:val="es-MX" w:eastAsia="es-MX"/>
              </w:rPr>
              <w:t>9</w:t>
            </w:r>
            <w:r w:rsidRPr="00D6632C">
              <w:rPr>
                <w:rFonts w:asciiTheme="majorHAnsi" w:hAnsiTheme="majorHAnsi"/>
                <w:sz w:val="18"/>
                <w:szCs w:val="18"/>
                <w:lang w:val="es-MX" w:eastAsia="es-MX"/>
              </w:rPr>
              <w:t> km</w:t>
            </w:r>
          </w:p>
        </w:tc>
      </w:tr>
      <w:tr w:rsidR="00204694" w:rsidRPr="00D6632C" w14:paraId="4E25B4EF" w14:textId="77777777" w:rsidTr="00C93489">
        <w:tc>
          <w:tcPr>
            <w:tcW w:w="0" w:type="auto"/>
            <w:hideMark/>
          </w:tcPr>
          <w:p w14:paraId="0AEB386E"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Máxima distancia al Sol:</w:t>
            </w:r>
          </w:p>
        </w:tc>
        <w:tc>
          <w:tcPr>
            <w:tcW w:w="0" w:type="auto"/>
            <w:hideMark/>
          </w:tcPr>
          <w:p w14:paraId="7CE090F3"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49,33 UA =7,380x10</w:t>
            </w:r>
            <w:r w:rsidRPr="00D6632C">
              <w:rPr>
                <w:rFonts w:asciiTheme="majorHAnsi" w:hAnsiTheme="majorHAnsi"/>
                <w:sz w:val="18"/>
                <w:szCs w:val="18"/>
                <w:vertAlign w:val="superscript"/>
                <w:lang w:val="es-MX" w:eastAsia="es-MX"/>
              </w:rPr>
              <w:t>9</w:t>
            </w:r>
            <w:r w:rsidRPr="00D6632C">
              <w:rPr>
                <w:rFonts w:asciiTheme="majorHAnsi" w:hAnsiTheme="majorHAnsi"/>
                <w:sz w:val="18"/>
                <w:szCs w:val="18"/>
                <w:lang w:val="es-MX" w:eastAsia="es-MX"/>
              </w:rPr>
              <w:t> km</w:t>
            </w:r>
          </w:p>
        </w:tc>
      </w:tr>
      <w:tr w:rsidR="00204694" w:rsidRPr="00D6632C" w14:paraId="483232E3" w14:textId="77777777" w:rsidTr="00C93489">
        <w:tc>
          <w:tcPr>
            <w:tcW w:w="0" w:type="auto"/>
            <w:hideMark/>
          </w:tcPr>
          <w:p w14:paraId="179B1C01"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Mínima distancia al Sol:</w:t>
            </w:r>
          </w:p>
        </w:tc>
        <w:tc>
          <w:tcPr>
            <w:tcW w:w="0" w:type="auto"/>
            <w:hideMark/>
          </w:tcPr>
          <w:p w14:paraId="348E0A69"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29,73 UA =4,447x10</w:t>
            </w:r>
            <w:r w:rsidRPr="00D6632C">
              <w:rPr>
                <w:rFonts w:asciiTheme="majorHAnsi" w:hAnsiTheme="majorHAnsi"/>
                <w:sz w:val="18"/>
                <w:szCs w:val="18"/>
                <w:vertAlign w:val="superscript"/>
                <w:lang w:val="es-MX" w:eastAsia="es-MX"/>
              </w:rPr>
              <w:t>9</w:t>
            </w:r>
            <w:r w:rsidRPr="00D6632C">
              <w:rPr>
                <w:rFonts w:asciiTheme="majorHAnsi" w:hAnsiTheme="majorHAnsi"/>
                <w:sz w:val="18"/>
                <w:szCs w:val="18"/>
                <w:lang w:val="es-MX" w:eastAsia="es-MX"/>
              </w:rPr>
              <w:t> km</w:t>
            </w:r>
          </w:p>
        </w:tc>
      </w:tr>
      <w:tr w:rsidR="00204694" w:rsidRPr="00D6632C" w14:paraId="0F53E5BD" w14:textId="77777777" w:rsidTr="00C93489">
        <w:tc>
          <w:tcPr>
            <w:tcW w:w="0" w:type="auto"/>
            <w:hideMark/>
          </w:tcPr>
          <w:p w14:paraId="48D71903"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Velocidad orbital media:</w:t>
            </w:r>
          </w:p>
        </w:tc>
        <w:tc>
          <w:tcPr>
            <w:tcW w:w="0" w:type="auto"/>
            <w:hideMark/>
          </w:tcPr>
          <w:p w14:paraId="7EE76D2A"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4,74 km/s</w:t>
            </w:r>
          </w:p>
        </w:tc>
      </w:tr>
      <w:tr w:rsidR="00204694" w:rsidRPr="00D6632C" w14:paraId="3AA0355A" w14:textId="77777777" w:rsidTr="00C93489">
        <w:tc>
          <w:tcPr>
            <w:tcW w:w="0" w:type="auto"/>
            <w:hideMark/>
          </w:tcPr>
          <w:p w14:paraId="20A13258"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Periodo sideral:</w:t>
            </w:r>
          </w:p>
        </w:tc>
        <w:tc>
          <w:tcPr>
            <w:tcW w:w="0" w:type="auto"/>
            <w:hideMark/>
          </w:tcPr>
          <w:p w14:paraId="631513A9"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247,93 años</w:t>
            </w:r>
          </w:p>
        </w:tc>
      </w:tr>
      <w:tr w:rsidR="00204694" w:rsidRPr="00D6632C" w14:paraId="3A52FA65" w14:textId="77777777" w:rsidTr="00C93489">
        <w:tc>
          <w:tcPr>
            <w:tcW w:w="0" w:type="auto"/>
            <w:hideMark/>
          </w:tcPr>
          <w:p w14:paraId="2F2B9A4F"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Periodo de rotación:</w:t>
            </w:r>
          </w:p>
        </w:tc>
        <w:tc>
          <w:tcPr>
            <w:tcW w:w="0" w:type="auto"/>
            <w:hideMark/>
          </w:tcPr>
          <w:p w14:paraId="36CB8FA8"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6,3874 días</w:t>
            </w:r>
          </w:p>
        </w:tc>
      </w:tr>
      <w:tr w:rsidR="00204694" w:rsidRPr="00D6632C" w14:paraId="4AE58660" w14:textId="77777777" w:rsidTr="00C93489">
        <w:tc>
          <w:tcPr>
            <w:tcW w:w="0" w:type="auto"/>
            <w:hideMark/>
          </w:tcPr>
          <w:p w14:paraId="1C5CD0C8" w14:textId="77777777" w:rsidR="00204694" w:rsidRPr="00D6632C" w:rsidRDefault="00204694" w:rsidP="00C93489">
            <w:pPr>
              <w:rPr>
                <w:rFonts w:asciiTheme="majorHAnsi" w:hAnsiTheme="majorHAnsi"/>
                <w:sz w:val="18"/>
                <w:szCs w:val="18"/>
                <w:lang w:val="es-MX" w:eastAsia="es-MX"/>
              </w:rPr>
            </w:pPr>
            <w:r w:rsidRPr="00D6632C">
              <w:rPr>
                <w:rFonts w:asciiTheme="majorHAnsi" w:hAnsiTheme="majorHAnsi"/>
                <w:sz w:val="18"/>
                <w:szCs w:val="18"/>
                <w:lang w:val="es-MX" w:eastAsia="es-MX"/>
              </w:rPr>
              <w:t>Excentricidad orbital:</w:t>
            </w:r>
          </w:p>
        </w:tc>
        <w:tc>
          <w:tcPr>
            <w:tcW w:w="0" w:type="auto"/>
            <w:hideMark/>
          </w:tcPr>
          <w:p w14:paraId="2FC24533" w14:textId="77777777" w:rsidR="00204694" w:rsidRPr="00D6632C" w:rsidRDefault="00204694" w:rsidP="00C93489">
            <w:pPr>
              <w:jc w:val="center"/>
              <w:rPr>
                <w:rFonts w:asciiTheme="majorHAnsi" w:hAnsiTheme="majorHAnsi"/>
                <w:sz w:val="18"/>
                <w:szCs w:val="18"/>
                <w:lang w:val="es-MX" w:eastAsia="es-MX"/>
              </w:rPr>
            </w:pPr>
            <w:r w:rsidRPr="00D6632C">
              <w:rPr>
                <w:rFonts w:asciiTheme="majorHAnsi" w:hAnsiTheme="majorHAnsi"/>
                <w:sz w:val="18"/>
                <w:szCs w:val="18"/>
                <w:lang w:val="es-MX" w:eastAsia="es-MX"/>
              </w:rPr>
              <w:t>0,244</w:t>
            </w:r>
          </w:p>
        </w:tc>
      </w:tr>
    </w:tbl>
    <w:p w14:paraId="6260EA56" w14:textId="77777777" w:rsidR="00204694" w:rsidRPr="00D6632C" w:rsidRDefault="00204694" w:rsidP="00204694">
      <w:pPr>
        <w:pStyle w:val="ListParagraph"/>
        <w:rPr>
          <w:rFonts w:asciiTheme="majorHAnsi" w:eastAsia="Malgun Gothic" w:hAnsiTheme="majorHAnsi"/>
          <w:sz w:val="18"/>
          <w:szCs w:val="18"/>
          <w:lang w:val="es-MX"/>
        </w:rPr>
      </w:pPr>
    </w:p>
    <w:p w14:paraId="3B0AE0CD" w14:textId="77777777" w:rsidR="00204694" w:rsidRPr="00D6632C" w:rsidRDefault="00204694" w:rsidP="00204694">
      <w:pPr>
        <w:pStyle w:val="ListParagraph"/>
        <w:rPr>
          <w:rFonts w:asciiTheme="majorHAnsi" w:eastAsia="Malgun Gothic" w:hAnsiTheme="majorHAnsi"/>
          <w:sz w:val="18"/>
          <w:szCs w:val="18"/>
          <w:lang w:val="es-MX"/>
        </w:rPr>
      </w:pPr>
    </w:p>
    <w:p w14:paraId="2B5EE01B" w14:textId="77777777" w:rsidR="00204694" w:rsidRPr="00D6632C" w:rsidRDefault="00204694" w:rsidP="00204694">
      <w:pPr>
        <w:pStyle w:val="ListParagraph"/>
        <w:rPr>
          <w:rFonts w:asciiTheme="majorHAnsi" w:eastAsia="Malgun Gothic" w:hAnsiTheme="majorHAnsi"/>
          <w:sz w:val="18"/>
          <w:szCs w:val="18"/>
          <w:lang w:val="es-MX"/>
        </w:rPr>
      </w:pPr>
    </w:p>
    <w:p w14:paraId="71C83828" w14:textId="77777777" w:rsidR="00204694" w:rsidRPr="00D6632C" w:rsidRDefault="00204694" w:rsidP="00204694">
      <w:pPr>
        <w:pStyle w:val="ListParagraph"/>
        <w:rPr>
          <w:rFonts w:asciiTheme="majorHAnsi" w:eastAsia="Malgun Gothic" w:hAnsiTheme="majorHAnsi"/>
          <w:sz w:val="18"/>
          <w:szCs w:val="18"/>
          <w:lang w:val="es-MX"/>
        </w:rPr>
      </w:pPr>
    </w:p>
    <w:p w14:paraId="291F5A42" w14:textId="77777777" w:rsidR="00204694" w:rsidRPr="00D6632C" w:rsidRDefault="00204694" w:rsidP="00204694">
      <w:pPr>
        <w:pStyle w:val="ListParagraph"/>
        <w:rPr>
          <w:rFonts w:asciiTheme="majorHAnsi" w:eastAsia="Malgun Gothic" w:hAnsiTheme="majorHAnsi"/>
          <w:sz w:val="18"/>
          <w:szCs w:val="18"/>
          <w:lang w:val="es-MX"/>
        </w:rPr>
      </w:pPr>
    </w:p>
    <w:p w14:paraId="32D6560B" w14:textId="77777777" w:rsidR="00204694" w:rsidRPr="00D6632C" w:rsidRDefault="00204694" w:rsidP="00204694">
      <w:pPr>
        <w:pStyle w:val="ListParagraph"/>
        <w:rPr>
          <w:rFonts w:asciiTheme="majorHAnsi" w:eastAsia="Malgun Gothic" w:hAnsiTheme="majorHAnsi"/>
          <w:sz w:val="18"/>
          <w:szCs w:val="18"/>
          <w:lang w:val="es-MX"/>
        </w:rPr>
      </w:pPr>
    </w:p>
    <w:p w14:paraId="63AFA315" w14:textId="77777777" w:rsidR="00204694" w:rsidRPr="00D6632C" w:rsidRDefault="00204694" w:rsidP="00204694">
      <w:pPr>
        <w:pStyle w:val="ListParagraph"/>
        <w:rPr>
          <w:rFonts w:asciiTheme="majorHAnsi" w:eastAsia="Malgun Gothic" w:hAnsiTheme="majorHAnsi"/>
          <w:sz w:val="18"/>
          <w:szCs w:val="18"/>
          <w:lang w:val="es-MX"/>
        </w:rPr>
      </w:pPr>
    </w:p>
    <w:p w14:paraId="64105A95" w14:textId="77777777" w:rsidR="00204694" w:rsidRPr="00D6632C" w:rsidRDefault="00204694" w:rsidP="00204694">
      <w:pPr>
        <w:pStyle w:val="ListParagraph"/>
        <w:rPr>
          <w:rFonts w:asciiTheme="majorHAnsi" w:eastAsia="Malgun Gothic" w:hAnsiTheme="majorHAnsi"/>
          <w:sz w:val="18"/>
          <w:szCs w:val="18"/>
          <w:lang w:val="es-MX"/>
        </w:rPr>
      </w:pPr>
    </w:p>
    <w:p w14:paraId="626FECEE" w14:textId="77777777" w:rsidR="00204694" w:rsidRPr="00D6632C" w:rsidRDefault="00204694" w:rsidP="00204694">
      <w:pPr>
        <w:pStyle w:val="ListParagraph"/>
        <w:rPr>
          <w:rFonts w:asciiTheme="majorHAnsi" w:eastAsia="Malgun Gothic" w:hAnsiTheme="majorHAnsi"/>
          <w:sz w:val="18"/>
          <w:szCs w:val="18"/>
          <w:lang w:val="es-MX"/>
        </w:rPr>
      </w:pPr>
    </w:p>
    <w:p w14:paraId="7AE14864" w14:textId="77777777" w:rsidR="00204694" w:rsidRPr="00D6632C" w:rsidRDefault="00204694" w:rsidP="00204694">
      <w:pPr>
        <w:pStyle w:val="ListParagraph"/>
        <w:rPr>
          <w:rFonts w:asciiTheme="majorHAnsi" w:eastAsia="Malgun Gothic" w:hAnsiTheme="majorHAnsi"/>
          <w:sz w:val="18"/>
          <w:szCs w:val="18"/>
          <w:lang w:val="es-MX"/>
        </w:rPr>
      </w:pPr>
    </w:p>
    <w:p w14:paraId="2FA30DAE" w14:textId="77777777" w:rsidR="00204694" w:rsidRPr="000B18AE" w:rsidRDefault="00204694" w:rsidP="00204694">
      <w:pPr>
        <w:pStyle w:val="12Head1"/>
        <w:rPr>
          <w:rFonts w:asciiTheme="minorHAnsi" w:hAnsiTheme="minorHAnsi" w:cstheme="minorHAnsi"/>
          <w:szCs w:val="22"/>
          <w:lang w:val="es-MX"/>
        </w:rPr>
      </w:pPr>
      <w:r w:rsidRPr="000B18AE">
        <w:rPr>
          <w:rFonts w:asciiTheme="minorHAnsi" w:hAnsiTheme="minorHAnsi" w:cstheme="minorHAnsi"/>
          <w:szCs w:val="22"/>
          <w:lang w:val="es-MX"/>
        </w:rPr>
        <w:t>3. SOLUCIÓN DEL RETO.</w:t>
      </w:r>
    </w:p>
    <w:p w14:paraId="1D508EAD" w14:textId="77777777" w:rsidR="00204694" w:rsidRPr="00D6632C" w:rsidRDefault="00204694" w:rsidP="00204694">
      <w:pPr>
        <w:pStyle w:val="13Head2"/>
        <w:rPr>
          <w:rFonts w:asciiTheme="majorHAnsi" w:hAnsiTheme="majorHAnsi"/>
          <w:szCs w:val="18"/>
          <w:lang w:val="es-MX"/>
        </w:rPr>
      </w:pPr>
      <w:r w:rsidRPr="00D6632C">
        <w:rPr>
          <w:rFonts w:asciiTheme="majorHAnsi" w:hAnsiTheme="majorHAnsi"/>
          <w:szCs w:val="18"/>
          <w:lang w:val="es-MX"/>
        </w:rPr>
        <w:t>A. Ecuación de la órbita del cometa.</w:t>
      </w:r>
    </w:p>
    <w:p w14:paraId="367E3ABF" w14:textId="5A2B122E" w:rsidR="00204694" w:rsidRPr="00D6632C" w:rsidRDefault="00D6632C" w:rsidP="00204694">
      <w:pPr>
        <w:pStyle w:val="12Head1"/>
        <w:rPr>
          <w:rFonts w:asciiTheme="majorHAnsi" w:hAnsiTheme="majorHAnsi" w:cstheme="minorHAnsi"/>
          <w:b w:val="0"/>
          <w:bCs/>
          <w:sz w:val="18"/>
          <w:lang w:val="es-MX"/>
        </w:rPr>
      </w:pPr>
      <m:oMathPara>
        <m:oMathParaPr>
          <m:jc m:val="left"/>
        </m:oMathParaPr>
        <m:oMath>
          <m:r>
            <w:rPr>
              <w:rFonts w:ascii="Cambria Math" w:hAnsi="Cambria Math" w:cstheme="minorHAnsi"/>
              <w:sz w:val="18"/>
              <w:lang w:val="es-MX"/>
            </w:rPr>
            <m:t xml:space="preserve">a= </m:t>
          </m:r>
          <m:f>
            <m:fPr>
              <m:ctrlPr>
                <w:rPr>
                  <w:rFonts w:ascii="Cambria Math" w:hAnsi="Cambria Math" w:cstheme="minorHAnsi"/>
                  <w:b w:val="0"/>
                  <w:bCs/>
                  <w:i/>
                  <w:sz w:val="18"/>
                  <w:lang w:val="es-MX"/>
                </w:rPr>
              </m:ctrlPr>
            </m:fPr>
            <m:num>
              <m:r>
                <w:rPr>
                  <w:rFonts w:ascii="Cambria Math" w:hAnsi="Cambria Math" w:cstheme="minorHAnsi"/>
                  <w:sz w:val="18"/>
                  <w:lang w:val="es-MX"/>
                </w:rPr>
                <m:t>c</m:t>
              </m:r>
            </m:num>
            <m:den>
              <m:r>
                <w:rPr>
                  <w:rFonts w:ascii="Cambria Math" w:hAnsi="Cambria Math" w:cstheme="minorHAnsi"/>
                  <w:sz w:val="18"/>
                  <w:lang w:val="es-MX"/>
                </w:rPr>
                <m:t>e</m:t>
              </m:r>
            </m:den>
          </m:f>
        </m:oMath>
      </m:oMathPara>
    </w:p>
    <w:p w14:paraId="23A07832" w14:textId="1DA8135D" w:rsidR="00204694" w:rsidRPr="00D6632C" w:rsidRDefault="00D6632C" w:rsidP="00204694">
      <w:pPr>
        <w:pStyle w:val="12Head1"/>
        <w:rPr>
          <w:rFonts w:asciiTheme="majorHAnsi" w:hAnsiTheme="majorHAnsi" w:cstheme="minorHAnsi"/>
          <w:b w:val="0"/>
          <w:bCs/>
          <w:sz w:val="18"/>
          <w:lang w:val="es-MX"/>
        </w:rPr>
      </w:pPr>
      <m:oMath>
        <m:r>
          <w:rPr>
            <w:rFonts w:ascii="Cambria Math" w:hAnsi="Cambria Math" w:cstheme="minorHAnsi"/>
            <w:sz w:val="18"/>
            <w:lang w:val="es-MX"/>
          </w:rPr>
          <m:t>au=1.496∙</m:t>
        </m:r>
        <m:sSup>
          <m:sSupPr>
            <m:ctrlPr>
              <w:rPr>
                <w:rFonts w:ascii="Cambria Math" w:hAnsi="Cambria Math" w:cstheme="minorHAnsi"/>
                <w:b w:val="0"/>
                <w:bCs/>
                <w:i/>
                <w:sz w:val="18"/>
                <w:lang w:val="es-MX"/>
              </w:rPr>
            </m:ctrlPr>
          </m:sSupPr>
          <m:e>
            <m:r>
              <w:rPr>
                <w:rFonts w:ascii="Cambria Math" w:hAnsi="Cambria Math" w:cstheme="minorHAnsi"/>
                <w:sz w:val="18"/>
                <w:lang w:val="es-MX"/>
              </w:rPr>
              <m:t>10</m:t>
            </m:r>
          </m:e>
          <m:sup>
            <m:r>
              <w:rPr>
                <w:rFonts w:ascii="Cambria Math" w:hAnsi="Cambria Math" w:cstheme="minorHAnsi"/>
                <w:sz w:val="18"/>
                <w:lang w:val="es-MX"/>
              </w:rPr>
              <m:t>11</m:t>
            </m:r>
          </m:sup>
        </m:sSup>
      </m:oMath>
      <w:r w:rsidR="00204694" w:rsidRPr="00D6632C">
        <w:rPr>
          <w:rFonts w:asciiTheme="majorHAnsi" w:hAnsiTheme="majorHAnsi" w:cstheme="minorHAnsi"/>
          <w:b w:val="0"/>
          <w:bCs/>
          <w:sz w:val="18"/>
          <w:lang w:val="es-MX"/>
        </w:rPr>
        <w:t>m</w:t>
      </w:r>
    </w:p>
    <w:p w14:paraId="5E2FE297" w14:textId="0C8ED89B" w:rsidR="00204694" w:rsidRPr="00D6632C" w:rsidRDefault="00D6632C" w:rsidP="00204694">
      <w:pPr>
        <w:pStyle w:val="12Head1"/>
        <w:rPr>
          <w:rFonts w:asciiTheme="majorHAnsi" w:hAnsiTheme="majorHAnsi" w:cstheme="minorHAnsi"/>
          <w:b w:val="0"/>
          <w:bCs/>
          <w:sz w:val="18"/>
          <w:lang w:val="es-MX"/>
        </w:rPr>
      </w:pPr>
      <m:oMathPara>
        <m:oMathParaPr>
          <m:jc m:val="left"/>
        </m:oMathParaPr>
        <m:oMath>
          <m:r>
            <w:rPr>
              <w:rFonts w:ascii="Cambria Math" w:hAnsi="Cambria Math" w:cstheme="minorHAnsi"/>
              <w:sz w:val="18"/>
              <w:lang w:val="es-MX"/>
            </w:rPr>
            <m:t xml:space="preserve">a= </m:t>
          </m:r>
          <m:f>
            <m:fPr>
              <m:ctrlPr>
                <w:rPr>
                  <w:rFonts w:ascii="Cambria Math" w:hAnsi="Cambria Math" w:cstheme="minorHAnsi"/>
                  <w:b w:val="0"/>
                  <w:bCs/>
                  <w:i/>
                  <w:sz w:val="18"/>
                  <w:lang w:val="es-MX"/>
                </w:rPr>
              </m:ctrlPr>
            </m:fPr>
            <m:num>
              <m:r>
                <w:rPr>
                  <w:rFonts w:ascii="Cambria Math" w:hAnsi="Cambria Math" w:cstheme="minorHAnsi"/>
                  <w:sz w:val="18"/>
                  <w:lang w:val="es-MX"/>
                </w:rPr>
                <m:t>c</m:t>
              </m:r>
            </m:num>
            <m:den>
              <m:r>
                <w:rPr>
                  <w:rFonts w:ascii="Cambria Math" w:hAnsi="Cambria Math" w:cstheme="minorHAnsi"/>
                  <w:sz w:val="18"/>
                  <w:lang w:val="es-MX"/>
                </w:rPr>
                <m:t>0.777</m:t>
              </m:r>
            </m:den>
          </m:f>
          <m:r>
            <w:rPr>
              <w:rFonts w:ascii="Cambria Math" w:hAnsi="Cambria Math" w:cstheme="minorHAnsi"/>
              <w:sz w:val="18"/>
              <w:lang w:val="es-MX"/>
            </w:rPr>
            <m:t>=2.82 au-c</m:t>
          </m:r>
        </m:oMath>
      </m:oMathPara>
    </w:p>
    <w:p w14:paraId="6E149F2F" w14:textId="6911F378" w:rsidR="00204694" w:rsidRPr="00D6632C" w:rsidRDefault="00BE0984" w:rsidP="00204694">
      <w:pPr>
        <w:pStyle w:val="12Head1"/>
        <w:rPr>
          <w:rFonts w:asciiTheme="majorHAnsi" w:hAnsiTheme="majorHAnsi" w:cstheme="minorHAnsi"/>
          <w:b w:val="0"/>
          <w:bCs/>
          <w:sz w:val="18"/>
          <w:lang w:val="es-MX"/>
        </w:rPr>
      </w:pPr>
      <m:oMathPara>
        <m:oMathParaPr>
          <m:jc m:val="left"/>
        </m:oMathParaPr>
        <m:oMath>
          <m:f>
            <m:fPr>
              <m:ctrlPr>
                <w:rPr>
                  <w:rFonts w:ascii="Cambria Math" w:hAnsi="Cambria Math" w:cstheme="minorHAnsi"/>
                  <w:b w:val="0"/>
                  <w:bCs/>
                  <w:i/>
                  <w:sz w:val="18"/>
                  <w:lang w:val="es-MX"/>
                </w:rPr>
              </m:ctrlPr>
            </m:fPr>
            <m:num>
              <m:r>
                <w:rPr>
                  <w:rFonts w:ascii="Cambria Math" w:hAnsi="Cambria Math" w:cstheme="minorHAnsi"/>
                  <w:sz w:val="18"/>
                  <w:lang w:val="es-MX"/>
                </w:rPr>
                <m:t>c</m:t>
              </m:r>
            </m:num>
            <m:den>
              <m:r>
                <w:rPr>
                  <w:rFonts w:ascii="Cambria Math" w:hAnsi="Cambria Math" w:cstheme="minorHAnsi"/>
                  <w:sz w:val="18"/>
                  <w:lang w:val="es-MX"/>
                </w:rPr>
                <m:t>0.777</m:t>
              </m:r>
            </m:den>
          </m:f>
          <m:r>
            <w:rPr>
              <w:rFonts w:ascii="Cambria Math" w:hAnsi="Cambria Math" w:cstheme="minorHAnsi"/>
              <w:sz w:val="18"/>
              <w:lang w:val="es-MX"/>
            </w:rPr>
            <m:t>=2.82-c</m:t>
          </m:r>
        </m:oMath>
      </m:oMathPara>
    </w:p>
    <w:p w14:paraId="282BB03B" w14:textId="7CA81510" w:rsidR="00204694" w:rsidRPr="00D6632C" w:rsidRDefault="00D6632C" w:rsidP="00204694">
      <w:pPr>
        <w:pStyle w:val="12Head1"/>
        <w:rPr>
          <w:rFonts w:asciiTheme="majorHAnsi" w:hAnsiTheme="majorHAnsi" w:cstheme="minorHAnsi"/>
          <w:b w:val="0"/>
          <w:bCs/>
          <w:sz w:val="18"/>
          <w:lang w:val="es-MX"/>
        </w:rPr>
      </w:pPr>
      <m:oMathPara>
        <m:oMathParaPr>
          <m:jc m:val="left"/>
        </m:oMathParaPr>
        <m:oMath>
          <m:r>
            <w:rPr>
              <w:rFonts w:ascii="Cambria Math" w:hAnsi="Cambria Math" w:cstheme="minorHAnsi"/>
              <w:sz w:val="18"/>
              <w:lang w:val="es-MX"/>
            </w:rPr>
            <m:t>c=0.777 (2.82-c)</m:t>
          </m:r>
        </m:oMath>
      </m:oMathPara>
    </w:p>
    <w:p w14:paraId="2F149F7A" w14:textId="287AA7E1" w:rsidR="00204694" w:rsidRPr="00D6632C" w:rsidRDefault="00D6632C" w:rsidP="00204694">
      <w:pPr>
        <w:pStyle w:val="12Head1"/>
        <w:rPr>
          <w:rFonts w:asciiTheme="majorHAnsi" w:hAnsiTheme="majorHAnsi" w:cstheme="minorHAnsi"/>
          <w:b w:val="0"/>
          <w:bCs/>
          <w:sz w:val="18"/>
          <w:lang w:val="es-MX"/>
        </w:rPr>
      </w:pPr>
      <m:oMathPara>
        <m:oMathParaPr>
          <m:jc m:val="left"/>
        </m:oMathParaPr>
        <m:oMath>
          <m:r>
            <w:rPr>
              <w:rFonts w:ascii="Cambria Math" w:hAnsi="Cambria Math" w:cstheme="minorHAnsi"/>
              <w:sz w:val="18"/>
              <w:lang w:val="es-MX"/>
            </w:rPr>
            <m:t>c=2.19114-0.777c</m:t>
          </m:r>
        </m:oMath>
      </m:oMathPara>
    </w:p>
    <w:p w14:paraId="4536CF35" w14:textId="0F6F2386" w:rsidR="00204694" w:rsidRPr="00D6632C" w:rsidRDefault="00D6632C" w:rsidP="00204694">
      <w:pPr>
        <w:pStyle w:val="12Head1"/>
        <w:rPr>
          <w:rFonts w:asciiTheme="majorHAnsi" w:hAnsiTheme="majorHAnsi" w:cstheme="minorHAnsi"/>
          <w:b w:val="0"/>
          <w:bCs/>
          <w:sz w:val="18"/>
          <w:lang w:val="es-MX"/>
        </w:rPr>
      </w:pPr>
      <m:oMathPara>
        <m:oMathParaPr>
          <m:jc m:val="left"/>
        </m:oMathParaPr>
        <m:oMath>
          <m:r>
            <w:rPr>
              <w:rFonts w:ascii="Cambria Math" w:hAnsi="Cambria Math" w:cstheme="minorHAnsi"/>
              <w:sz w:val="18"/>
              <w:lang w:val="es-MX"/>
            </w:rPr>
            <m:t>c+0.777c=2.19114</m:t>
          </m:r>
        </m:oMath>
      </m:oMathPara>
    </w:p>
    <w:p w14:paraId="62B7ED75" w14:textId="423F5B40" w:rsidR="00204694" w:rsidRPr="00D6632C" w:rsidRDefault="00D6632C" w:rsidP="00204694">
      <w:pPr>
        <w:pStyle w:val="12Head1"/>
        <w:rPr>
          <w:rFonts w:asciiTheme="majorHAnsi" w:hAnsiTheme="majorHAnsi" w:cstheme="minorHAnsi"/>
          <w:b w:val="0"/>
          <w:bCs/>
          <w:sz w:val="18"/>
          <w:lang w:val="es-MX"/>
        </w:rPr>
      </w:pPr>
      <m:oMathPara>
        <m:oMathParaPr>
          <m:jc m:val="left"/>
        </m:oMathParaPr>
        <m:oMath>
          <m:r>
            <w:rPr>
              <w:rFonts w:ascii="Cambria Math" w:hAnsi="Cambria Math" w:cstheme="minorHAnsi"/>
              <w:sz w:val="18"/>
              <w:lang w:val="es-MX"/>
            </w:rPr>
            <m:t>1.777c=2.19114</m:t>
          </m:r>
        </m:oMath>
      </m:oMathPara>
    </w:p>
    <w:p w14:paraId="451D8D1A" w14:textId="3421657A" w:rsidR="00204694" w:rsidRPr="00D6632C" w:rsidRDefault="00D6632C" w:rsidP="00204694">
      <w:pPr>
        <w:pStyle w:val="12Head1"/>
        <w:rPr>
          <w:rFonts w:asciiTheme="majorHAnsi" w:hAnsiTheme="majorHAnsi" w:cstheme="minorHAnsi"/>
          <w:b w:val="0"/>
          <w:bCs/>
          <w:sz w:val="18"/>
          <w:lang w:val="es-MX"/>
        </w:rPr>
      </w:pPr>
      <m:oMathPara>
        <m:oMathParaPr>
          <m:jc m:val="left"/>
        </m:oMathParaPr>
        <m:oMath>
          <m:r>
            <w:rPr>
              <w:rFonts w:ascii="Cambria Math" w:hAnsi="Cambria Math" w:cstheme="minorHAnsi"/>
              <w:sz w:val="18"/>
              <w:lang w:val="es-MX"/>
            </w:rPr>
            <m:t xml:space="preserve">c= </m:t>
          </m:r>
          <m:f>
            <m:fPr>
              <m:ctrlPr>
                <w:rPr>
                  <w:rFonts w:ascii="Cambria Math" w:hAnsi="Cambria Math" w:cstheme="minorHAnsi"/>
                  <w:b w:val="0"/>
                  <w:bCs/>
                  <w:i/>
                  <w:sz w:val="18"/>
                  <w:lang w:val="es-MX"/>
                </w:rPr>
              </m:ctrlPr>
            </m:fPr>
            <m:num>
              <m:r>
                <w:rPr>
                  <w:rFonts w:ascii="Cambria Math" w:hAnsi="Cambria Math" w:cstheme="minorHAnsi"/>
                  <w:sz w:val="18"/>
                  <w:lang w:val="es-MX"/>
                </w:rPr>
                <m:t>2.19114</m:t>
              </m:r>
            </m:num>
            <m:den>
              <m:r>
                <w:rPr>
                  <w:rFonts w:ascii="Cambria Math" w:hAnsi="Cambria Math" w:cstheme="minorHAnsi"/>
                  <w:sz w:val="18"/>
                  <w:lang w:val="es-MX"/>
                </w:rPr>
                <m:t>1.777</m:t>
              </m:r>
            </m:den>
          </m:f>
        </m:oMath>
      </m:oMathPara>
    </w:p>
    <w:p w14:paraId="19BAF1FE" w14:textId="3C5998D1" w:rsidR="00204694" w:rsidRPr="00D6632C" w:rsidRDefault="00D6632C" w:rsidP="00204694">
      <w:pPr>
        <w:pStyle w:val="12Head1"/>
        <w:rPr>
          <w:rFonts w:asciiTheme="majorHAnsi" w:hAnsiTheme="majorHAnsi" w:cstheme="minorHAnsi"/>
          <w:b w:val="0"/>
          <w:bCs/>
          <w:sz w:val="18"/>
          <w:lang w:val="es-MX"/>
        </w:rPr>
      </w:pPr>
      <m:oMathPara>
        <m:oMathParaPr>
          <m:jc m:val="left"/>
        </m:oMathParaPr>
        <m:oMath>
          <m:r>
            <w:rPr>
              <w:rFonts w:ascii="Cambria Math" w:hAnsi="Cambria Math" w:cstheme="minorHAnsi"/>
              <w:sz w:val="18"/>
              <w:lang w:val="es-MX"/>
            </w:rPr>
            <m:t>c=</m:t>
          </m:r>
          <w:bookmarkStart w:id="0" w:name="_Hlk93226833"/>
          <m:r>
            <w:rPr>
              <w:rFonts w:ascii="Cambria Math" w:hAnsi="Cambria Math" w:cstheme="minorHAnsi"/>
              <w:sz w:val="18"/>
              <w:lang w:val="es-MX"/>
            </w:rPr>
            <m:t>1.</m:t>
          </m:r>
          <w:bookmarkEnd w:id="0"/>
          <m:r>
            <w:rPr>
              <w:rFonts w:ascii="Cambria Math" w:hAnsi="Cambria Math" w:cstheme="minorHAnsi"/>
              <w:sz w:val="18"/>
              <w:lang w:val="es-MX"/>
            </w:rPr>
            <m:t>844651345∙</m:t>
          </m:r>
          <m:sSup>
            <m:sSupPr>
              <m:ctrlPr>
                <w:rPr>
                  <w:rFonts w:ascii="Cambria Math" w:hAnsi="Cambria Math" w:cstheme="minorHAnsi"/>
                  <w:b w:val="0"/>
                  <w:bCs/>
                  <w:i/>
                  <w:sz w:val="18"/>
                  <w:lang w:val="es-MX"/>
                </w:rPr>
              </m:ctrlPr>
            </m:sSupPr>
            <m:e>
              <m:r>
                <w:rPr>
                  <w:rFonts w:ascii="Cambria Math" w:hAnsi="Cambria Math" w:cstheme="minorHAnsi"/>
                  <w:sz w:val="18"/>
                  <w:lang w:val="es-MX"/>
                </w:rPr>
                <m:t>10</m:t>
              </m:r>
            </m:e>
            <m:sup>
              <m:r>
                <w:rPr>
                  <w:rFonts w:ascii="Cambria Math" w:hAnsi="Cambria Math" w:cstheme="minorHAnsi"/>
                  <w:sz w:val="18"/>
                  <w:lang w:val="es-MX"/>
                </w:rPr>
                <m:t>11</m:t>
              </m:r>
            </m:sup>
          </m:sSup>
          <m:r>
            <w:rPr>
              <w:rFonts w:ascii="Cambria Math" w:hAnsi="Cambria Math" w:cstheme="minorHAnsi"/>
              <w:sz w:val="18"/>
              <w:lang w:val="es-MX"/>
            </w:rPr>
            <m:t xml:space="preserve"> m</m:t>
          </m:r>
        </m:oMath>
      </m:oMathPara>
    </w:p>
    <w:p w14:paraId="33E2650E" w14:textId="13B9E293" w:rsidR="00204694" w:rsidRPr="00D6632C" w:rsidRDefault="00D6632C" w:rsidP="00204694">
      <w:pPr>
        <w:pStyle w:val="12Head1"/>
        <w:rPr>
          <w:rFonts w:asciiTheme="majorHAnsi" w:hAnsiTheme="majorHAnsi" w:cstheme="minorHAnsi"/>
          <w:b w:val="0"/>
          <w:bCs/>
          <w:sz w:val="18"/>
          <w:lang w:val="es-MX"/>
        </w:rPr>
      </w:pPr>
      <m:oMathPara>
        <m:oMathParaPr>
          <m:jc m:val="left"/>
        </m:oMathParaPr>
        <m:oMath>
          <m:r>
            <w:rPr>
              <w:rFonts w:ascii="Cambria Math" w:hAnsi="Cambria Math" w:cstheme="minorHAnsi"/>
              <w:sz w:val="18"/>
              <w:lang w:val="es-MX"/>
            </w:rPr>
            <m:t xml:space="preserve">a= </m:t>
          </m:r>
          <m:f>
            <m:fPr>
              <m:ctrlPr>
                <w:rPr>
                  <w:rFonts w:ascii="Cambria Math" w:hAnsi="Cambria Math" w:cstheme="minorHAnsi"/>
                  <w:b w:val="0"/>
                  <w:bCs/>
                  <w:i/>
                  <w:sz w:val="18"/>
                  <w:lang w:val="es-MX"/>
                </w:rPr>
              </m:ctrlPr>
            </m:fPr>
            <m:num>
              <m:r>
                <w:rPr>
                  <w:rFonts w:ascii="Cambria Math" w:hAnsi="Cambria Math" w:cstheme="minorHAnsi"/>
                  <w:sz w:val="18"/>
                  <w:lang w:val="es-MX"/>
                </w:rPr>
                <m:t>1.233055712</m:t>
              </m:r>
            </m:num>
            <m:den>
              <m:r>
                <w:rPr>
                  <w:rFonts w:ascii="Cambria Math" w:hAnsi="Cambria Math" w:cstheme="minorHAnsi"/>
                  <w:sz w:val="18"/>
                  <w:lang w:val="es-MX"/>
                </w:rPr>
                <m:t>0.777</m:t>
              </m:r>
            </m:den>
          </m:f>
        </m:oMath>
      </m:oMathPara>
    </w:p>
    <w:p w14:paraId="0F4BA461" w14:textId="4C3A001A" w:rsidR="00204694" w:rsidRPr="00D6632C" w:rsidRDefault="00D6632C" w:rsidP="00204694">
      <w:pPr>
        <w:pStyle w:val="12Head1"/>
        <w:rPr>
          <w:rFonts w:asciiTheme="majorHAnsi" w:hAnsiTheme="majorHAnsi" w:cstheme="minorHAnsi"/>
          <w:b w:val="0"/>
          <w:bCs/>
          <w:sz w:val="18"/>
          <w:lang w:val="es-MX"/>
        </w:rPr>
      </w:pPr>
      <m:oMathPara>
        <m:oMathParaPr>
          <m:jc m:val="left"/>
        </m:oMathParaPr>
        <m:oMath>
          <m:r>
            <w:rPr>
              <w:rFonts w:ascii="Cambria Math" w:hAnsi="Cambria Math" w:cstheme="minorHAnsi"/>
              <w:sz w:val="18"/>
              <w:lang w:val="es-MX"/>
            </w:rPr>
            <m:t>a=1.586944288 au</m:t>
          </m:r>
        </m:oMath>
      </m:oMathPara>
    </w:p>
    <w:p w14:paraId="63EDCBFE" w14:textId="7B9AA1A1" w:rsidR="00204694" w:rsidRPr="00D6632C" w:rsidRDefault="00D6632C" w:rsidP="00204694">
      <w:pPr>
        <w:pStyle w:val="12Head1"/>
        <w:rPr>
          <w:rFonts w:asciiTheme="majorHAnsi" w:hAnsiTheme="majorHAnsi" w:cstheme="minorHAnsi"/>
          <w:b w:val="0"/>
          <w:bCs/>
          <w:sz w:val="18"/>
          <w:lang w:val="es-MX"/>
        </w:rPr>
      </w:pPr>
      <m:oMathPara>
        <m:oMathParaPr>
          <m:jc m:val="left"/>
        </m:oMathParaPr>
        <m:oMath>
          <m:r>
            <w:rPr>
              <w:rFonts w:ascii="Cambria Math" w:hAnsi="Cambria Math" w:cstheme="minorHAnsi"/>
              <w:sz w:val="18"/>
              <w:lang w:val="es-MX"/>
            </w:rPr>
            <m:t>a=2.374068655∙</m:t>
          </m:r>
          <m:sSup>
            <m:sSupPr>
              <m:ctrlPr>
                <w:rPr>
                  <w:rFonts w:ascii="Cambria Math" w:hAnsi="Cambria Math" w:cstheme="minorHAnsi"/>
                  <w:b w:val="0"/>
                  <w:bCs/>
                  <w:i/>
                  <w:sz w:val="18"/>
                  <w:lang w:val="es-MX"/>
                </w:rPr>
              </m:ctrlPr>
            </m:sSupPr>
            <m:e>
              <m:r>
                <w:rPr>
                  <w:rFonts w:ascii="Cambria Math" w:hAnsi="Cambria Math" w:cstheme="minorHAnsi"/>
                  <w:sz w:val="18"/>
                  <w:lang w:val="es-MX"/>
                </w:rPr>
                <m:t>10</m:t>
              </m:r>
            </m:e>
            <m:sup>
              <m:r>
                <w:rPr>
                  <w:rFonts w:ascii="Cambria Math" w:hAnsi="Cambria Math" w:cstheme="minorHAnsi"/>
                  <w:sz w:val="18"/>
                  <w:lang w:val="es-MX"/>
                </w:rPr>
                <m:t>11</m:t>
              </m:r>
            </m:sup>
          </m:sSup>
          <m:r>
            <w:rPr>
              <w:rFonts w:ascii="Cambria Math" w:hAnsi="Cambria Math" w:cstheme="minorHAnsi"/>
              <w:sz w:val="18"/>
              <w:lang w:val="es-MX"/>
            </w:rPr>
            <m:t xml:space="preserve"> m</m:t>
          </m:r>
        </m:oMath>
      </m:oMathPara>
    </w:p>
    <w:p w14:paraId="34B7B64D" w14:textId="47B8E37D" w:rsidR="00204694" w:rsidRPr="00D6632C" w:rsidRDefault="00BE0984" w:rsidP="00204694">
      <w:pPr>
        <w:pStyle w:val="12Head1"/>
        <w:rPr>
          <w:rFonts w:asciiTheme="majorHAnsi" w:hAnsiTheme="majorHAnsi" w:cstheme="minorHAnsi"/>
          <w:b w:val="0"/>
          <w:bCs/>
          <w:sz w:val="18"/>
          <w:lang w:val="es-MX"/>
        </w:rPr>
      </w:pPr>
      <m:oMathPara>
        <m:oMathParaPr>
          <m:jc m:val="left"/>
        </m:oMathParaPr>
        <m:oMath>
          <m:sSup>
            <m:sSupPr>
              <m:ctrlPr>
                <w:rPr>
                  <w:rFonts w:ascii="Cambria Math" w:hAnsi="Cambria Math" w:cstheme="minorHAnsi"/>
                  <w:b w:val="0"/>
                  <w:bCs/>
                  <w:i/>
                  <w:sz w:val="18"/>
                  <w:lang w:val="es-MX"/>
                </w:rPr>
              </m:ctrlPr>
            </m:sSupPr>
            <m:e>
              <m:r>
                <w:rPr>
                  <w:rFonts w:ascii="Cambria Math" w:hAnsi="Cambria Math" w:cstheme="minorHAnsi"/>
                  <w:sz w:val="18"/>
                  <w:lang w:val="es-MX"/>
                </w:rPr>
                <m:t>c</m:t>
              </m:r>
            </m:e>
            <m:sup>
              <m:r>
                <w:rPr>
                  <w:rFonts w:ascii="Cambria Math" w:hAnsi="Cambria Math" w:cstheme="minorHAnsi"/>
                  <w:sz w:val="18"/>
                  <w:lang w:val="es-MX"/>
                </w:rPr>
                <m:t>2</m:t>
              </m:r>
            </m:sup>
          </m:sSup>
          <m:r>
            <w:rPr>
              <w:rFonts w:ascii="Cambria Math" w:hAnsi="Cambria Math" w:cstheme="minorHAnsi"/>
              <w:sz w:val="18"/>
              <w:lang w:val="es-MX"/>
            </w:rPr>
            <m:t xml:space="preserve">= </m:t>
          </m:r>
          <m:sSup>
            <m:sSupPr>
              <m:ctrlPr>
                <w:rPr>
                  <w:rFonts w:ascii="Cambria Math" w:hAnsi="Cambria Math" w:cstheme="minorHAnsi"/>
                  <w:b w:val="0"/>
                  <w:bCs/>
                  <w:i/>
                  <w:sz w:val="18"/>
                  <w:lang w:val="es-MX"/>
                </w:rPr>
              </m:ctrlPr>
            </m:sSupPr>
            <m:e>
              <m:r>
                <w:rPr>
                  <w:rFonts w:ascii="Cambria Math" w:hAnsi="Cambria Math" w:cstheme="minorHAnsi"/>
                  <w:sz w:val="18"/>
                  <w:lang w:val="es-MX"/>
                </w:rPr>
                <m:t>a</m:t>
              </m:r>
            </m:e>
            <m:sup>
              <m:r>
                <w:rPr>
                  <w:rFonts w:ascii="Cambria Math" w:hAnsi="Cambria Math" w:cstheme="minorHAnsi"/>
                  <w:sz w:val="18"/>
                  <w:lang w:val="es-MX"/>
                </w:rPr>
                <m:t>2</m:t>
              </m:r>
            </m:sup>
          </m:sSup>
          <m:r>
            <w:rPr>
              <w:rFonts w:ascii="Cambria Math" w:hAnsi="Cambria Math" w:cstheme="minorHAnsi"/>
              <w:sz w:val="18"/>
              <w:lang w:val="es-MX"/>
            </w:rPr>
            <m:t xml:space="preserve">+ </m:t>
          </m:r>
          <m:sSup>
            <m:sSupPr>
              <m:ctrlPr>
                <w:rPr>
                  <w:rFonts w:ascii="Cambria Math" w:hAnsi="Cambria Math" w:cstheme="minorHAnsi"/>
                  <w:b w:val="0"/>
                  <w:bCs/>
                  <w:i/>
                  <w:sz w:val="18"/>
                  <w:lang w:val="es-MX"/>
                </w:rPr>
              </m:ctrlPr>
            </m:sSupPr>
            <m:e>
              <m:r>
                <w:rPr>
                  <w:rFonts w:ascii="Cambria Math" w:hAnsi="Cambria Math" w:cstheme="minorHAnsi"/>
                  <w:sz w:val="18"/>
                  <w:lang w:val="es-MX"/>
                </w:rPr>
                <m:t>b</m:t>
              </m:r>
            </m:e>
            <m:sup>
              <m:r>
                <w:rPr>
                  <w:rFonts w:ascii="Cambria Math" w:hAnsi="Cambria Math" w:cstheme="minorHAnsi"/>
                  <w:sz w:val="18"/>
                  <w:lang w:val="es-MX"/>
                </w:rPr>
                <m:t>2</m:t>
              </m:r>
            </m:sup>
          </m:sSup>
        </m:oMath>
      </m:oMathPara>
    </w:p>
    <w:p w14:paraId="06D97873" w14:textId="54161D6D" w:rsidR="00204694" w:rsidRPr="00D6632C" w:rsidRDefault="00D6632C" w:rsidP="00204694">
      <w:pPr>
        <w:pStyle w:val="12Head1"/>
        <w:rPr>
          <w:rFonts w:asciiTheme="majorHAnsi" w:hAnsiTheme="majorHAnsi" w:cs="Calibri"/>
          <w:b w:val="0"/>
          <w:bCs/>
          <w:iCs/>
          <w:sz w:val="18"/>
          <w:szCs w:val="14"/>
          <w:lang w:val="es-MX"/>
        </w:rPr>
      </w:pPr>
      <m:oMathPara>
        <m:oMathParaPr>
          <m:jc m:val="left"/>
        </m:oMathParaPr>
        <m:oMath>
          <m:r>
            <m:rPr>
              <m:sty m:val="p"/>
            </m:rPr>
            <w:rPr>
              <w:rFonts w:ascii="Cambria Math" w:hAnsi="Cambria Math" w:cs="Calibri"/>
              <w:sz w:val="18"/>
              <w:szCs w:val="14"/>
              <w:lang w:val="es-MX"/>
            </w:rPr>
            <m:t>-</m:t>
          </m:r>
          <m:sSup>
            <m:sSupPr>
              <m:ctrlPr>
                <w:rPr>
                  <w:rFonts w:ascii="Cambria Math" w:hAnsi="Cambria Math" w:cs="Calibri"/>
                  <w:b w:val="0"/>
                  <w:bCs/>
                  <w:iCs/>
                  <w:sz w:val="18"/>
                  <w:szCs w:val="14"/>
                  <w:lang w:val="es-MX"/>
                </w:rPr>
              </m:ctrlPr>
            </m:sSupPr>
            <m:e>
              <m:r>
                <m:rPr>
                  <m:sty m:val="p"/>
                </m:rPr>
                <w:rPr>
                  <w:rFonts w:ascii="Cambria Math" w:hAnsi="Cambria Math" w:cs="Calibri"/>
                  <w:sz w:val="18"/>
                  <w:szCs w:val="14"/>
                  <w:lang w:val="es-MX"/>
                </w:rPr>
                <m:t>b</m:t>
              </m:r>
            </m:e>
            <m:sup>
              <m:r>
                <m:rPr>
                  <m:sty m:val="p"/>
                </m:rPr>
                <w:rPr>
                  <w:rFonts w:ascii="Cambria Math" w:hAnsi="Cambria Math" w:cs="Calibri"/>
                  <w:sz w:val="18"/>
                  <w:szCs w:val="14"/>
                  <w:lang w:val="es-MX"/>
                </w:rPr>
                <m:t>2</m:t>
              </m:r>
            </m:sup>
          </m:sSup>
          <m:r>
            <w:rPr>
              <w:rFonts w:ascii="Cambria Math" w:hAnsi="Cambria Math" w:cs="Calibri"/>
              <w:sz w:val="18"/>
              <w:szCs w:val="14"/>
              <w:lang w:val="es-MX"/>
            </w:rPr>
            <m:t xml:space="preserve">= </m:t>
          </m:r>
          <m:sSup>
            <m:sSupPr>
              <m:ctrlPr>
                <w:rPr>
                  <w:rFonts w:ascii="Cambria Math" w:hAnsi="Cambria Math" w:cs="Calibri"/>
                  <w:b w:val="0"/>
                  <w:bCs/>
                  <w:i/>
                  <w:iCs/>
                  <w:sz w:val="18"/>
                  <w:szCs w:val="14"/>
                  <w:lang w:val="es-MX"/>
                </w:rPr>
              </m:ctrlPr>
            </m:sSupPr>
            <m:e>
              <m:r>
                <w:rPr>
                  <w:rFonts w:ascii="Cambria Math" w:hAnsi="Cambria Math" w:cs="Calibri"/>
                  <w:sz w:val="18"/>
                  <w:szCs w:val="14"/>
                  <w:lang w:val="es-MX"/>
                </w:rPr>
                <m:t>c</m:t>
              </m:r>
            </m:e>
            <m:sup>
              <m:r>
                <w:rPr>
                  <w:rFonts w:ascii="Cambria Math" w:hAnsi="Cambria Math" w:cs="Calibri"/>
                  <w:sz w:val="18"/>
                  <w:szCs w:val="14"/>
                  <w:lang w:val="es-MX"/>
                </w:rPr>
                <m:t>2</m:t>
              </m:r>
            </m:sup>
          </m:sSup>
          <m:r>
            <w:rPr>
              <w:rFonts w:ascii="Cambria Math" w:hAnsi="Cambria Math" w:cs="Calibri"/>
              <w:sz w:val="18"/>
              <w:szCs w:val="14"/>
              <w:lang w:val="es-MX"/>
            </w:rPr>
            <m:t>-</m:t>
          </m:r>
          <m:sSup>
            <m:sSupPr>
              <m:ctrlPr>
                <w:rPr>
                  <w:rFonts w:ascii="Cambria Math" w:hAnsi="Cambria Math" w:cs="Calibri"/>
                  <w:b w:val="0"/>
                  <w:bCs/>
                  <w:i/>
                  <w:iCs/>
                  <w:sz w:val="18"/>
                  <w:szCs w:val="14"/>
                  <w:lang w:val="es-MX"/>
                </w:rPr>
              </m:ctrlPr>
            </m:sSupPr>
            <m:e>
              <m:r>
                <w:rPr>
                  <w:rFonts w:ascii="Cambria Math" w:hAnsi="Cambria Math" w:cs="Calibri"/>
                  <w:sz w:val="18"/>
                  <w:szCs w:val="14"/>
                  <w:lang w:val="es-MX"/>
                </w:rPr>
                <m:t>a</m:t>
              </m:r>
            </m:e>
            <m:sup>
              <m:r>
                <w:rPr>
                  <w:rFonts w:ascii="Cambria Math" w:hAnsi="Cambria Math" w:cs="Calibri"/>
                  <w:sz w:val="18"/>
                  <w:szCs w:val="14"/>
                  <w:lang w:val="es-MX"/>
                </w:rPr>
                <m:t>2</m:t>
              </m:r>
            </m:sup>
          </m:sSup>
        </m:oMath>
      </m:oMathPara>
    </w:p>
    <w:p w14:paraId="5FEE8A66" w14:textId="630A0691" w:rsidR="00204694" w:rsidRPr="00D6632C" w:rsidRDefault="00D6632C" w:rsidP="00204694">
      <w:pPr>
        <w:pStyle w:val="12Head1"/>
        <w:rPr>
          <w:rFonts w:asciiTheme="majorHAnsi" w:hAnsiTheme="majorHAnsi" w:cs="Calibri"/>
          <w:b w:val="0"/>
          <w:bCs/>
          <w:iCs/>
          <w:sz w:val="18"/>
          <w:szCs w:val="14"/>
          <w:lang w:val="es-MX"/>
        </w:rPr>
      </w:pPr>
      <m:oMathPara>
        <m:oMathParaPr>
          <m:jc m:val="left"/>
        </m:oMathParaPr>
        <m:oMath>
          <m:r>
            <w:rPr>
              <w:rFonts w:ascii="Cambria Math" w:hAnsi="Cambria Math" w:cs="Calibri"/>
              <w:sz w:val="18"/>
              <w:szCs w:val="14"/>
              <w:lang w:val="es-MX"/>
            </w:rPr>
            <m:t xml:space="preserve">b= </m:t>
          </m:r>
          <m:rad>
            <m:radPr>
              <m:degHide m:val="1"/>
              <m:ctrlPr>
                <w:rPr>
                  <w:rFonts w:ascii="Cambria Math" w:hAnsi="Cambria Math" w:cs="Calibri"/>
                  <w:b w:val="0"/>
                  <w:bCs/>
                  <w:i/>
                  <w:iCs/>
                  <w:sz w:val="18"/>
                  <w:szCs w:val="14"/>
                  <w:lang w:val="es-MX"/>
                </w:rPr>
              </m:ctrlPr>
            </m:radPr>
            <m:deg/>
            <m:e>
              <m:sSup>
                <m:sSupPr>
                  <m:ctrlPr>
                    <w:rPr>
                      <w:rFonts w:ascii="Cambria Math" w:hAnsi="Cambria Math" w:cs="Calibri"/>
                      <w:b w:val="0"/>
                      <w:bCs/>
                      <w:i/>
                      <w:iCs/>
                      <w:sz w:val="18"/>
                      <w:szCs w:val="14"/>
                      <w:lang w:val="es-MX"/>
                    </w:rPr>
                  </m:ctrlPr>
                </m:sSupPr>
                <m:e>
                  <m:r>
                    <w:rPr>
                      <w:rFonts w:ascii="Cambria Math" w:hAnsi="Cambria Math" w:cs="Calibri"/>
                      <w:sz w:val="18"/>
                      <w:szCs w:val="14"/>
                      <w:lang w:val="es-MX"/>
                    </w:rPr>
                    <m:t>a</m:t>
                  </m:r>
                </m:e>
                <m:sup>
                  <m:r>
                    <w:rPr>
                      <w:rFonts w:ascii="Cambria Math" w:hAnsi="Cambria Math" w:cs="Calibri"/>
                      <w:sz w:val="18"/>
                      <w:szCs w:val="14"/>
                      <w:lang w:val="es-MX"/>
                    </w:rPr>
                    <m:t>2</m:t>
                  </m:r>
                </m:sup>
              </m:sSup>
              <m:r>
                <w:rPr>
                  <w:rFonts w:ascii="Cambria Math" w:hAnsi="Cambria Math" w:cs="Calibri"/>
                  <w:sz w:val="18"/>
                  <w:szCs w:val="14"/>
                  <w:lang w:val="es-MX"/>
                </w:rPr>
                <m:t>-</m:t>
              </m:r>
              <m:sSup>
                <m:sSupPr>
                  <m:ctrlPr>
                    <w:rPr>
                      <w:rFonts w:ascii="Cambria Math" w:hAnsi="Cambria Math" w:cs="Calibri"/>
                      <w:b w:val="0"/>
                      <w:bCs/>
                      <w:i/>
                      <w:iCs/>
                      <w:sz w:val="18"/>
                      <w:szCs w:val="14"/>
                      <w:lang w:val="es-MX"/>
                    </w:rPr>
                  </m:ctrlPr>
                </m:sSupPr>
                <m:e>
                  <m:r>
                    <w:rPr>
                      <w:rFonts w:ascii="Cambria Math" w:hAnsi="Cambria Math" w:cs="Calibri"/>
                      <w:sz w:val="18"/>
                      <w:szCs w:val="14"/>
                      <w:lang w:val="es-MX"/>
                    </w:rPr>
                    <m:t>c</m:t>
                  </m:r>
                </m:e>
                <m:sup>
                  <m:r>
                    <w:rPr>
                      <w:rFonts w:ascii="Cambria Math" w:hAnsi="Cambria Math" w:cs="Calibri"/>
                      <w:sz w:val="18"/>
                      <w:szCs w:val="14"/>
                      <w:lang w:val="es-MX"/>
                    </w:rPr>
                    <m:t>2</m:t>
                  </m:r>
                </m:sup>
              </m:sSup>
            </m:e>
          </m:rad>
        </m:oMath>
      </m:oMathPara>
    </w:p>
    <w:p w14:paraId="5D4054DA" w14:textId="1B0F330C" w:rsidR="00204694" w:rsidRPr="00D6632C" w:rsidRDefault="00D6632C" w:rsidP="00204694">
      <w:pPr>
        <w:pStyle w:val="12Head1"/>
        <w:rPr>
          <w:rFonts w:asciiTheme="majorHAnsi" w:hAnsiTheme="majorHAnsi" w:cs="Calibri"/>
          <w:b w:val="0"/>
          <w:bCs/>
          <w:iCs/>
          <w:sz w:val="18"/>
          <w:szCs w:val="14"/>
          <w:lang w:val="es-MX"/>
        </w:rPr>
      </w:pPr>
      <m:oMathPara>
        <m:oMathParaPr>
          <m:jc m:val="left"/>
        </m:oMathParaPr>
        <m:oMath>
          <m:r>
            <w:rPr>
              <w:rFonts w:ascii="Cambria Math" w:hAnsi="Cambria Math" w:cs="Calibri"/>
              <w:sz w:val="18"/>
              <w:szCs w:val="14"/>
              <w:lang w:val="es-MX"/>
            </w:rPr>
            <m:t>b=1.494477633∙</m:t>
          </m:r>
          <m:sSup>
            <m:sSupPr>
              <m:ctrlPr>
                <w:rPr>
                  <w:rFonts w:ascii="Cambria Math" w:hAnsi="Cambria Math" w:cs="Calibri"/>
                  <w:b w:val="0"/>
                  <w:bCs/>
                  <w:i/>
                  <w:iCs/>
                  <w:sz w:val="18"/>
                  <w:szCs w:val="14"/>
                  <w:lang w:val="es-MX"/>
                </w:rPr>
              </m:ctrlPr>
            </m:sSupPr>
            <m:e>
              <m:r>
                <w:rPr>
                  <w:rFonts w:ascii="Cambria Math" w:hAnsi="Cambria Math" w:cs="Calibri"/>
                  <w:sz w:val="18"/>
                  <w:szCs w:val="14"/>
                  <w:lang w:val="es-MX"/>
                </w:rPr>
                <m:t>10</m:t>
              </m:r>
            </m:e>
            <m:sup>
              <m:r>
                <w:rPr>
                  <w:rFonts w:ascii="Cambria Math" w:hAnsi="Cambria Math" w:cs="Calibri"/>
                  <w:sz w:val="18"/>
                  <w:szCs w:val="14"/>
                  <w:lang w:val="es-MX"/>
                </w:rPr>
                <m:t>11</m:t>
              </m:r>
            </m:sup>
          </m:sSup>
          <m:r>
            <w:rPr>
              <w:rFonts w:ascii="Cambria Math" w:hAnsi="Cambria Math" w:cs="Calibri"/>
              <w:sz w:val="18"/>
              <w:szCs w:val="14"/>
              <w:lang w:val="es-MX"/>
            </w:rPr>
            <m:t xml:space="preserve"> m</m:t>
          </m:r>
        </m:oMath>
      </m:oMathPara>
    </w:p>
    <w:p w14:paraId="08041B52" w14:textId="77777777" w:rsidR="00204694" w:rsidRPr="00D6632C" w:rsidRDefault="00204694" w:rsidP="00204694">
      <w:pPr>
        <w:pStyle w:val="12Head1"/>
        <w:rPr>
          <w:rFonts w:asciiTheme="majorHAnsi" w:hAnsiTheme="majorHAnsi" w:cs="Calibri"/>
          <w:b w:val="0"/>
          <w:bCs/>
          <w:iCs/>
          <w:lang w:val="es-MX"/>
        </w:rPr>
      </w:pPr>
    </w:p>
    <w:p w14:paraId="2098D063" w14:textId="77777777" w:rsidR="00204694" w:rsidRPr="00D6632C" w:rsidRDefault="00204694" w:rsidP="00204694">
      <w:pPr>
        <w:pStyle w:val="12Head1"/>
        <w:rPr>
          <w:rFonts w:asciiTheme="majorHAnsi" w:hAnsiTheme="majorHAnsi" w:cs="Calibri"/>
          <w:b w:val="0"/>
          <w:bCs/>
          <w:i/>
          <w:sz w:val="20"/>
          <w:szCs w:val="16"/>
          <w:lang w:val="es-MX"/>
        </w:rPr>
      </w:pPr>
      <w:r w:rsidRPr="00D6632C">
        <w:rPr>
          <w:rFonts w:asciiTheme="majorHAnsi" w:hAnsiTheme="majorHAnsi" w:cs="Calibri"/>
          <w:b w:val="0"/>
          <w:bCs/>
          <w:i/>
          <w:sz w:val="20"/>
          <w:szCs w:val="16"/>
          <w:lang w:val="es-MX"/>
        </w:rPr>
        <w:t>Ecuación canónica.</w:t>
      </w:r>
    </w:p>
    <w:p w14:paraId="217F3744" w14:textId="77777777" w:rsidR="00204694" w:rsidRPr="00D6632C" w:rsidRDefault="00BE0984" w:rsidP="00204694">
      <w:pPr>
        <w:pStyle w:val="12Head1"/>
        <w:rPr>
          <w:rFonts w:asciiTheme="majorHAnsi" w:hAnsiTheme="majorHAnsi" w:cs="Calibri"/>
          <w:b w:val="0"/>
          <w:bCs/>
          <w:iCs/>
          <w:sz w:val="18"/>
          <w:lang w:val="es-MX"/>
        </w:rPr>
      </w:pPr>
      <m:oMathPara>
        <m:oMathParaPr>
          <m:jc m:val="left"/>
        </m:oMathParaPr>
        <m:oMath>
          <m:f>
            <m:fPr>
              <m:ctrlPr>
                <w:rPr>
                  <w:rFonts w:ascii="Cambria Math" w:hAnsi="Cambria Math" w:cs="Calibri"/>
                  <w:b w:val="0"/>
                  <w:bCs/>
                  <w:i/>
                  <w:iCs/>
                  <w:sz w:val="18"/>
                  <w:lang w:val="es-MX"/>
                </w:rPr>
              </m:ctrlPr>
            </m:fPr>
            <m:num>
              <m:sSup>
                <m:sSupPr>
                  <m:ctrlPr>
                    <w:rPr>
                      <w:rFonts w:ascii="Cambria Math" w:hAnsi="Cambria Math" w:cs="Calibri"/>
                      <w:b w:val="0"/>
                      <w:bCs/>
                      <w:i/>
                      <w:iCs/>
                      <w:sz w:val="18"/>
                      <w:lang w:val="es-MX"/>
                    </w:rPr>
                  </m:ctrlPr>
                </m:sSupPr>
                <m:e>
                  <m:r>
                    <m:rPr>
                      <m:sty m:val="bi"/>
                    </m:rPr>
                    <w:rPr>
                      <w:rFonts w:ascii="Cambria Math" w:hAnsi="Cambria Math" w:cs="Calibri"/>
                      <w:sz w:val="18"/>
                      <w:lang w:val="es-MX"/>
                    </w:rPr>
                    <m:t>x</m:t>
                  </m:r>
                </m:e>
                <m:sup>
                  <m:r>
                    <m:rPr>
                      <m:sty m:val="bi"/>
                    </m:rPr>
                    <w:rPr>
                      <w:rFonts w:ascii="Cambria Math" w:hAnsi="Cambria Math" w:cs="Calibri"/>
                      <w:sz w:val="18"/>
                      <w:lang w:val="es-MX"/>
                    </w:rPr>
                    <m:t>2</m:t>
                  </m:r>
                </m:sup>
              </m:sSup>
            </m:num>
            <m:den>
              <m:r>
                <m:rPr>
                  <m:sty m:val="bi"/>
                </m:rPr>
                <w:rPr>
                  <w:rFonts w:ascii="Cambria Math" w:hAnsi="Cambria Math" w:cs="Calibri"/>
                  <w:sz w:val="18"/>
                  <w:lang w:val="es-MX"/>
                </w:rPr>
                <m:t>(2.374068655∙</m:t>
              </m:r>
              <m:sSup>
                <m:sSupPr>
                  <m:ctrlPr>
                    <w:rPr>
                      <w:rFonts w:ascii="Cambria Math" w:hAnsi="Cambria Math" w:cs="Calibri"/>
                      <w:b w:val="0"/>
                      <w:bCs/>
                      <w:i/>
                      <w:iCs/>
                      <w:sz w:val="18"/>
                      <w:lang w:val="es-MX"/>
                    </w:rPr>
                  </m:ctrlPr>
                </m:sSupPr>
                <m:e>
                  <m:sSup>
                    <m:sSupPr>
                      <m:ctrlPr>
                        <w:rPr>
                          <w:rFonts w:ascii="Cambria Math" w:hAnsi="Cambria Math" w:cs="Calibri"/>
                          <w:i/>
                          <w:sz w:val="18"/>
                          <w:lang w:val="es-MX"/>
                        </w:rPr>
                      </m:ctrlPr>
                    </m:sSupPr>
                    <m:e>
                      <m:r>
                        <m:rPr>
                          <m:sty m:val="bi"/>
                        </m:rPr>
                        <w:rPr>
                          <w:rFonts w:ascii="Cambria Math" w:hAnsi="Cambria Math" w:cs="Calibri"/>
                          <w:sz w:val="18"/>
                          <w:lang w:val="es-MX"/>
                        </w:rPr>
                        <m:t>10</m:t>
                      </m:r>
                    </m:e>
                    <m:sup>
                      <m:r>
                        <m:rPr>
                          <m:sty m:val="bi"/>
                        </m:rPr>
                        <w:rPr>
                          <w:rFonts w:ascii="Cambria Math" w:hAnsi="Cambria Math" w:cs="Calibri"/>
                          <w:sz w:val="18"/>
                          <w:lang w:val="es-MX"/>
                        </w:rPr>
                        <m:t>11</m:t>
                      </m:r>
                    </m:sup>
                  </m:sSup>
                  <m:r>
                    <m:rPr>
                      <m:sty m:val="bi"/>
                    </m:rPr>
                    <w:rPr>
                      <w:rFonts w:ascii="Cambria Math" w:hAnsi="Cambria Math" w:cs="Calibri"/>
                      <w:sz w:val="18"/>
                      <w:lang w:val="es-MX"/>
                    </w:rPr>
                    <m:t>)</m:t>
                  </m:r>
                </m:e>
                <m:sup>
                  <m:r>
                    <m:rPr>
                      <m:sty m:val="bi"/>
                    </m:rPr>
                    <w:rPr>
                      <w:rFonts w:ascii="Cambria Math" w:hAnsi="Cambria Math" w:cs="Calibri"/>
                      <w:sz w:val="18"/>
                      <w:lang w:val="es-MX"/>
                    </w:rPr>
                    <m:t>2</m:t>
                  </m:r>
                </m:sup>
              </m:sSup>
            </m:den>
          </m:f>
          <m:r>
            <m:rPr>
              <m:sty m:val="bi"/>
            </m:rPr>
            <w:rPr>
              <w:rFonts w:ascii="Cambria Math" w:hAnsi="Cambria Math" w:cs="Calibri"/>
              <w:sz w:val="18"/>
              <w:lang w:val="es-MX"/>
            </w:rPr>
            <m:t xml:space="preserve"> + </m:t>
          </m:r>
          <m:f>
            <m:fPr>
              <m:ctrlPr>
                <w:rPr>
                  <w:rFonts w:ascii="Cambria Math" w:hAnsi="Cambria Math" w:cs="Calibri"/>
                  <w:b w:val="0"/>
                  <w:bCs/>
                  <w:i/>
                  <w:iCs/>
                  <w:sz w:val="18"/>
                  <w:lang w:val="es-MX"/>
                </w:rPr>
              </m:ctrlPr>
            </m:fPr>
            <m:num>
              <m:sSup>
                <m:sSupPr>
                  <m:ctrlPr>
                    <w:rPr>
                      <w:rFonts w:ascii="Cambria Math" w:hAnsi="Cambria Math" w:cs="Calibri"/>
                      <w:b w:val="0"/>
                      <w:bCs/>
                      <w:i/>
                      <w:iCs/>
                      <w:sz w:val="18"/>
                      <w:lang w:val="es-MX"/>
                    </w:rPr>
                  </m:ctrlPr>
                </m:sSupPr>
                <m:e>
                  <m:r>
                    <m:rPr>
                      <m:sty m:val="bi"/>
                    </m:rPr>
                    <w:rPr>
                      <w:rFonts w:ascii="Cambria Math" w:hAnsi="Cambria Math" w:cs="Calibri"/>
                      <w:sz w:val="18"/>
                      <w:lang w:val="es-MX"/>
                    </w:rPr>
                    <m:t>y</m:t>
                  </m:r>
                </m:e>
                <m:sup>
                  <m:r>
                    <m:rPr>
                      <m:sty m:val="bi"/>
                    </m:rPr>
                    <w:rPr>
                      <w:rFonts w:ascii="Cambria Math" w:hAnsi="Cambria Math" w:cs="Calibri"/>
                      <w:sz w:val="18"/>
                      <w:lang w:val="es-MX"/>
                    </w:rPr>
                    <m:t>2</m:t>
                  </m:r>
                </m:sup>
              </m:sSup>
            </m:num>
            <m:den>
              <m:r>
                <m:rPr>
                  <m:sty m:val="bi"/>
                </m:rPr>
                <w:rPr>
                  <w:rFonts w:ascii="Cambria Math" w:hAnsi="Cambria Math" w:cs="Calibri"/>
                  <w:sz w:val="18"/>
                  <w:lang w:val="es-MX"/>
                </w:rPr>
                <m:t>(1.494477633∙</m:t>
              </m:r>
              <m:sSup>
                <m:sSupPr>
                  <m:ctrlPr>
                    <w:rPr>
                      <w:rFonts w:ascii="Cambria Math" w:hAnsi="Cambria Math" w:cs="Calibri"/>
                      <w:b w:val="0"/>
                      <w:bCs/>
                      <w:i/>
                      <w:iCs/>
                      <w:sz w:val="18"/>
                      <w:lang w:val="es-MX"/>
                    </w:rPr>
                  </m:ctrlPr>
                </m:sSupPr>
                <m:e>
                  <m:sSup>
                    <m:sSupPr>
                      <m:ctrlPr>
                        <w:rPr>
                          <w:rFonts w:ascii="Cambria Math" w:hAnsi="Cambria Math" w:cs="Calibri"/>
                          <w:i/>
                          <w:sz w:val="18"/>
                          <w:lang w:val="es-MX"/>
                        </w:rPr>
                      </m:ctrlPr>
                    </m:sSupPr>
                    <m:e>
                      <m:r>
                        <m:rPr>
                          <m:sty m:val="bi"/>
                        </m:rPr>
                        <w:rPr>
                          <w:rFonts w:ascii="Cambria Math" w:hAnsi="Cambria Math" w:cs="Calibri"/>
                          <w:sz w:val="18"/>
                          <w:lang w:val="es-MX"/>
                        </w:rPr>
                        <m:t>10</m:t>
                      </m:r>
                    </m:e>
                    <m:sup>
                      <m:r>
                        <m:rPr>
                          <m:sty m:val="bi"/>
                        </m:rPr>
                        <w:rPr>
                          <w:rFonts w:ascii="Cambria Math" w:hAnsi="Cambria Math" w:cs="Calibri"/>
                          <w:sz w:val="18"/>
                          <w:lang w:val="es-MX"/>
                        </w:rPr>
                        <m:t>11</m:t>
                      </m:r>
                    </m:sup>
                  </m:sSup>
                  <m:r>
                    <m:rPr>
                      <m:sty m:val="bi"/>
                    </m:rPr>
                    <w:rPr>
                      <w:rFonts w:ascii="Cambria Math" w:hAnsi="Cambria Math" w:cs="Calibri"/>
                      <w:sz w:val="18"/>
                      <w:lang w:val="es-MX"/>
                    </w:rPr>
                    <m:t>)</m:t>
                  </m:r>
                </m:e>
                <m:sup>
                  <m:r>
                    <m:rPr>
                      <m:sty m:val="bi"/>
                    </m:rPr>
                    <w:rPr>
                      <w:rFonts w:ascii="Cambria Math" w:hAnsi="Cambria Math" w:cs="Calibri"/>
                      <w:sz w:val="18"/>
                      <w:lang w:val="es-MX"/>
                    </w:rPr>
                    <m:t>2</m:t>
                  </m:r>
                </m:sup>
              </m:sSup>
            </m:den>
          </m:f>
          <m:r>
            <m:rPr>
              <m:sty m:val="bi"/>
            </m:rPr>
            <w:rPr>
              <w:rFonts w:ascii="Cambria Math" w:hAnsi="Cambria Math" w:cs="Calibri"/>
              <w:sz w:val="18"/>
              <w:lang w:val="es-MX"/>
            </w:rPr>
            <m:t xml:space="preserve"> = 1</m:t>
          </m:r>
        </m:oMath>
      </m:oMathPara>
    </w:p>
    <w:p w14:paraId="2877E241" w14:textId="77777777" w:rsidR="00204694" w:rsidRPr="00D6632C" w:rsidRDefault="00BE0984" w:rsidP="00204694">
      <w:pPr>
        <w:pStyle w:val="12Head1"/>
        <w:rPr>
          <w:rFonts w:asciiTheme="majorHAnsi" w:hAnsiTheme="majorHAnsi" w:cs="Calibri"/>
          <w:b w:val="0"/>
          <w:bCs/>
          <w:iCs/>
          <w:sz w:val="18"/>
          <w:lang w:val="es-MX"/>
        </w:rPr>
      </w:pPr>
      <m:oMathPara>
        <m:oMathParaPr>
          <m:jc m:val="left"/>
        </m:oMathParaPr>
        <m:oMath>
          <m:f>
            <m:fPr>
              <m:ctrlPr>
                <w:rPr>
                  <w:rFonts w:ascii="Cambria Math" w:hAnsi="Cambria Math" w:cs="Calibri"/>
                  <w:b w:val="0"/>
                  <w:bCs/>
                  <w:i/>
                  <w:iCs/>
                  <w:sz w:val="18"/>
                  <w:lang w:val="es-MX"/>
                </w:rPr>
              </m:ctrlPr>
            </m:fPr>
            <m:num>
              <m:sSup>
                <m:sSupPr>
                  <m:ctrlPr>
                    <w:rPr>
                      <w:rFonts w:ascii="Cambria Math" w:hAnsi="Cambria Math" w:cs="Calibri"/>
                      <w:b w:val="0"/>
                      <w:bCs/>
                      <w:i/>
                      <w:iCs/>
                      <w:sz w:val="18"/>
                      <w:lang w:val="es-MX"/>
                    </w:rPr>
                  </m:ctrlPr>
                </m:sSupPr>
                <m:e>
                  <m:r>
                    <m:rPr>
                      <m:sty m:val="bi"/>
                    </m:rPr>
                    <w:rPr>
                      <w:rFonts w:ascii="Cambria Math" w:hAnsi="Cambria Math" w:cs="Calibri"/>
                      <w:sz w:val="18"/>
                      <w:lang w:val="es-MX"/>
                    </w:rPr>
                    <m:t>x</m:t>
                  </m:r>
                </m:e>
                <m:sup>
                  <m:r>
                    <m:rPr>
                      <m:sty m:val="bi"/>
                    </m:rPr>
                    <w:rPr>
                      <w:rFonts w:ascii="Cambria Math" w:hAnsi="Cambria Math" w:cs="Calibri"/>
                      <w:sz w:val="18"/>
                      <w:lang w:val="es-MX"/>
                    </w:rPr>
                    <m:t>2</m:t>
                  </m:r>
                </m:sup>
              </m:sSup>
            </m:num>
            <m:den>
              <m:r>
                <m:rPr>
                  <m:sty m:val="bi"/>
                </m:rPr>
                <w:rPr>
                  <w:rFonts w:ascii="Cambria Math" w:hAnsi="Cambria Math" w:cs="Calibri"/>
                  <w:sz w:val="18"/>
                  <w:lang w:val="es-MX"/>
                </w:rPr>
                <m:t>2.374068655∙</m:t>
              </m:r>
              <m:sSup>
                <m:sSupPr>
                  <m:ctrlPr>
                    <w:rPr>
                      <w:rFonts w:ascii="Cambria Math" w:hAnsi="Cambria Math" w:cs="Calibri"/>
                      <w:b w:val="0"/>
                      <w:bCs/>
                      <w:i/>
                      <w:iCs/>
                      <w:sz w:val="18"/>
                      <w:lang w:val="es-MX"/>
                    </w:rPr>
                  </m:ctrlPr>
                </m:sSupPr>
                <m:e>
                  <m:r>
                    <m:rPr>
                      <m:sty m:val="bi"/>
                    </m:rPr>
                    <w:rPr>
                      <w:rFonts w:ascii="Cambria Math" w:hAnsi="Cambria Math" w:cs="Calibri"/>
                      <w:sz w:val="18"/>
                      <w:lang w:val="es-MX"/>
                    </w:rPr>
                    <m:t>10</m:t>
                  </m:r>
                </m:e>
                <m:sup>
                  <m:r>
                    <m:rPr>
                      <m:sty m:val="bi"/>
                    </m:rPr>
                    <w:rPr>
                      <w:rFonts w:ascii="Cambria Math" w:hAnsi="Cambria Math" w:cs="Calibri"/>
                      <w:sz w:val="18"/>
                      <w:lang w:val="es-MX"/>
                    </w:rPr>
                    <m:t>22</m:t>
                  </m:r>
                </m:sup>
              </m:sSup>
            </m:den>
          </m:f>
          <m:r>
            <m:rPr>
              <m:sty m:val="bi"/>
            </m:rPr>
            <w:rPr>
              <w:rFonts w:ascii="Cambria Math" w:hAnsi="Cambria Math" w:cs="Calibri"/>
              <w:sz w:val="18"/>
              <w:lang w:val="es-MX"/>
            </w:rPr>
            <m:t xml:space="preserve"> + </m:t>
          </m:r>
          <m:f>
            <m:fPr>
              <m:ctrlPr>
                <w:rPr>
                  <w:rFonts w:ascii="Cambria Math" w:hAnsi="Cambria Math" w:cs="Calibri"/>
                  <w:b w:val="0"/>
                  <w:bCs/>
                  <w:i/>
                  <w:iCs/>
                  <w:sz w:val="18"/>
                  <w:lang w:val="es-MX"/>
                </w:rPr>
              </m:ctrlPr>
            </m:fPr>
            <m:num>
              <m:sSup>
                <m:sSupPr>
                  <m:ctrlPr>
                    <w:rPr>
                      <w:rFonts w:ascii="Cambria Math" w:hAnsi="Cambria Math" w:cs="Calibri"/>
                      <w:b w:val="0"/>
                      <w:bCs/>
                      <w:i/>
                      <w:iCs/>
                      <w:sz w:val="18"/>
                      <w:lang w:val="es-MX"/>
                    </w:rPr>
                  </m:ctrlPr>
                </m:sSupPr>
                <m:e>
                  <m:r>
                    <m:rPr>
                      <m:sty m:val="bi"/>
                    </m:rPr>
                    <w:rPr>
                      <w:rFonts w:ascii="Cambria Math" w:hAnsi="Cambria Math" w:cs="Calibri"/>
                      <w:sz w:val="18"/>
                      <w:lang w:val="es-MX"/>
                    </w:rPr>
                    <m:t>y</m:t>
                  </m:r>
                </m:e>
                <m:sup>
                  <m:r>
                    <m:rPr>
                      <m:sty m:val="bi"/>
                    </m:rPr>
                    <w:rPr>
                      <w:rFonts w:ascii="Cambria Math" w:hAnsi="Cambria Math" w:cs="Calibri"/>
                      <w:sz w:val="18"/>
                      <w:lang w:val="es-MX"/>
                    </w:rPr>
                    <m:t>2</m:t>
                  </m:r>
                </m:sup>
              </m:sSup>
            </m:num>
            <m:den>
              <m:r>
                <m:rPr>
                  <m:sty m:val="bi"/>
                </m:rPr>
                <w:rPr>
                  <w:rFonts w:ascii="Cambria Math" w:hAnsi="Cambria Math" w:cs="Calibri"/>
                  <w:sz w:val="18"/>
                  <w:lang w:val="es-MX"/>
                </w:rPr>
                <m:t>1.494477633∙</m:t>
              </m:r>
              <m:sSup>
                <m:sSupPr>
                  <m:ctrlPr>
                    <w:rPr>
                      <w:rFonts w:ascii="Cambria Math" w:hAnsi="Cambria Math" w:cs="Calibri"/>
                      <w:b w:val="0"/>
                      <w:bCs/>
                      <w:i/>
                      <w:iCs/>
                      <w:sz w:val="18"/>
                      <w:lang w:val="es-MX"/>
                    </w:rPr>
                  </m:ctrlPr>
                </m:sSupPr>
                <m:e>
                  <m:r>
                    <m:rPr>
                      <m:sty m:val="bi"/>
                    </m:rPr>
                    <w:rPr>
                      <w:rFonts w:ascii="Cambria Math" w:hAnsi="Cambria Math" w:cs="Calibri"/>
                      <w:sz w:val="18"/>
                      <w:lang w:val="es-MX"/>
                    </w:rPr>
                    <m:t>10</m:t>
                  </m:r>
                </m:e>
                <m:sup>
                  <m:r>
                    <m:rPr>
                      <m:sty m:val="bi"/>
                    </m:rPr>
                    <w:rPr>
                      <w:rFonts w:ascii="Cambria Math" w:hAnsi="Cambria Math" w:cs="Calibri"/>
                      <w:sz w:val="18"/>
                      <w:lang w:val="es-MX"/>
                    </w:rPr>
                    <m:t>22</m:t>
                  </m:r>
                </m:sup>
              </m:sSup>
            </m:den>
          </m:f>
          <m:r>
            <m:rPr>
              <m:sty m:val="bi"/>
            </m:rPr>
            <w:rPr>
              <w:rFonts w:ascii="Cambria Math" w:hAnsi="Cambria Math" w:cs="Calibri"/>
              <w:sz w:val="18"/>
              <w:lang w:val="es-MX"/>
            </w:rPr>
            <m:t xml:space="preserve"> = 1</m:t>
          </m:r>
        </m:oMath>
      </m:oMathPara>
    </w:p>
    <w:p w14:paraId="1A2F9415" w14:textId="77777777" w:rsidR="00204694" w:rsidRPr="00D6632C" w:rsidRDefault="00204694" w:rsidP="00204694">
      <w:pPr>
        <w:pStyle w:val="12Head1"/>
        <w:rPr>
          <w:rFonts w:asciiTheme="majorHAnsi" w:hAnsiTheme="majorHAnsi" w:cs="Calibri"/>
          <w:lang w:val="es-MX"/>
        </w:rPr>
      </w:pPr>
    </w:p>
    <w:p w14:paraId="2E56C78D" w14:textId="77777777" w:rsidR="00D37D7D" w:rsidRPr="00D6632C" w:rsidRDefault="00D37D7D" w:rsidP="00204694">
      <w:pPr>
        <w:pStyle w:val="13Head2"/>
        <w:rPr>
          <w:rFonts w:asciiTheme="majorHAnsi" w:hAnsiTheme="majorHAnsi"/>
          <w:szCs w:val="18"/>
          <w:lang w:val="es-MX"/>
        </w:rPr>
      </w:pPr>
    </w:p>
    <w:p w14:paraId="6BA5BD47" w14:textId="77777777" w:rsidR="00D37D7D" w:rsidRPr="00D6632C" w:rsidRDefault="00D37D7D" w:rsidP="00204694">
      <w:pPr>
        <w:pStyle w:val="13Head2"/>
        <w:rPr>
          <w:rFonts w:asciiTheme="majorHAnsi" w:hAnsiTheme="majorHAnsi"/>
          <w:szCs w:val="18"/>
          <w:lang w:val="es-MX"/>
        </w:rPr>
      </w:pPr>
    </w:p>
    <w:p w14:paraId="2E50B382" w14:textId="52323846" w:rsidR="00204694" w:rsidRPr="00D6632C" w:rsidRDefault="00204694" w:rsidP="00204694">
      <w:pPr>
        <w:pStyle w:val="13Head2"/>
        <w:rPr>
          <w:rFonts w:asciiTheme="majorHAnsi" w:hAnsiTheme="majorHAnsi"/>
          <w:szCs w:val="18"/>
          <w:lang w:val="es-MX"/>
        </w:rPr>
      </w:pPr>
      <w:r w:rsidRPr="00D6632C">
        <w:rPr>
          <w:rFonts w:asciiTheme="majorHAnsi" w:hAnsiTheme="majorHAnsi"/>
          <w:szCs w:val="18"/>
          <w:lang w:val="es-MX"/>
        </w:rPr>
        <w:lastRenderedPageBreak/>
        <w:t>B. Ecuación de la órbita de la Tierra.</w:t>
      </w:r>
    </w:p>
    <w:p w14:paraId="69035FCF" w14:textId="750F026A" w:rsidR="00204694" w:rsidRPr="00D6632C" w:rsidRDefault="00D6632C" w:rsidP="00204694">
      <w:pPr>
        <w:pStyle w:val="12Head1"/>
        <w:rPr>
          <w:rFonts w:asciiTheme="majorHAnsi" w:hAnsiTheme="majorHAnsi" w:cs="Calibri"/>
          <w:b w:val="0"/>
          <w:bCs/>
          <w:sz w:val="18"/>
          <w:szCs w:val="14"/>
          <w:lang w:val="es-MX"/>
        </w:rPr>
      </w:pPr>
      <m:oMathPara>
        <m:oMathParaPr>
          <m:jc m:val="left"/>
        </m:oMathParaPr>
        <m:oMath>
          <m:r>
            <w:rPr>
              <w:rFonts w:ascii="Cambria Math" w:hAnsi="Cambria Math" w:cs="Calibri"/>
              <w:sz w:val="18"/>
              <w:szCs w:val="14"/>
              <w:lang w:val="es-MX"/>
            </w:rPr>
            <m:t>a=au=1.496∙</m:t>
          </m:r>
          <m:sSup>
            <m:sSupPr>
              <m:ctrlPr>
                <w:rPr>
                  <w:rFonts w:ascii="Cambria Math" w:hAnsi="Cambria Math" w:cs="Calibri"/>
                  <w:b w:val="0"/>
                  <w:bCs/>
                  <w:i/>
                  <w:sz w:val="18"/>
                  <w:szCs w:val="14"/>
                  <w:lang w:val="es-MX"/>
                </w:rPr>
              </m:ctrlPr>
            </m:sSupPr>
            <m:e>
              <m:r>
                <w:rPr>
                  <w:rFonts w:ascii="Cambria Math" w:hAnsi="Cambria Math" w:cs="Calibri"/>
                  <w:sz w:val="18"/>
                  <w:szCs w:val="14"/>
                  <w:lang w:val="es-MX"/>
                </w:rPr>
                <m:t>10</m:t>
              </m:r>
            </m:e>
            <m:sup>
              <m:r>
                <w:rPr>
                  <w:rFonts w:ascii="Cambria Math" w:hAnsi="Cambria Math" w:cs="Calibri"/>
                  <w:sz w:val="18"/>
                  <w:szCs w:val="14"/>
                  <w:lang w:val="es-MX"/>
                </w:rPr>
                <m:t>11</m:t>
              </m:r>
            </m:sup>
          </m:sSup>
          <m:r>
            <w:rPr>
              <w:rFonts w:ascii="Cambria Math" w:hAnsi="Cambria Math" w:cs="Calibri"/>
              <w:sz w:val="18"/>
              <w:szCs w:val="14"/>
              <w:lang w:val="es-MX"/>
            </w:rPr>
            <m:t xml:space="preserve"> m</m:t>
          </m:r>
        </m:oMath>
      </m:oMathPara>
    </w:p>
    <w:p w14:paraId="417F8362" w14:textId="564410FD" w:rsidR="00204694" w:rsidRPr="00D6632C" w:rsidRDefault="00D6632C" w:rsidP="00204694">
      <w:pPr>
        <w:pStyle w:val="12Head1"/>
        <w:rPr>
          <w:rFonts w:asciiTheme="majorHAnsi" w:hAnsiTheme="majorHAnsi" w:cs="Calibri"/>
          <w:b w:val="0"/>
          <w:bCs/>
          <w:sz w:val="18"/>
          <w:szCs w:val="14"/>
          <w:lang w:val="es-MX"/>
        </w:rPr>
      </w:pPr>
      <m:oMathPara>
        <m:oMathParaPr>
          <m:jc m:val="left"/>
        </m:oMathParaPr>
        <m:oMath>
          <m:r>
            <w:rPr>
              <w:rFonts w:ascii="Cambria Math" w:hAnsi="Cambria Math" w:cs="Calibri"/>
              <w:sz w:val="18"/>
              <w:szCs w:val="14"/>
              <w:lang w:val="es-MX"/>
            </w:rPr>
            <m:t>e=0.0167</m:t>
          </m:r>
        </m:oMath>
      </m:oMathPara>
    </w:p>
    <w:p w14:paraId="53E011C1" w14:textId="0D8C5731" w:rsidR="00204694" w:rsidRPr="00D6632C" w:rsidRDefault="00D6632C" w:rsidP="00204694">
      <w:pPr>
        <w:pStyle w:val="12Head1"/>
        <w:rPr>
          <w:rFonts w:asciiTheme="majorHAnsi" w:hAnsiTheme="majorHAnsi" w:cs="Calibri"/>
          <w:b w:val="0"/>
          <w:bCs/>
          <w:sz w:val="18"/>
          <w:szCs w:val="14"/>
          <w:lang w:val="es-MX"/>
        </w:rPr>
      </w:pPr>
      <m:oMathPara>
        <m:oMathParaPr>
          <m:jc m:val="left"/>
        </m:oMathParaPr>
        <m:oMath>
          <m:r>
            <w:rPr>
              <w:rFonts w:ascii="Cambria Math" w:hAnsi="Cambria Math" w:cs="Calibri"/>
              <w:sz w:val="18"/>
              <w:szCs w:val="14"/>
              <w:lang w:val="es-MX"/>
            </w:rPr>
            <m:t>c=a ∙e</m:t>
          </m:r>
        </m:oMath>
      </m:oMathPara>
    </w:p>
    <w:p w14:paraId="5615FA12" w14:textId="7025CA5E" w:rsidR="00204694" w:rsidRPr="00D6632C" w:rsidRDefault="00D6632C" w:rsidP="00204694">
      <w:pPr>
        <w:pStyle w:val="12Head1"/>
        <w:rPr>
          <w:rFonts w:asciiTheme="majorHAnsi" w:hAnsiTheme="majorHAnsi" w:cs="Calibri"/>
          <w:b w:val="0"/>
          <w:bCs/>
          <w:sz w:val="18"/>
          <w:szCs w:val="14"/>
          <w:lang w:val="es-MX"/>
        </w:rPr>
      </w:pPr>
      <m:oMathPara>
        <m:oMathParaPr>
          <m:jc m:val="left"/>
        </m:oMathParaPr>
        <m:oMath>
          <m:r>
            <w:rPr>
              <w:rFonts w:ascii="Cambria Math" w:hAnsi="Cambria Math" w:cs="Calibri"/>
              <w:sz w:val="18"/>
              <w:szCs w:val="14"/>
              <w:lang w:val="es-MX"/>
            </w:rPr>
            <m:t>c=(1.496∙</m:t>
          </m:r>
          <m:sSup>
            <m:sSupPr>
              <m:ctrlPr>
                <w:rPr>
                  <w:rFonts w:ascii="Cambria Math" w:hAnsi="Cambria Math" w:cs="Calibri"/>
                  <w:b w:val="0"/>
                  <w:bCs/>
                  <w:i/>
                  <w:sz w:val="18"/>
                  <w:szCs w:val="14"/>
                  <w:lang w:val="es-MX"/>
                </w:rPr>
              </m:ctrlPr>
            </m:sSupPr>
            <m:e>
              <m:r>
                <w:rPr>
                  <w:rFonts w:ascii="Cambria Math" w:hAnsi="Cambria Math" w:cs="Calibri"/>
                  <w:sz w:val="18"/>
                  <w:szCs w:val="14"/>
                  <w:lang w:val="es-MX"/>
                </w:rPr>
                <m:t>10</m:t>
              </m:r>
            </m:e>
            <m:sup>
              <m:r>
                <w:rPr>
                  <w:rFonts w:ascii="Cambria Math" w:hAnsi="Cambria Math" w:cs="Calibri"/>
                  <w:sz w:val="18"/>
                  <w:szCs w:val="14"/>
                  <w:lang w:val="es-MX"/>
                </w:rPr>
                <m:t>11</m:t>
              </m:r>
            </m:sup>
          </m:sSup>
          <m:r>
            <w:rPr>
              <w:rFonts w:ascii="Cambria Math" w:hAnsi="Cambria Math" w:cs="Calibri"/>
              <w:sz w:val="18"/>
              <w:szCs w:val="14"/>
              <w:lang w:val="es-MX"/>
            </w:rPr>
            <m:t>)(0.0167)</m:t>
          </m:r>
        </m:oMath>
      </m:oMathPara>
    </w:p>
    <w:p w14:paraId="24276007" w14:textId="4CF3621B" w:rsidR="00204694" w:rsidRPr="00D6632C" w:rsidRDefault="00D6632C" w:rsidP="00204694">
      <w:pPr>
        <w:pStyle w:val="12Head1"/>
        <w:rPr>
          <w:rFonts w:asciiTheme="majorHAnsi" w:hAnsiTheme="majorHAnsi" w:cs="Calibri"/>
          <w:b w:val="0"/>
          <w:bCs/>
          <w:sz w:val="18"/>
          <w:szCs w:val="14"/>
          <w:lang w:val="es-MX"/>
        </w:rPr>
      </w:pPr>
      <m:oMathPara>
        <m:oMathParaPr>
          <m:jc m:val="left"/>
        </m:oMathParaPr>
        <m:oMath>
          <m:r>
            <w:rPr>
              <w:rFonts w:ascii="Cambria Math" w:hAnsi="Cambria Math" w:cs="Calibri"/>
              <w:sz w:val="18"/>
              <w:szCs w:val="14"/>
              <w:lang w:val="es-MX"/>
            </w:rPr>
            <m:t>c=2498320000 m</m:t>
          </m:r>
        </m:oMath>
      </m:oMathPara>
    </w:p>
    <w:p w14:paraId="159BBE11" w14:textId="1A21A4B4" w:rsidR="00204694" w:rsidRPr="00D6632C" w:rsidRDefault="00D6632C" w:rsidP="00204694">
      <w:pPr>
        <w:pStyle w:val="12Head1"/>
        <w:rPr>
          <w:rFonts w:asciiTheme="majorHAnsi" w:hAnsiTheme="majorHAnsi" w:cs="Calibri"/>
          <w:b w:val="0"/>
          <w:bCs/>
          <w:sz w:val="18"/>
          <w:szCs w:val="14"/>
          <w:lang w:val="es-MX"/>
        </w:rPr>
      </w:pPr>
      <m:oMathPara>
        <m:oMathParaPr>
          <m:jc m:val="left"/>
        </m:oMathParaPr>
        <m:oMath>
          <m:r>
            <w:rPr>
              <w:rFonts w:ascii="Cambria Math" w:hAnsi="Cambria Math" w:cs="Calibri"/>
              <w:sz w:val="18"/>
              <w:szCs w:val="14"/>
              <w:lang w:val="es-MX"/>
            </w:rPr>
            <m:t>b=1.495791376∙</m:t>
          </m:r>
          <m:sSup>
            <m:sSupPr>
              <m:ctrlPr>
                <w:rPr>
                  <w:rFonts w:ascii="Cambria Math" w:hAnsi="Cambria Math" w:cs="Calibri"/>
                  <w:b w:val="0"/>
                  <w:bCs/>
                  <w:i/>
                  <w:sz w:val="18"/>
                  <w:szCs w:val="14"/>
                  <w:lang w:val="es-MX"/>
                </w:rPr>
              </m:ctrlPr>
            </m:sSupPr>
            <m:e>
              <m:r>
                <w:rPr>
                  <w:rFonts w:ascii="Cambria Math" w:hAnsi="Cambria Math" w:cs="Calibri"/>
                  <w:sz w:val="18"/>
                  <w:szCs w:val="14"/>
                  <w:lang w:val="es-MX"/>
                </w:rPr>
                <m:t>10</m:t>
              </m:r>
            </m:e>
            <m:sup>
              <m:r>
                <w:rPr>
                  <w:rFonts w:ascii="Cambria Math" w:hAnsi="Cambria Math" w:cs="Calibri"/>
                  <w:sz w:val="18"/>
                  <w:szCs w:val="14"/>
                  <w:lang w:val="es-MX"/>
                </w:rPr>
                <m:t>11</m:t>
              </m:r>
            </m:sup>
          </m:sSup>
          <m:r>
            <w:rPr>
              <w:rFonts w:ascii="Cambria Math" w:hAnsi="Cambria Math" w:cs="Calibri"/>
              <w:sz w:val="18"/>
              <w:szCs w:val="14"/>
              <w:lang w:val="es-MX"/>
            </w:rPr>
            <m:t xml:space="preserve"> m</m:t>
          </m:r>
        </m:oMath>
      </m:oMathPara>
    </w:p>
    <w:p w14:paraId="12D75DA2" w14:textId="77777777" w:rsidR="00204694" w:rsidRPr="00D6632C" w:rsidRDefault="00204694" w:rsidP="00204694">
      <w:pPr>
        <w:pStyle w:val="12Head1"/>
        <w:rPr>
          <w:rFonts w:asciiTheme="majorHAnsi" w:hAnsiTheme="majorHAnsi" w:cs="Calibri"/>
          <w:b w:val="0"/>
          <w:bCs/>
          <w:lang w:val="es-MX"/>
        </w:rPr>
      </w:pPr>
    </w:p>
    <w:p w14:paraId="6B2FBFF4" w14:textId="77777777" w:rsidR="00204694" w:rsidRPr="00D6632C" w:rsidRDefault="00204694" w:rsidP="00204694">
      <w:pPr>
        <w:pStyle w:val="12Head1"/>
        <w:rPr>
          <w:rFonts w:asciiTheme="majorHAnsi" w:hAnsiTheme="majorHAnsi" w:cs="Calibri"/>
          <w:b w:val="0"/>
          <w:bCs/>
          <w:i/>
          <w:iCs/>
          <w:sz w:val="20"/>
          <w:szCs w:val="16"/>
          <w:lang w:val="es-MX"/>
        </w:rPr>
      </w:pPr>
      <w:r w:rsidRPr="00D6632C">
        <w:rPr>
          <w:rFonts w:asciiTheme="majorHAnsi" w:hAnsiTheme="majorHAnsi" w:cs="Calibri"/>
          <w:b w:val="0"/>
          <w:bCs/>
          <w:i/>
          <w:iCs/>
          <w:sz w:val="20"/>
          <w:szCs w:val="16"/>
          <w:lang w:val="es-MX"/>
        </w:rPr>
        <w:t>Ecuación canónica.</w:t>
      </w:r>
    </w:p>
    <w:p w14:paraId="21E3E502" w14:textId="77777777" w:rsidR="00204694" w:rsidRPr="00D6632C" w:rsidRDefault="00BE0984" w:rsidP="00204694">
      <w:pPr>
        <w:pStyle w:val="12Head1"/>
        <w:rPr>
          <w:rFonts w:asciiTheme="majorHAnsi" w:hAnsiTheme="majorHAnsi" w:cs="Calibri"/>
          <w:sz w:val="18"/>
          <w:szCs w:val="14"/>
          <w:lang w:val="es-MX"/>
        </w:rPr>
      </w:pPr>
      <m:oMathPara>
        <m:oMathParaPr>
          <m:jc m:val="left"/>
        </m:oMathParaPr>
        <m:oMath>
          <m:f>
            <m:fPr>
              <m:ctrlPr>
                <w:rPr>
                  <w:rFonts w:ascii="Cambria Math" w:hAnsi="Cambria Math" w:cs="Calibri"/>
                  <w:b w:val="0"/>
                  <w:bCs/>
                  <w:i/>
                  <w:sz w:val="18"/>
                  <w:szCs w:val="14"/>
                  <w:lang w:val="es-MX"/>
                </w:rPr>
              </m:ctrlPr>
            </m:fPr>
            <m:num>
              <m:sSup>
                <m:sSupPr>
                  <m:ctrlPr>
                    <w:rPr>
                      <w:rFonts w:ascii="Cambria Math" w:hAnsi="Cambria Math" w:cs="Calibri"/>
                      <w:b w:val="0"/>
                      <w:bCs/>
                      <w:i/>
                      <w:sz w:val="18"/>
                      <w:szCs w:val="14"/>
                      <w:lang w:val="es-MX"/>
                    </w:rPr>
                  </m:ctrlPr>
                </m:sSupPr>
                <m:e>
                  <m:r>
                    <m:rPr>
                      <m:sty m:val="bi"/>
                    </m:rPr>
                    <w:rPr>
                      <w:rFonts w:ascii="Cambria Math" w:hAnsi="Cambria Math" w:cs="Calibri"/>
                      <w:sz w:val="18"/>
                      <w:szCs w:val="14"/>
                      <w:lang w:val="es-MX"/>
                    </w:rPr>
                    <m:t xml:space="preserve">(x- </m:t>
                  </m:r>
                  <m:r>
                    <m:rPr>
                      <m:sty m:val="bi"/>
                    </m:rPr>
                    <w:rPr>
                      <w:rFonts w:ascii="Cambria Math" w:hAnsi="Cambria Math" w:cstheme="minorHAnsi"/>
                      <w:sz w:val="18"/>
                      <w:lang w:val="es-MX"/>
                    </w:rPr>
                    <m:t>1.844651345∙</m:t>
                  </m:r>
                  <m:sSup>
                    <m:sSupPr>
                      <m:ctrlPr>
                        <w:rPr>
                          <w:rFonts w:ascii="Cambria Math" w:hAnsi="Cambria Math" w:cstheme="minorHAnsi"/>
                          <w:b w:val="0"/>
                          <w:bCs/>
                          <w:i/>
                          <w:sz w:val="18"/>
                          <w:lang w:val="es-MX"/>
                        </w:rPr>
                      </m:ctrlPr>
                    </m:sSupPr>
                    <m:e>
                      <m:r>
                        <m:rPr>
                          <m:sty m:val="bi"/>
                        </m:rPr>
                        <w:rPr>
                          <w:rFonts w:ascii="Cambria Math" w:hAnsi="Cambria Math" w:cstheme="minorHAnsi"/>
                          <w:sz w:val="18"/>
                          <w:lang w:val="es-MX"/>
                        </w:rPr>
                        <m:t>10</m:t>
                      </m:r>
                    </m:e>
                    <m:sup>
                      <m:r>
                        <m:rPr>
                          <m:sty m:val="bi"/>
                        </m:rPr>
                        <w:rPr>
                          <w:rFonts w:ascii="Cambria Math" w:hAnsi="Cambria Math" w:cstheme="minorHAnsi"/>
                          <w:sz w:val="18"/>
                          <w:lang w:val="es-MX"/>
                        </w:rPr>
                        <m:t>11</m:t>
                      </m:r>
                    </m:sup>
                  </m:sSup>
                  <m:r>
                    <m:rPr>
                      <m:sty m:val="bi"/>
                    </m:rPr>
                    <w:rPr>
                      <w:rFonts w:ascii="Cambria Math" w:hAnsi="Cambria Math" w:cstheme="minorHAnsi"/>
                      <w:sz w:val="18"/>
                      <w:lang w:val="es-MX"/>
                    </w:rPr>
                    <m:t>)</m:t>
                  </m:r>
                </m:e>
                <m:sup>
                  <m:r>
                    <m:rPr>
                      <m:sty m:val="bi"/>
                    </m:rPr>
                    <w:rPr>
                      <w:rFonts w:ascii="Cambria Math" w:hAnsi="Cambria Math" w:cs="Calibri"/>
                      <w:sz w:val="18"/>
                      <w:szCs w:val="14"/>
                      <w:lang w:val="es-MX"/>
                    </w:rPr>
                    <m:t>2</m:t>
                  </m:r>
                </m:sup>
              </m:sSup>
            </m:num>
            <m:den>
              <m:sSup>
                <m:sSupPr>
                  <m:ctrlPr>
                    <w:rPr>
                      <w:rFonts w:ascii="Cambria Math" w:hAnsi="Cambria Math" w:cs="Calibri"/>
                      <w:b w:val="0"/>
                      <w:bCs/>
                      <w:i/>
                      <w:sz w:val="18"/>
                      <w:szCs w:val="14"/>
                      <w:lang w:val="es-MX"/>
                    </w:rPr>
                  </m:ctrlPr>
                </m:sSupPr>
                <m:e>
                  <m:r>
                    <m:rPr>
                      <m:sty m:val="bi"/>
                    </m:rPr>
                    <w:rPr>
                      <w:rFonts w:ascii="Cambria Math" w:hAnsi="Cambria Math" w:cs="Calibri"/>
                      <w:sz w:val="18"/>
                      <w:szCs w:val="14"/>
                      <w:lang w:val="es-MX"/>
                    </w:rPr>
                    <m:t>(1.496∙</m:t>
                  </m:r>
                  <m:sSup>
                    <m:sSupPr>
                      <m:ctrlPr>
                        <w:rPr>
                          <w:rFonts w:ascii="Cambria Math" w:hAnsi="Cambria Math" w:cs="Calibri"/>
                          <w:b w:val="0"/>
                          <w:bCs/>
                          <w:i/>
                          <w:sz w:val="18"/>
                          <w:szCs w:val="14"/>
                          <w:lang w:val="es-MX"/>
                        </w:rPr>
                      </m:ctrlPr>
                    </m:sSupPr>
                    <m:e>
                      <m:r>
                        <m:rPr>
                          <m:sty m:val="bi"/>
                        </m:rPr>
                        <w:rPr>
                          <w:rFonts w:ascii="Cambria Math" w:hAnsi="Cambria Math" w:cs="Calibri"/>
                          <w:sz w:val="18"/>
                          <w:szCs w:val="14"/>
                          <w:lang w:val="es-MX"/>
                        </w:rPr>
                        <m:t>10</m:t>
                      </m:r>
                    </m:e>
                    <m:sup>
                      <m:r>
                        <m:rPr>
                          <m:sty m:val="bi"/>
                        </m:rPr>
                        <w:rPr>
                          <w:rFonts w:ascii="Cambria Math" w:hAnsi="Cambria Math" w:cs="Calibri"/>
                          <w:sz w:val="18"/>
                          <w:szCs w:val="14"/>
                          <w:lang w:val="es-MX"/>
                        </w:rPr>
                        <m:t>11</m:t>
                      </m:r>
                    </m:sup>
                  </m:sSup>
                  <m:r>
                    <m:rPr>
                      <m:sty m:val="bi"/>
                    </m:rPr>
                    <w:rPr>
                      <w:rFonts w:ascii="Cambria Math" w:hAnsi="Cambria Math" w:cs="Calibri"/>
                      <w:sz w:val="18"/>
                      <w:szCs w:val="14"/>
                      <w:lang w:val="es-MX"/>
                    </w:rPr>
                    <m:t>)</m:t>
                  </m:r>
                </m:e>
                <m:sup>
                  <m:r>
                    <m:rPr>
                      <m:sty m:val="bi"/>
                    </m:rPr>
                    <w:rPr>
                      <w:rFonts w:ascii="Cambria Math" w:hAnsi="Cambria Math" w:cs="Calibri"/>
                      <w:sz w:val="18"/>
                      <w:szCs w:val="14"/>
                      <w:lang w:val="es-MX"/>
                    </w:rPr>
                    <m:t>2</m:t>
                  </m:r>
                </m:sup>
              </m:sSup>
            </m:den>
          </m:f>
          <m:r>
            <m:rPr>
              <m:sty m:val="bi"/>
            </m:rPr>
            <w:rPr>
              <w:rFonts w:ascii="Cambria Math" w:hAnsi="Cambria Math" w:cs="Calibri"/>
              <w:sz w:val="18"/>
              <w:szCs w:val="14"/>
              <w:lang w:val="es-MX"/>
            </w:rPr>
            <m:t xml:space="preserve">+ </m:t>
          </m:r>
          <m:f>
            <m:fPr>
              <m:ctrlPr>
                <w:rPr>
                  <w:rFonts w:ascii="Cambria Math" w:hAnsi="Cambria Math" w:cs="Calibri"/>
                  <w:b w:val="0"/>
                  <w:bCs/>
                  <w:i/>
                  <w:sz w:val="18"/>
                  <w:szCs w:val="14"/>
                  <w:lang w:val="es-MX"/>
                </w:rPr>
              </m:ctrlPr>
            </m:fPr>
            <m:num>
              <m:sSup>
                <m:sSupPr>
                  <m:ctrlPr>
                    <w:rPr>
                      <w:rFonts w:ascii="Cambria Math" w:hAnsi="Cambria Math" w:cs="Calibri"/>
                      <w:b w:val="0"/>
                      <w:bCs/>
                      <w:i/>
                      <w:sz w:val="18"/>
                      <w:szCs w:val="14"/>
                      <w:lang w:val="es-MX"/>
                    </w:rPr>
                  </m:ctrlPr>
                </m:sSupPr>
                <m:e>
                  <m:r>
                    <m:rPr>
                      <m:sty m:val="bi"/>
                    </m:rPr>
                    <w:rPr>
                      <w:rFonts w:ascii="Cambria Math" w:hAnsi="Cambria Math" w:cs="Calibri"/>
                      <w:sz w:val="18"/>
                      <w:szCs w:val="14"/>
                      <w:lang w:val="es-MX"/>
                    </w:rPr>
                    <m:t>y</m:t>
                  </m:r>
                </m:e>
                <m:sup>
                  <m:r>
                    <m:rPr>
                      <m:sty m:val="bi"/>
                    </m:rPr>
                    <w:rPr>
                      <w:rFonts w:ascii="Cambria Math" w:hAnsi="Cambria Math" w:cs="Calibri"/>
                      <w:sz w:val="18"/>
                      <w:szCs w:val="14"/>
                      <w:lang w:val="es-MX"/>
                    </w:rPr>
                    <m:t>2</m:t>
                  </m:r>
                </m:sup>
              </m:sSup>
            </m:num>
            <m:den>
              <m:sSup>
                <m:sSupPr>
                  <m:ctrlPr>
                    <w:rPr>
                      <w:rFonts w:ascii="Cambria Math" w:hAnsi="Cambria Math" w:cs="Calibri"/>
                      <w:b w:val="0"/>
                      <w:bCs/>
                      <w:i/>
                      <w:sz w:val="18"/>
                      <w:szCs w:val="14"/>
                      <w:lang w:val="es-MX"/>
                    </w:rPr>
                  </m:ctrlPr>
                </m:sSupPr>
                <m:e>
                  <m:r>
                    <m:rPr>
                      <m:sty m:val="bi"/>
                    </m:rPr>
                    <w:rPr>
                      <w:rFonts w:ascii="Cambria Math" w:hAnsi="Cambria Math" w:cs="Calibri"/>
                      <w:sz w:val="18"/>
                      <w:szCs w:val="14"/>
                      <w:lang w:val="es-MX"/>
                    </w:rPr>
                    <m:t>(1.495791376∙</m:t>
                  </m:r>
                  <m:sSup>
                    <m:sSupPr>
                      <m:ctrlPr>
                        <w:rPr>
                          <w:rFonts w:ascii="Cambria Math" w:hAnsi="Cambria Math" w:cs="Calibri"/>
                          <w:b w:val="0"/>
                          <w:bCs/>
                          <w:i/>
                          <w:sz w:val="18"/>
                          <w:szCs w:val="14"/>
                          <w:lang w:val="es-MX"/>
                        </w:rPr>
                      </m:ctrlPr>
                    </m:sSupPr>
                    <m:e>
                      <m:r>
                        <m:rPr>
                          <m:sty m:val="bi"/>
                        </m:rPr>
                        <w:rPr>
                          <w:rFonts w:ascii="Cambria Math" w:hAnsi="Cambria Math" w:cs="Calibri"/>
                          <w:sz w:val="18"/>
                          <w:szCs w:val="14"/>
                          <w:lang w:val="es-MX"/>
                        </w:rPr>
                        <m:t>10</m:t>
                      </m:r>
                    </m:e>
                    <m:sup>
                      <m:r>
                        <m:rPr>
                          <m:sty m:val="bi"/>
                        </m:rPr>
                        <w:rPr>
                          <w:rFonts w:ascii="Cambria Math" w:hAnsi="Cambria Math" w:cs="Calibri"/>
                          <w:sz w:val="18"/>
                          <w:szCs w:val="14"/>
                          <w:lang w:val="es-MX"/>
                        </w:rPr>
                        <m:t>11</m:t>
                      </m:r>
                    </m:sup>
                  </m:sSup>
                  <m:r>
                    <m:rPr>
                      <m:sty m:val="bi"/>
                    </m:rPr>
                    <w:rPr>
                      <w:rFonts w:ascii="Cambria Math" w:hAnsi="Cambria Math" w:cs="Calibri"/>
                      <w:sz w:val="18"/>
                      <w:szCs w:val="14"/>
                      <w:lang w:val="es-MX"/>
                    </w:rPr>
                    <m:t>)</m:t>
                  </m:r>
                </m:e>
                <m:sup>
                  <m:r>
                    <m:rPr>
                      <m:sty m:val="bi"/>
                    </m:rPr>
                    <w:rPr>
                      <w:rFonts w:ascii="Cambria Math" w:hAnsi="Cambria Math" w:cs="Calibri"/>
                      <w:sz w:val="18"/>
                      <w:szCs w:val="14"/>
                      <w:lang w:val="es-MX"/>
                    </w:rPr>
                    <m:t>2</m:t>
                  </m:r>
                </m:sup>
              </m:sSup>
            </m:den>
          </m:f>
          <m:r>
            <m:rPr>
              <m:sty m:val="bi"/>
            </m:rPr>
            <w:rPr>
              <w:rFonts w:ascii="Cambria Math" w:hAnsi="Cambria Math" w:cs="Calibri"/>
              <w:sz w:val="18"/>
              <w:szCs w:val="14"/>
              <w:lang w:val="es-MX"/>
            </w:rPr>
            <m:t xml:space="preserve"> =1</m:t>
          </m:r>
        </m:oMath>
      </m:oMathPara>
    </w:p>
    <w:p w14:paraId="0C700730" w14:textId="4B3FB958" w:rsidR="00220C44" w:rsidRPr="00D6632C" w:rsidRDefault="00BE0984" w:rsidP="000758D5">
      <w:pPr>
        <w:pStyle w:val="12Head1"/>
        <w:rPr>
          <w:rFonts w:asciiTheme="majorHAnsi" w:hAnsiTheme="majorHAnsi" w:cs="Calibri"/>
          <w:sz w:val="18"/>
          <w:szCs w:val="14"/>
          <w:lang w:val="es-MX"/>
        </w:rPr>
      </w:pPr>
      <m:oMathPara>
        <m:oMath>
          <m:f>
            <m:fPr>
              <m:ctrlPr>
                <w:rPr>
                  <w:rFonts w:ascii="Cambria Math" w:hAnsi="Cambria Math" w:cs="Calibri"/>
                  <w:b w:val="0"/>
                  <w:bCs/>
                  <w:i/>
                  <w:sz w:val="18"/>
                  <w:szCs w:val="14"/>
                  <w:lang w:val="es-MX"/>
                </w:rPr>
              </m:ctrlPr>
            </m:fPr>
            <m:num>
              <m:sSup>
                <m:sSupPr>
                  <m:ctrlPr>
                    <w:rPr>
                      <w:rFonts w:ascii="Cambria Math" w:hAnsi="Cambria Math" w:cs="Calibri"/>
                      <w:b w:val="0"/>
                      <w:bCs/>
                      <w:i/>
                      <w:sz w:val="18"/>
                      <w:szCs w:val="14"/>
                      <w:lang w:val="es-MX"/>
                    </w:rPr>
                  </m:ctrlPr>
                </m:sSupPr>
                <m:e>
                  <m:r>
                    <m:rPr>
                      <m:sty m:val="bi"/>
                    </m:rPr>
                    <w:rPr>
                      <w:rFonts w:ascii="Cambria Math" w:hAnsi="Cambria Math" w:cs="Calibri"/>
                      <w:sz w:val="18"/>
                      <w:szCs w:val="14"/>
                      <w:lang w:val="es-MX"/>
                    </w:rPr>
                    <m:t xml:space="preserve">(x- </m:t>
                  </m:r>
                  <m:r>
                    <m:rPr>
                      <m:sty m:val="bi"/>
                    </m:rPr>
                    <w:rPr>
                      <w:rFonts w:ascii="Cambria Math" w:hAnsi="Cambria Math" w:cstheme="minorHAnsi"/>
                      <w:sz w:val="18"/>
                      <w:lang w:val="es-MX"/>
                    </w:rPr>
                    <m:t>1.844651345∙</m:t>
                  </m:r>
                  <m:sSup>
                    <m:sSupPr>
                      <m:ctrlPr>
                        <w:rPr>
                          <w:rFonts w:ascii="Cambria Math" w:hAnsi="Cambria Math" w:cstheme="minorHAnsi"/>
                          <w:b w:val="0"/>
                          <w:bCs/>
                          <w:i/>
                          <w:sz w:val="18"/>
                          <w:lang w:val="es-MX"/>
                        </w:rPr>
                      </m:ctrlPr>
                    </m:sSupPr>
                    <m:e>
                      <m:r>
                        <m:rPr>
                          <m:sty m:val="bi"/>
                        </m:rPr>
                        <w:rPr>
                          <w:rFonts w:ascii="Cambria Math" w:hAnsi="Cambria Math" w:cstheme="minorHAnsi"/>
                          <w:sz w:val="18"/>
                          <w:lang w:val="es-MX"/>
                        </w:rPr>
                        <m:t>10</m:t>
                      </m:r>
                    </m:e>
                    <m:sup>
                      <m:r>
                        <m:rPr>
                          <m:sty m:val="bi"/>
                        </m:rPr>
                        <w:rPr>
                          <w:rFonts w:ascii="Cambria Math" w:hAnsi="Cambria Math" w:cstheme="minorHAnsi"/>
                          <w:sz w:val="18"/>
                          <w:lang w:val="es-MX"/>
                        </w:rPr>
                        <m:t>11</m:t>
                      </m:r>
                    </m:sup>
                  </m:sSup>
                  <m:r>
                    <m:rPr>
                      <m:sty m:val="bi"/>
                    </m:rPr>
                    <w:rPr>
                      <w:rFonts w:ascii="Cambria Math" w:hAnsi="Cambria Math" w:cstheme="minorHAnsi"/>
                      <w:sz w:val="18"/>
                      <w:lang w:val="es-MX"/>
                    </w:rPr>
                    <m:t>)</m:t>
                  </m:r>
                </m:e>
                <m:sup>
                  <m:r>
                    <m:rPr>
                      <m:sty m:val="bi"/>
                    </m:rPr>
                    <w:rPr>
                      <w:rFonts w:ascii="Cambria Math" w:hAnsi="Cambria Math" w:cs="Calibri"/>
                      <w:sz w:val="18"/>
                      <w:szCs w:val="14"/>
                      <w:lang w:val="es-MX"/>
                    </w:rPr>
                    <m:t>2</m:t>
                  </m:r>
                </m:sup>
              </m:sSup>
            </m:num>
            <m:den>
              <m:sSup>
                <m:sSupPr>
                  <m:ctrlPr>
                    <w:rPr>
                      <w:rFonts w:ascii="Cambria Math" w:hAnsi="Cambria Math" w:cs="Calibri"/>
                      <w:i/>
                      <w:sz w:val="18"/>
                      <w:szCs w:val="14"/>
                      <w:lang w:val="es-MX"/>
                    </w:rPr>
                  </m:ctrlPr>
                </m:sSupPr>
                <m:e>
                  <m:r>
                    <m:rPr>
                      <m:sty m:val="bi"/>
                    </m:rPr>
                    <w:rPr>
                      <w:rFonts w:ascii="Cambria Math" w:hAnsi="Cambria Math" w:cs="Calibri"/>
                      <w:sz w:val="18"/>
                      <w:szCs w:val="14"/>
                      <w:lang w:val="es-MX"/>
                    </w:rPr>
                    <m:t>1.496∙10</m:t>
                  </m:r>
                </m:e>
                <m:sup>
                  <m:r>
                    <m:rPr>
                      <m:sty m:val="bi"/>
                    </m:rPr>
                    <w:rPr>
                      <w:rFonts w:ascii="Cambria Math" w:hAnsi="Cambria Math" w:cs="Calibri"/>
                      <w:sz w:val="18"/>
                      <w:szCs w:val="14"/>
                      <w:lang w:val="es-MX"/>
                    </w:rPr>
                    <m:t>22</m:t>
                  </m:r>
                </m:sup>
              </m:sSup>
            </m:den>
          </m:f>
          <m:r>
            <m:rPr>
              <m:sty m:val="bi"/>
            </m:rPr>
            <w:rPr>
              <w:rFonts w:ascii="Cambria Math" w:hAnsi="Cambria Math" w:cs="Calibri"/>
              <w:sz w:val="18"/>
              <w:szCs w:val="14"/>
              <w:lang w:val="es-MX"/>
            </w:rPr>
            <m:t xml:space="preserve">+ </m:t>
          </m:r>
          <m:f>
            <m:fPr>
              <m:ctrlPr>
                <w:rPr>
                  <w:rFonts w:ascii="Cambria Math" w:hAnsi="Cambria Math" w:cs="Calibri"/>
                  <w:b w:val="0"/>
                  <w:bCs/>
                  <w:i/>
                  <w:sz w:val="18"/>
                  <w:szCs w:val="14"/>
                  <w:lang w:val="es-MX"/>
                </w:rPr>
              </m:ctrlPr>
            </m:fPr>
            <m:num>
              <m:sSup>
                <m:sSupPr>
                  <m:ctrlPr>
                    <w:rPr>
                      <w:rFonts w:ascii="Cambria Math" w:hAnsi="Cambria Math" w:cs="Calibri"/>
                      <w:b w:val="0"/>
                      <w:bCs/>
                      <w:i/>
                      <w:sz w:val="18"/>
                      <w:szCs w:val="14"/>
                      <w:lang w:val="es-MX"/>
                    </w:rPr>
                  </m:ctrlPr>
                </m:sSupPr>
                <m:e>
                  <m:r>
                    <m:rPr>
                      <m:sty m:val="bi"/>
                    </m:rPr>
                    <w:rPr>
                      <w:rFonts w:ascii="Cambria Math" w:hAnsi="Cambria Math" w:cs="Calibri"/>
                      <w:sz w:val="18"/>
                      <w:szCs w:val="14"/>
                      <w:lang w:val="es-MX"/>
                    </w:rPr>
                    <m:t>y</m:t>
                  </m:r>
                </m:e>
                <m:sup>
                  <m:r>
                    <m:rPr>
                      <m:sty m:val="bi"/>
                    </m:rPr>
                    <w:rPr>
                      <w:rFonts w:ascii="Cambria Math" w:hAnsi="Cambria Math" w:cs="Calibri"/>
                      <w:sz w:val="18"/>
                      <w:szCs w:val="14"/>
                      <w:lang w:val="es-MX"/>
                    </w:rPr>
                    <m:t>2</m:t>
                  </m:r>
                </m:sup>
              </m:sSup>
            </m:num>
            <m:den>
              <m:sSup>
                <m:sSupPr>
                  <m:ctrlPr>
                    <w:rPr>
                      <w:rFonts w:ascii="Cambria Math" w:hAnsi="Cambria Math" w:cs="Calibri"/>
                      <w:i/>
                      <w:sz w:val="18"/>
                      <w:szCs w:val="14"/>
                      <w:lang w:val="es-MX"/>
                    </w:rPr>
                  </m:ctrlPr>
                </m:sSupPr>
                <m:e>
                  <m:r>
                    <m:rPr>
                      <m:sty m:val="bi"/>
                    </m:rPr>
                    <w:rPr>
                      <w:rFonts w:ascii="Cambria Math" w:hAnsi="Cambria Math" w:cs="Calibri"/>
                      <w:sz w:val="18"/>
                      <w:szCs w:val="14"/>
                      <w:lang w:val="es-MX"/>
                    </w:rPr>
                    <m:t>1.495791376∙10</m:t>
                  </m:r>
                </m:e>
                <m:sup>
                  <m:r>
                    <m:rPr>
                      <m:sty m:val="bi"/>
                    </m:rPr>
                    <w:rPr>
                      <w:rFonts w:ascii="Cambria Math" w:hAnsi="Cambria Math" w:cs="Calibri"/>
                      <w:sz w:val="18"/>
                      <w:szCs w:val="14"/>
                      <w:lang w:val="es-MX"/>
                    </w:rPr>
                    <m:t>22</m:t>
                  </m:r>
                </m:sup>
              </m:sSup>
            </m:den>
          </m:f>
          <m:r>
            <m:rPr>
              <m:sty m:val="bi"/>
            </m:rPr>
            <w:rPr>
              <w:rFonts w:ascii="Cambria Math" w:hAnsi="Cambria Math" w:cs="Calibri"/>
              <w:sz w:val="18"/>
              <w:szCs w:val="14"/>
              <w:lang w:val="es-MX"/>
            </w:rPr>
            <m:t xml:space="preserve"> =1</m:t>
          </m:r>
        </m:oMath>
      </m:oMathPara>
    </w:p>
    <w:p w14:paraId="38D9C567" w14:textId="77777777" w:rsidR="003A017E" w:rsidRDefault="003A017E" w:rsidP="000758D5">
      <w:pPr>
        <w:pStyle w:val="12Head1"/>
        <w:rPr>
          <w:rFonts w:asciiTheme="majorHAnsi" w:hAnsiTheme="majorHAnsi"/>
          <w:b w:val="0"/>
          <w:sz w:val="18"/>
          <w:lang w:val="es-MX"/>
        </w:rPr>
      </w:pPr>
    </w:p>
    <w:p w14:paraId="2067A63F" w14:textId="77777777" w:rsidR="009A7623" w:rsidRDefault="009A7623" w:rsidP="000758D5">
      <w:pPr>
        <w:pStyle w:val="12Head1"/>
        <w:rPr>
          <w:rFonts w:asciiTheme="majorHAnsi" w:hAnsiTheme="majorHAnsi"/>
          <w:b w:val="0"/>
          <w:sz w:val="18"/>
          <w:lang w:val="es-MX"/>
        </w:rPr>
      </w:pPr>
    </w:p>
    <w:p w14:paraId="1F85621A" w14:textId="59470509" w:rsidR="009D5EDF" w:rsidRPr="00D6632C" w:rsidRDefault="009D5EDF" w:rsidP="000758D5">
      <w:pPr>
        <w:pStyle w:val="12Head1"/>
        <w:rPr>
          <w:rFonts w:asciiTheme="majorHAnsi" w:hAnsiTheme="majorHAnsi"/>
          <w:b w:val="0"/>
          <w:sz w:val="18"/>
          <w:lang w:val="es-MX"/>
        </w:rPr>
      </w:pPr>
      <w:r w:rsidRPr="00D6632C">
        <w:rPr>
          <w:rFonts w:asciiTheme="majorHAnsi" w:hAnsiTheme="majorHAnsi"/>
          <w:b w:val="0"/>
          <w:sz w:val="18"/>
          <w:lang w:val="es-MX"/>
        </w:rPr>
        <w:t xml:space="preserve">Para la </w:t>
      </w:r>
      <w:r w:rsidR="00332E2A" w:rsidRPr="00D6632C">
        <w:rPr>
          <w:rFonts w:asciiTheme="majorHAnsi" w:hAnsiTheme="majorHAnsi"/>
          <w:b w:val="0"/>
          <w:sz w:val="18"/>
          <w:lang w:val="es-MX"/>
        </w:rPr>
        <w:t xml:space="preserve">obtención de </w:t>
      </w:r>
      <w:r w:rsidR="00712673" w:rsidRPr="00D6632C">
        <w:rPr>
          <w:rFonts w:asciiTheme="majorHAnsi" w:hAnsiTheme="majorHAnsi"/>
          <w:b w:val="0"/>
          <w:sz w:val="18"/>
          <w:lang w:val="es-MX"/>
        </w:rPr>
        <w:t>la</w:t>
      </w:r>
      <w:r w:rsidR="00332E2A" w:rsidRPr="00D6632C">
        <w:rPr>
          <w:rFonts w:asciiTheme="majorHAnsi" w:hAnsiTheme="majorHAnsi"/>
          <w:b w:val="0"/>
          <w:sz w:val="18"/>
          <w:lang w:val="es-MX"/>
        </w:rPr>
        <w:t xml:space="preserve"> </w:t>
      </w:r>
      <w:r w:rsidR="00C15F57" w:rsidRPr="00D6632C">
        <w:rPr>
          <w:rFonts w:asciiTheme="majorHAnsi" w:hAnsiTheme="majorHAnsi"/>
          <w:b w:val="0"/>
          <w:sz w:val="18"/>
          <w:lang w:val="es-MX"/>
        </w:rPr>
        <w:t xml:space="preserve">ecuación </w:t>
      </w:r>
      <w:r w:rsidR="00CC7131" w:rsidRPr="00D6632C">
        <w:rPr>
          <w:rFonts w:asciiTheme="majorHAnsi" w:hAnsiTheme="majorHAnsi"/>
          <w:b w:val="0"/>
          <w:sz w:val="18"/>
          <w:lang w:val="es-MX"/>
        </w:rPr>
        <w:t>de la</w:t>
      </w:r>
      <w:r w:rsidR="004F1A67" w:rsidRPr="00D6632C">
        <w:rPr>
          <w:rFonts w:asciiTheme="majorHAnsi" w:hAnsiTheme="majorHAnsi"/>
          <w:b w:val="0"/>
          <w:sz w:val="18"/>
          <w:lang w:val="es-MX"/>
        </w:rPr>
        <w:t xml:space="preserve"> elipse</w:t>
      </w:r>
      <w:r w:rsidR="00B219FB" w:rsidRPr="00D6632C">
        <w:rPr>
          <w:rFonts w:asciiTheme="majorHAnsi" w:hAnsiTheme="majorHAnsi"/>
          <w:b w:val="0"/>
          <w:sz w:val="18"/>
          <w:lang w:val="es-MX"/>
        </w:rPr>
        <w:t xml:space="preserve"> de la Tierra</w:t>
      </w:r>
      <w:r w:rsidR="00C15F57" w:rsidRPr="00D6632C">
        <w:rPr>
          <w:rFonts w:asciiTheme="majorHAnsi" w:hAnsiTheme="majorHAnsi"/>
          <w:b w:val="0"/>
          <w:sz w:val="18"/>
          <w:lang w:val="es-MX"/>
        </w:rPr>
        <w:t>, u</w:t>
      </w:r>
      <w:r w:rsidR="000B788F">
        <w:rPr>
          <w:rFonts w:asciiTheme="majorHAnsi" w:hAnsiTheme="majorHAnsi"/>
          <w:b w:val="0"/>
          <w:sz w:val="18"/>
          <w:lang w:val="es-MX"/>
        </w:rPr>
        <w:t>tilizando</w:t>
      </w:r>
      <w:r w:rsidR="00B219FB" w:rsidRPr="00D6632C">
        <w:rPr>
          <w:rFonts w:asciiTheme="majorHAnsi" w:hAnsiTheme="majorHAnsi"/>
          <w:b w:val="0"/>
          <w:sz w:val="18"/>
          <w:lang w:val="es-MX"/>
        </w:rPr>
        <w:t xml:space="preserve"> </w:t>
      </w:r>
      <w:r w:rsidR="005A4D74" w:rsidRPr="00D6632C">
        <w:rPr>
          <w:rFonts w:asciiTheme="majorHAnsi" w:hAnsiTheme="majorHAnsi"/>
          <w:b w:val="0"/>
          <w:sz w:val="18"/>
          <w:lang w:val="es-MX"/>
        </w:rPr>
        <w:t xml:space="preserve">la longitud </w:t>
      </w:r>
      <w:r w:rsidR="003B1518" w:rsidRPr="009A7623">
        <w:rPr>
          <w:rFonts w:asciiTheme="majorHAnsi" w:hAnsiTheme="majorHAnsi"/>
          <w:bCs/>
          <w:sz w:val="18"/>
          <w:lang w:val="es-MX"/>
        </w:rPr>
        <w:t>a</w:t>
      </w:r>
      <w:r w:rsidR="00CD26BB" w:rsidRPr="00D6632C">
        <w:rPr>
          <w:rFonts w:asciiTheme="majorHAnsi" w:hAnsiTheme="majorHAnsi"/>
          <w:b w:val="0"/>
          <w:sz w:val="18"/>
          <w:lang w:val="es-MX"/>
        </w:rPr>
        <w:t xml:space="preserve"> y la excentricidad del planeta</w:t>
      </w:r>
      <w:r w:rsidR="00D37D7D" w:rsidRPr="00D6632C">
        <w:rPr>
          <w:rFonts w:asciiTheme="majorHAnsi" w:hAnsiTheme="majorHAnsi"/>
          <w:b w:val="0"/>
          <w:sz w:val="18"/>
          <w:lang w:val="es-MX"/>
        </w:rPr>
        <w:t xml:space="preserve"> se obtuvo</w:t>
      </w:r>
      <w:r w:rsidR="008E241D" w:rsidRPr="00D6632C">
        <w:rPr>
          <w:rFonts w:asciiTheme="majorHAnsi" w:hAnsiTheme="majorHAnsi"/>
          <w:b w:val="0"/>
          <w:sz w:val="18"/>
          <w:lang w:val="es-MX"/>
        </w:rPr>
        <w:t xml:space="preserve"> la distancia </w:t>
      </w:r>
      <w:r w:rsidR="00135F19" w:rsidRPr="00D6632C">
        <w:rPr>
          <w:rFonts w:asciiTheme="majorHAnsi" w:hAnsiTheme="majorHAnsi"/>
          <w:b w:val="0"/>
          <w:sz w:val="18"/>
          <w:lang w:val="es-MX"/>
        </w:rPr>
        <w:t>del centro a los focos</w:t>
      </w:r>
      <w:r w:rsidR="00AF6379" w:rsidRPr="00D6632C">
        <w:rPr>
          <w:rFonts w:asciiTheme="majorHAnsi" w:hAnsiTheme="majorHAnsi"/>
          <w:b w:val="0"/>
          <w:sz w:val="18"/>
          <w:lang w:val="es-MX"/>
        </w:rPr>
        <w:t xml:space="preserve"> multiplicando </w:t>
      </w:r>
      <w:r w:rsidR="00AF6379" w:rsidRPr="009A7623">
        <w:rPr>
          <w:rFonts w:asciiTheme="majorHAnsi" w:hAnsiTheme="majorHAnsi"/>
          <w:bCs/>
          <w:sz w:val="18"/>
          <w:lang w:val="es-MX"/>
        </w:rPr>
        <w:t>a</w:t>
      </w:r>
      <w:r w:rsidR="00AF6379" w:rsidRPr="00D6632C">
        <w:rPr>
          <w:rFonts w:asciiTheme="majorHAnsi" w:hAnsiTheme="majorHAnsi"/>
          <w:b w:val="0"/>
          <w:sz w:val="18"/>
          <w:lang w:val="es-MX"/>
        </w:rPr>
        <w:t xml:space="preserve"> por la excentricidad.</w:t>
      </w:r>
      <w:r w:rsidR="00D929DD" w:rsidRPr="00D6632C">
        <w:rPr>
          <w:rFonts w:asciiTheme="majorHAnsi" w:hAnsiTheme="majorHAnsi"/>
          <w:b w:val="0"/>
          <w:sz w:val="18"/>
          <w:lang w:val="es-MX"/>
        </w:rPr>
        <w:t xml:space="preserve"> Ya con estos dato</w:t>
      </w:r>
      <w:r w:rsidR="000B788F">
        <w:rPr>
          <w:rFonts w:asciiTheme="majorHAnsi" w:hAnsiTheme="majorHAnsi"/>
          <w:b w:val="0"/>
          <w:sz w:val="18"/>
          <w:lang w:val="es-MX"/>
        </w:rPr>
        <w:t>s se logró</w:t>
      </w:r>
      <w:r w:rsidR="00D929DD" w:rsidRPr="00D6632C">
        <w:rPr>
          <w:rFonts w:asciiTheme="majorHAnsi" w:hAnsiTheme="majorHAnsi"/>
          <w:b w:val="0"/>
          <w:sz w:val="18"/>
          <w:lang w:val="es-MX"/>
        </w:rPr>
        <w:t xml:space="preserve"> </w:t>
      </w:r>
      <w:r w:rsidR="008F4201" w:rsidRPr="00D6632C">
        <w:rPr>
          <w:rFonts w:asciiTheme="majorHAnsi" w:hAnsiTheme="majorHAnsi"/>
          <w:b w:val="0"/>
          <w:sz w:val="18"/>
          <w:lang w:val="es-MX"/>
        </w:rPr>
        <w:t xml:space="preserve">obtener </w:t>
      </w:r>
      <w:r w:rsidR="009F7D41" w:rsidRPr="009A7623">
        <w:rPr>
          <w:rFonts w:asciiTheme="majorHAnsi" w:hAnsiTheme="majorHAnsi"/>
          <w:bCs/>
          <w:sz w:val="18"/>
          <w:lang w:val="es-MX"/>
        </w:rPr>
        <w:t>b</w:t>
      </w:r>
      <w:r w:rsidR="009F7D41" w:rsidRPr="00D6632C">
        <w:rPr>
          <w:rFonts w:asciiTheme="majorHAnsi" w:hAnsiTheme="majorHAnsi"/>
          <w:b w:val="0"/>
          <w:sz w:val="18"/>
          <w:lang w:val="es-MX"/>
        </w:rPr>
        <w:t xml:space="preserve"> de la ecuación</w:t>
      </w:r>
      <w:r w:rsidR="00D64443" w:rsidRPr="00D6632C">
        <w:rPr>
          <w:rFonts w:asciiTheme="majorHAnsi" w:hAnsiTheme="majorHAnsi"/>
          <w:b w:val="0"/>
          <w:sz w:val="18"/>
          <w:lang w:val="es-MX"/>
        </w:rPr>
        <w:t xml:space="preserve"> despejándola </w:t>
      </w:r>
      <w:r w:rsidR="000B788F">
        <w:rPr>
          <w:rFonts w:asciiTheme="majorHAnsi" w:hAnsiTheme="majorHAnsi"/>
          <w:b w:val="0"/>
          <w:sz w:val="18"/>
          <w:lang w:val="es-MX"/>
        </w:rPr>
        <w:t>con base en</w:t>
      </w:r>
      <w:r w:rsidR="00C90369" w:rsidRPr="00D6632C">
        <w:rPr>
          <w:rFonts w:asciiTheme="majorHAnsi" w:hAnsiTheme="majorHAnsi"/>
          <w:b w:val="0"/>
          <w:sz w:val="18"/>
          <w:lang w:val="es-MX"/>
        </w:rPr>
        <w:t xml:space="preserve"> el teorema de </w:t>
      </w:r>
      <w:r w:rsidR="00155194" w:rsidRPr="00D6632C">
        <w:rPr>
          <w:rFonts w:asciiTheme="majorHAnsi" w:hAnsiTheme="majorHAnsi"/>
          <w:b w:val="0"/>
          <w:sz w:val="18"/>
          <w:lang w:val="es-MX"/>
        </w:rPr>
        <w:t xml:space="preserve">Pitágoras, la raíz </w:t>
      </w:r>
      <w:r w:rsidR="009A7623">
        <w:rPr>
          <w:rFonts w:asciiTheme="majorHAnsi" w:hAnsiTheme="majorHAnsi"/>
          <w:b w:val="0"/>
          <w:sz w:val="18"/>
          <w:lang w:val="es-MX"/>
        </w:rPr>
        <w:t xml:space="preserve">cuadrada </w:t>
      </w:r>
      <w:r w:rsidR="00155194" w:rsidRPr="00D6632C">
        <w:rPr>
          <w:rFonts w:asciiTheme="majorHAnsi" w:hAnsiTheme="majorHAnsi"/>
          <w:b w:val="0"/>
          <w:sz w:val="18"/>
          <w:lang w:val="es-MX"/>
        </w:rPr>
        <w:t xml:space="preserve">de la resta </w:t>
      </w:r>
      <w:r w:rsidR="00EA082A" w:rsidRPr="00D6632C">
        <w:rPr>
          <w:rFonts w:asciiTheme="majorHAnsi" w:hAnsiTheme="majorHAnsi"/>
          <w:b w:val="0"/>
          <w:sz w:val="18"/>
          <w:lang w:val="es-MX"/>
        </w:rPr>
        <w:t xml:space="preserve">de los cuadrados de </w:t>
      </w:r>
      <w:r w:rsidR="00EA082A" w:rsidRPr="009A7623">
        <w:rPr>
          <w:rFonts w:asciiTheme="majorHAnsi" w:hAnsiTheme="majorHAnsi"/>
          <w:bCs/>
          <w:sz w:val="18"/>
          <w:lang w:val="es-MX"/>
        </w:rPr>
        <w:t>c</w:t>
      </w:r>
      <w:r w:rsidR="00EA082A" w:rsidRPr="00D6632C">
        <w:rPr>
          <w:rFonts w:asciiTheme="majorHAnsi" w:hAnsiTheme="majorHAnsi"/>
          <w:b w:val="0"/>
          <w:sz w:val="18"/>
          <w:lang w:val="es-MX"/>
        </w:rPr>
        <w:t xml:space="preserve"> y </w:t>
      </w:r>
      <w:r w:rsidR="00EA082A" w:rsidRPr="009A7623">
        <w:rPr>
          <w:rFonts w:asciiTheme="majorHAnsi" w:hAnsiTheme="majorHAnsi"/>
          <w:bCs/>
          <w:sz w:val="18"/>
          <w:lang w:val="es-MX"/>
        </w:rPr>
        <w:t>a</w:t>
      </w:r>
      <w:r w:rsidR="00EA082A" w:rsidRPr="00D6632C">
        <w:rPr>
          <w:rFonts w:asciiTheme="majorHAnsi" w:hAnsiTheme="majorHAnsi"/>
          <w:b w:val="0"/>
          <w:sz w:val="18"/>
          <w:lang w:val="es-MX"/>
        </w:rPr>
        <w:t>. Con esto ubicamos</w:t>
      </w:r>
      <w:r w:rsidR="0047136A" w:rsidRPr="00D6632C">
        <w:rPr>
          <w:rFonts w:asciiTheme="majorHAnsi" w:hAnsiTheme="majorHAnsi"/>
          <w:b w:val="0"/>
          <w:sz w:val="18"/>
          <w:lang w:val="es-MX"/>
        </w:rPr>
        <w:t xml:space="preserve"> </w:t>
      </w:r>
      <w:r w:rsidR="0047136A" w:rsidRPr="009A7623">
        <w:rPr>
          <w:rFonts w:asciiTheme="majorHAnsi" w:hAnsiTheme="majorHAnsi"/>
          <w:bCs/>
          <w:sz w:val="18"/>
          <w:lang w:val="es-MX"/>
        </w:rPr>
        <w:t>a</w:t>
      </w:r>
      <w:r w:rsidR="0047136A" w:rsidRPr="00D6632C">
        <w:rPr>
          <w:rFonts w:asciiTheme="majorHAnsi" w:hAnsiTheme="majorHAnsi"/>
          <w:b w:val="0"/>
          <w:sz w:val="18"/>
          <w:lang w:val="es-MX"/>
        </w:rPr>
        <w:t xml:space="preserve"> </w:t>
      </w:r>
      <w:r w:rsidR="009A7623">
        <w:rPr>
          <w:rFonts w:asciiTheme="majorHAnsi" w:hAnsiTheme="majorHAnsi"/>
          <w:b w:val="0"/>
          <w:sz w:val="18"/>
          <w:lang w:val="es-MX"/>
        </w:rPr>
        <w:t xml:space="preserve">cuadrada </w:t>
      </w:r>
      <w:r w:rsidR="006E497E" w:rsidRPr="00D6632C">
        <w:rPr>
          <w:rFonts w:asciiTheme="majorHAnsi" w:hAnsiTheme="majorHAnsi"/>
          <w:b w:val="0"/>
          <w:sz w:val="18"/>
          <w:lang w:val="es-MX"/>
        </w:rPr>
        <w:t xml:space="preserve">y </w:t>
      </w:r>
      <w:r w:rsidR="006E497E" w:rsidRPr="009A7623">
        <w:rPr>
          <w:rFonts w:asciiTheme="majorHAnsi" w:hAnsiTheme="majorHAnsi"/>
          <w:bCs/>
          <w:sz w:val="18"/>
          <w:lang w:val="es-MX"/>
        </w:rPr>
        <w:t>b</w:t>
      </w:r>
      <w:r w:rsidR="006E497E" w:rsidRPr="00D6632C">
        <w:rPr>
          <w:rFonts w:asciiTheme="majorHAnsi" w:hAnsiTheme="majorHAnsi"/>
          <w:b w:val="0"/>
          <w:sz w:val="18"/>
          <w:lang w:val="es-MX"/>
        </w:rPr>
        <w:t xml:space="preserve"> </w:t>
      </w:r>
      <w:r w:rsidR="00F01361" w:rsidRPr="00D6632C">
        <w:rPr>
          <w:rFonts w:asciiTheme="majorHAnsi" w:hAnsiTheme="majorHAnsi"/>
          <w:b w:val="0"/>
          <w:sz w:val="18"/>
          <w:lang w:val="es-MX"/>
        </w:rPr>
        <w:t>cuadrada</w:t>
      </w:r>
      <w:r w:rsidR="006E497E" w:rsidRPr="00D6632C">
        <w:rPr>
          <w:rFonts w:asciiTheme="majorHAnsi" w:hAnsiTheme="majorHAnsi"/>
          <w:b w:val="0"/>
          <w:sz w:val="18"/>
          <w:lang w:val="es-MX"/>
        </w:rPr>
        <w:t xml:space="preserve"> debajo de </w:t>
      </w:r>
      <w:r w:rsidR="00A979FE" w:rsidRPr="009A7623">
        <w:rPr>
          <w:rFonts w:asciiTheme="majorHAnsi" w:hAnsiTheme="majorHAnsi"/>
          <w:bCs/>
          <w:sz w:val="18"/>
          <w:lang w:val="es-MX"/>
        </w:rPr>
        <w:t>x</w:t>
      </w:r>
      <w:r w:rsidR="009A7623" w:rsidRPr="009A7623">
        <w:rPr>
          <w:rFonts w:asciiTheme="majorHAnsi" w:hAnsiTheme="majorHAnsi"/>
          <w:b w:val="0"/>
          <w:sz w:val="18"/>
          <w:lang w:val="es-MX"/>
        </w:rPr>
        <w:t xml:space="preserve"> cuadrada</w:t>
      </w:r>
      <w:r w:rsidR="00B73493" w:rsidRPr="00D6632C">
        <w:rPr>
          <w:rFonts w:asciiTheme="majorHAnsi" w:hAnsiTheme="majorHAnsi"/>
          <w:b w:val="0"/>
          <w:sz w:val="18"/>
          <w:lang w:val="es-MX"/>
        </w:rPr>
        <w:t xml:space="preserve"> </w:t>
      </w:r>
      <w:r w:rsidR="009A7623">
        <w:rPr>
          <w:rFonts w:asciiTheme="majorHAnsi" w:hAnsiTheme="majorHAnsi"/>
          <w:b w:val="0"/>
          <w:sz w:val="18"/>
          <w:lang w:val="es-MX"/>
        </w:rPr>
        <w:t>y</w:t>
      </w:r>
      <w:r w:rsidR="00B73493" w:rsidRPr="00D6632C">
        <w:rPr>
          <w:rFonts w:asciiTheme="majorHAnsi" w:hAnsiTheme="majorHAnsi"/>
          <w:b w:val="0"/>
          <w:sz w:val="18"/>
          <w:lang w:val="es-MX"/>
        </w:rPr>
        <w:t xml:space="preserve"> </w:t>
      </w:r>
      <w:proofErr w:type="spellStart"/>
      <w:r w:rsidR="00B73493" w:rsidRPr="009A7623">
        <w:rPr>
          <w:rFonts w:asciiTheme="majorHAnsi" w:hAnsiTheme="majorHAnsi"/>
          <w:bCs/>
          <w:sz w:val="18"/>
          <w:lang w:val="es-MX"/>
        </w:rPr>
        <w:t>y</w:t>
      </w:r>
      <w:proofErr w:type="spellEnd"/>
      <w:r w:rsidR="00B73493" w:rsidRPr="009A7623">
        <w:rPr>
          <w:rFonts w:asciiTheme="majorHAnsi" w:hAnsiTheme="majorHAnsi"/>
          <w:bCs/>
          <w:sz w:val="18"/>
          <w:lang w:val="es-MX"/>
        </w:rPr>
        <w:t xml:space="preserve"> </w:t>
      </w:r>
      <w:r w:rsidR="00B73493" w:rsidRPr="00D6632C">
        <w:rPr>
          <w:rFonts w:asciiTheme="majorHAnsi" w:hAnsiTheme="majorHAnsi"/>
          <w:b w:val="0"/>
          <w:sz w:val="18"/>
          <w:lang w:val="es-MX"/>
        </w:rPr>
        <w:t xml:space="preserve">cuadrada </w:t>
      </w:r>
      <w:r w:rsidR="00F01361" w:rsidRPr="00D6632C">
        <w:rPr>
          <w:rFonts w:asciiTheme="majorHAnsi" w:hAnsiTheme="majorHAnsi"/>
          <w:b w:val="0"/>
          <w:sz w:val="18"/>
          <w:lang w:val="es-MX"/>
        </w:rPr>
        <w:t>respectivamente en forma de fracción, las fracciones sumándose</w:t>
      </w:r>
      <w:r w:rsidR="00AC3C18" w:rsidRPr="00D6632C">
        <w:rPr>
          <w:rFonts w:asciiTheme="majorHAnsi" w:hAnsiTheme="majorHAnsi"/>
          <w:b w:val="0"/>
          <w:sz w:val="18"/>
          <w:lang w:val="es-MX"/>
        </w:rPr>
        <w:t xml:space="preserve"> </w:t>
      </w:r>
      <w:r w:rsidR="004E6377" w:rsidRPr="00D6632C">
        <w:rPr>
          <w:rFonts w:asciiTheme="majorHAnsi" w:hAnsiTheme="majorHAnsi"/>
          <w:b w:val="0"/>
          <w:sz w:val="18"/>
          <w:lang w:val="es-MX"/>
        </w:rPr>
        <w:t xml:space="preserve">y </w:t>
      </w:r>
      <w:r w:rsidR="009A7623">
        <w:rPr>
          <w:rFonts w:asciiTheme="majorHAnsi" w:hAnsiTheme="majorHAnsi"/>
          <w:b w:val="0"/>
          <w:sz w:val="18"/>
          <w:lang w:val="es-MX"/>
        </w:rPr>
        <w:t>equivaliendo</w:t>
      </w:r>
      <w:r w:rsidR="004E6377" w:rsidRPr="00D6632C">
        <w:rPr>
          <w:rFonts w:asciiTheme="majorHAnsi" w:hAnsiTheme="majorHAnsi"/>
          <w:b w:val="0"/>
          <w:sz w:val="18"/>
          <w:lang w:val="es-MX"/>
        </w:rPr>
        <w:t xml:space="preserve"> 1</w:t>
      </w:r>
      <w:r w:rsidR="00712673" w:rsidRPr="00D6632C">
        <w:rPr>
          <w:rFonts w:asciiTheme="majorHAnsi" w:hAnsiTheme="majorHAnsi"/>
          <w:b w:val="0"/>
          <w:sz w:val="18"/>
          <w:lang w:val="es-MX"/>
        </w:rPr>
        <w:t>.</w:t>
      </w:r>
    </w:p>
    <w:p w14:paraId="43B170BD" w14:textId="14991678" w:rsidR="00CC7131" w:rsidRPr="00D6632C" w:rsidRDefault="000B34A2" w:rsidP="000758D5">
      <w:pPr>
        <w:pStyle w:val="12Head1"/>
        <w:rPr>
          <w:rFonts w:asciiTheme="majorHAnsi" w:hAnsiTheme="majorHAnsi"/>
          <w:b w:val="0"/>
          <w:sz w:val="18"/>
          <w:lang w:val="es-MX"/>
        </w:rPr>
      </w:pPr>
      <w:r w:rsidRPr="00D6632C">
        <w:rPr>
          <w:rFonts w:asciiTheme="majorHAnsi" w:hAnsiTheme="majorHAnsi"/>
          <w:b w:val="0"/>
          <w:sz w:val="18"/>
          <w:lang w:val="es-MX"/>
        </w:rPr>
        <w:t xml:space="preserve">En la ecuación del cometa, con la excentricidad que ya conocemos de él, </w:t>
      </w:r>
      <w:r w:rsidR="00EB2D77">
        <w:rPr>
          <w:rFonts w:asciiTheme="majorHAnsi" w:hAnsiTheme="majorHAnsi"/>
          <w:b w:val="0"/>
          <w:sz w:val="18"/>
          <w:lang w:val="es-MX"/>
        </w:rPr>
        <w:t>se</w:t>
      </w:r>
      <w:r w:rsidRPr="00D6632C">
        <w:rPr>
          <w:rFonts w:asciiTheme="majorHAnsi" w:hAnsiTheme="majorHAnsi"/>
          <w:b w:val="0"/>
          <w:sz w:val="18"/>
          <w:lang w:val="es-MX"/>
        </w:rPr>
        <w:t xml:space="preserve"> despej</w:t>
      </w:r>
      <w:r w:rsidR="00EB2D77">
        <w:rPr>
          <w:rFonts w:asciiTheme="majorHAnsi" w:hAnsiTheme="majorHAnsi"/>
          <w:b w:val="0"/>
          <w:sz w:val="18"/>
          <w:lang w:val="es-MX"/>
        </w:rPr>
        <w:t>ó</w:t>
      </w:r>
      <w:r w:rsidRPr="00D6632C">
        <w:rPr>
          <w:rFonts w:asciiTheme="majorHAnsi" w:hAnsiTheme="majorHAnsi"/>
          <w:b w:val="0"/>
          <w:sz w:val="18"/>
          <w:lang w:val="es-MX"/>
        </w:rPr>
        <w:t xml:space="preserve"> </w:t>
      </w:r>
      <w:r w:rsidR="00A6087E" w:rsidRPr="00D6632C">
        <w:rPr>
          <w:rFonts w:asciiTheme="majorHAnsi" w:hAnsiTheme="majorHAnsi"/>
          <w:b w:val="0"/>
          <w:sz w:val="18"/>
          <w:lang w:val="es-MX"/>
        </w:rPr>
        <w:t>a</w:t>
      </w:r>
      <w:r w:rsidR="00235A0A" w:rsidRPr="00D6632C">
        <w:rPr>
          <w:rFonts w:asciiTheme="majorHAnsi" w:hAnsiTheme="majorHAnsi"/>
          <w:b w:val="0"/>
          <w:sz w:val="18"/>
          <w:lang w:val="es-MX"/>
        </w:rPr>
        <w:t xml:space="preserve"> en la ecuación de excentricidad para</w:t>
      </w:r>
      <w:r w:rsidR="00276DA0" w:rsidRPr="00D6632C">
        <w:rPr>
          <w:rFonts w:asciiTheme="majorHAnsi" w:hAnsiTheme="majorHAnsi"/>
          <w:b w:val="0"/>
          <w:sz w:val="18"/>
          <w:lang w:val="es-MX"/>
        </w:rPr>
        <w:t xml:space="preserve"> poder igualar </w:t>
      </w:r>
      <w:r w:rsidR="00373693" w:rsidRPr="00D6632C">
        <w:rPr>
          <w:rFonts w:asciiTheme="majorHAnsi" w:hAnsiTheme="majorHAnsi"/>
          <w:b w:val="0"/>
          <w:sz w:val="18"/>
          <w:lang w:val="es-MX"/>
        </w:rPr>
        <w:t xml:space="preserve">la </w:t>
      </w:r>
      <w:r w:rsidR="00195F28" w:rsidRPr="00D6632C">
        <w:rPr>
          <w:rFonts w:asciiTheme="majorHAnsi" w:hAnsiTheme="majorHAnsi"/>
          <w:b w:val="0"/>
          <w:sz w:val="18"/>
          <w:lang w:val="es-MX"/>
        </w:rPr>
        <w:t xml:space="preserve">división de </w:t>
      </w:r>
      <w:r w:rsidR="001C6C7E" w:rsidRPr="009A7623">
        <w:rPr>
          <w:rFonts w:asciiTheme="majorHAnsi" w:hAnsiTheme="majorHAnsi"/>
          <w:bCs/>
          <w:sz w:val="18"/>
          <w:lang w:val="es-MX"/>
        </w:rPr>
        <w:t>c</w:t>
      </w:r>
      <w:r w:rsidR="001C6C7E" w:rsidRPr="00D6632C">
        <w:rPr>
          <w:rFonts w:asciiTheme="majorHAnsi" w:hAnsiTheme="majorHAnsi"/>
          <w:b w:val="0"/>
          <w:sz w:val="18"/>
          <w:lang w:val="es-MX"/>
        </w:rPr>
        <w:t xml:space="preserve"> entre la excentricidad</w:t>
      </w:r>
      <w:r w:rsidR="00BE0E50" w:rsidRPr="00D6632C">
        <w:rPr>
          <w:rFonts w:asciiTheme="majorHAnsi" w:hAnsiTheme="majorHAnsi"/>
          <w:b w:val="0"/>
          <w:sz w:val="18"/>
          <w:lang w:val="es-MX"/>
        </w:rPr>
        <w:t xml:space="preserve"> </w:t>
      </w:r>
      <w:r w:rsidR="00BE0E50" w:rsidRPr="009A7623">
        <w:rPr>
          <w:rFonts w:asciiTheme="majorHAnsi" w:hAnsiTheme="majorHAnsi"/>
          <w:bCs/>
          <w:sz w:val="18"/>
          <w:lang w:val="es-MX"/>
        </w:rPr>
        <w:t>a</w:t>
      </w:r>
      <w:r w:rsidR="009A7623" w:rsidRPr="009A7623">
        <w:rPr>
          <w:rFonts w:asciiTheme="majorHAnsi" w:hAnsiTheme="majorHAnsi"/>
          <w:b w:val="0"/>
          <w:sz w:val="18"/>
          <w:lang w:val="es-MX"/>
        </w:rPr>
        <w:t>,</w:t>
      </w:r>
      <w:r w:rsidR="00BE0E50" w:rsidRPr="00D6632C">
        <w:rPr>
          <w:rFonts w:asciiTheme="majorHAnsi" w:hAnsiTheme="majorHAnsi"/>
          <w:b w:val="0"/>
          <w:sz w:val="18"/>
          <w:lang w:val="es-MX"/>
        </w:rPr>
        <w:t xml:space="preserve"> la resta de distancias de 2.82</w:t>
      </w:r>
      <w:r w:rsidR="00982A1C" w:rsidRPr="00D6632C">
        <w:rPr>
          <w:rFonts w:asciiTheme="majorHAnsi" w:hAnsiTheme="majorHAnsi"/>
          <w:b w:val="0"/>
          <w:sz w:val="18"/>
          <w:lang w:val="es-MX"/>
        </w:rPr>
        <w:t xml:space="preserve"> menos un foco</w:t>
      </w:r>
      <w:r w:rsidR="004D3771" w:rsidRPr="00D6632C">
        <w:rPr>
          <w:rFonts w:asciiTheme="majorHAnsi" w:hAnsiTheme="majorHAnsi"/>
          <w:b w:val="0"/>
          <w:sz w:val="18"/>
          <w:lang w:val="es-MX"/>
        </w:rPr>
        <w:t xml:space="preserve"> que sería la distancia de </w:t>
      </w:r>
      <w:r w:rsidR="004D3771" w:rsidRPr="009A7623">
        <w:rPr>
          <w:rFonts w:asciiTheme="majorHAnsi" w:hAnsiTheme="majorHAnsi"/>
          <w:bCs/>
          <w:sz w:val="18"/>
          <w:lang w:val="es-MX"/>
        </w:rPr>
        <w:t>a</w:t>
      </w:r>
      <w:r w:rsidR="004D3771" w:rsidRPr="00D6632C">
        <w:rPr>
          <w:rFonts w:asciiTheme="majorHAnsi" w:hAnsiTheme="majorHAnsi"/>
          <w:b w:val="0"/>
          <w:sz w:val="18"/>
          <w:lang w:val="es-MX"/>
        </w:rPr>
        <w:t>.</w:t>
      </w:r>
      <w:r w:rsidR="00B5229C" w:rsidRPr="00D6632C">
        <w:rPr>
          <w:rFonts w:asciiTheme="majorHAnsi" w:hAnsiTheme="majorHAnsi"/>
          <w:b w:val="0"/>
          <w:sz w:val="18"/>
          <w:lang w:val="es-MX"/>
        </w:rPr>
        <w:t xml:space="preserve"> </w:t>
      </w:r>
    </w:p>
    <w:p w14:paraId="1207DD0C" w14:textId="462A3D8B" w:rsidR="00D6632C" w:rsidRPr="00D6632C" w:rsidRDefault="00EB2D77" w:rsidP="000758D5">
      <w:pPr>
        <w:pStyle w:val="12Head1"/>
        <w:rPr>
          <w:rFonts w:asciiTheme="majorHAnsi" w:hAnsiTheme="majorHAnsi"/>
          <w:b w:val="0"/>
          <w:sz w:val="18"/>
          <w:lang w:val="es-MX"/>
        </w:rPr>
      </w:pPr>
      <w:r>
        <w:rPr>
          <w:rFonts w:asciiTheme="majorHAnsi" w:hAnsiTheme="majorHAnsi"/>
          <w:b w:val="0"/>
          <w:sz w:val="18"/>
          <w:lang w:val="es-MX"/>
        </w:rPr>
        <w:t>A partir de</w:t>
      </w:r>
      <w:r w:rsidR="00B5229C" w:rsidRPr="00D6632C">
        <w:rPr>
          <w:rFonts w:asciiTheme="majorHAnsi" w:hAnsiTheme="majorHAnsi"/>
          <w:b w:val="0"/>
          <w:sz w:val="18"/>
          <w:lang w:val="es-MX"/>
        </w:rPr>
        <w:t xml:space="preserve"> estas operaciones</w:t>
      </w:r>
      <w:r>
        <w:rPr>
          <w:rFonts w:asciiTheme="majorHAnsi" w:hAnsiTheme="majorHAnsi"/>
          <w:b w:val="0"/>
          <w:sz w:val="18"/>
          <w:lang w:val="es-MX"/>
        </w:rPr>
        <w:t>,</w:t>
      </w:r>
      <w:r w:rsidR="00B5229C" w:rsidRPr="00D6632C">
        <w:rPr>
          <w:rFonts w:asciiTheme="majorHAnsi" w:hAnsiTheme="majorHAnsi"/>
          <w:b w:val="0"/>
          <w:sz w:val="18"/>
          <w:lang w:val="es-MX"/>
        </w:rPr>
        <w:t xml:space="preserve"> </w:t>
      </w:r>
      <w:r>
        <w:rPr>
          <w:rFonts w:asciiTheme="majorHAnsi" w:hAnsiTheme="majorHAnsi"/>
          <w:b w:val="0"/>
          <w:sz w:val="18"/>
          <w:lang w:val="es-MX"/>
        </w:rPr>
        <w:t>se concluye</w:t>
      </w:r>
      <w:r w:rsidR="00B5229C" w:rsidRPr="00D6632C">
        <w:rPr>
          <w:rFonts w:asciiTheme="majorHAnsi" w:hAnsiTheme="majorHAnsi"/>
          <w:b w:val="0"/>
          <w:sz w:val="18"/>
          <w:lang w:val="es-MX"/>
        </w:rPr>
        <w:t xml:space="preserve"> despejando </w:t>
      </w:r>
      <w:r w:rsidR="00B5229C" w:rsidRPr="009A7623">
        <w:rPr>
          <w:rFonts w:asciiTheme="majorHAnsi" w:hAnsiTheme="majorHAnsi"/>
          <w:bCs/>
          <w:sz w:val="18"/>
          <w:lang w:val="es-MX"/>
        </w:rPr>
        <w:t>c</w:t>
      </w:r>
      <w:r w:rsidR="00B5229C" w:rsidRPr="00D6632C">
        <w:rPr>
          <w:rFonts w:asciiTheme="majorHAnsi" w:hAnsiTheme="majorHAnsi"/>
          <w:b w:val="0"/>
          <w:sz w:val="18"/>
          <w:lang w:val="es-MX"/>
        </w:rPr>
        <w:t xml:space="preserve"> y </w:t>
      </w:r>
      <w:r w:rsidR="00C34816" w:rsidRPr="00D6632C">
        <w:rPr>
          <w:rFonts w:asciiTheme="majorHAnsi" w:hAnsiTheme="majorHAnsi"/>
          <w:b w:val="0"/>
          <w:sz w:val="18"/>
          <w:lang w:val="es-MX"/>
        </w:rPr>
        <w:t xml:space="preserve">con su resultado, simplemente </w:t>
      </w:r>
      <w:r w:rsidR="00E74ED0">
        <w:rPr>
          <w:rFonts w:asciiTheme="majorHAnsi" w:hAnsiTheme="majorHAnsi"/>
          <w:b w:val="0"/>
          <w:sz w:val="18"/>
          <w:lang w:val="es-MX"/>
        </w:rPr>
        <w:t>se sustituye y se consigue</w:t>
      </w:r>
      <w:r w:rsidR="003763C4" w:rsidRPr="00D6632C">
        <w:rPr>
          <w:rFonts w:asciiTheme="majorHAnsi" w:hAnsiTheme="majorHAnsi"/>
          <w:b w:val="0"/>
          <w:sz w:val="18"/>
          <w:lang w:val="es-MX"/>
        </w:rPr>
        <w:t xml:space="preserve"> </w:t>
      </w:r>
      <w:r w:rsidR="003763C4" w:rsidRPr="009A7623">
        <w:rPr>
          <w:rFonts w:asciiTheme="majorHAnsi" w:hAnsiTheme="majorHAnsi"/>
          <w:bCs/>
          <w:sz w:val="18"/>
          <w:lang w:val="es-MX"/>
        </w:rPr>
        <w:t>a</w:t>
      </w:r>
      <w:r w:rsidR="003763C4" w:rsidRPr="00D6632C">
        <w:rPr>
          <w:rFonts w:asciiTheme="majorHAnsi" w:hAnsiTheme="majorHAnsi"/>
          <w:b w:val="0"/>
          <w:sz w:val="18"/>
          <w:lang w:val="es-MX"/>
        </w:rPr>
        <w:t xml:space="preserve"> dividiendo </w:t>
      </w:r>
      <w:r w:rsidR="000D2379" w:rsidRPr="009A7623">
        <w:rPr>
          <w:rFonts w:asciiTheme="majorHAnsi" w:hAnsiTheme="majorHAnsi"/>
          <w:bCs/>
          <w:sz w:val="18"/>
          <w:lang w:val="es-MX"/>
        </w:rPr>
        <w:t>c</w:t>
      </w:r>
      <w:r w:rsidR="000D2379" w:rsidRPr="00D6632C">
        <w:rPr>
          <w:rFonts w:asciiTheme="majorHAnsi" w:hAnsiTheme="majorHAnsi"/>
          <w:b w:val="0"/>
          <w:sz w:val="18"/>
          <w:lang w:val="es-MX"/>
        </w:rPr>
        <w:t xml:space="preserve"> entre la excentricidad</w:t>
      </w:r>
      <w:r w:rsidR="008F1650" w:rsidRPr="00D6632C">
        <w:rPr>
          <w:rFonts w:asciiTheme="majorHAnsi" w:hAnsiTheme="majorHAnsi"/>
          <w:b w:val="0"/>
          <w:sz w:val="18"/>
          <w:lang w:val="es-MX"/>
        </w:rPr>
        <w:t xml:space="preserve"> como </w:t>
      </w:r>
      <w:r w:rsidR="00E74ED0">
        <w:rPr>
          <w:rFonts w:asciiTheme="majorHAnsi" w:hAnsiTheme="majorHAnsi"/>
          <w:b w:val="0"/>
          <w:sz w:val="18"/>
          <w:lang w:val="es-MX"/>
        </w:rPr>
        <w:t>se ha</w:t>
      </w:r>
      <w:r w:rsidR="008F1650" w:rsidRPr="00D6632C">
        <w:rPr>
          <w:rFonts w:asciiTheme="majorHAnsi" w:hAnsiTheme="majorHAnsi"/>
          <w:b w:val="0"/>
          <w:sz w:val="18"/>
          <w:lang w:val="es-MX"/>
        </w:rPr>
        <w:t xml:space="preserve"> despejado </w:t>
      </w:r>
      <w:r w:rsidR="00E74ED0">
        <w:rPr>
          <w:rFonts w:asciiTheme="majorHAnsi" w:hAnsiTheme="majorHAnsi"/>
          <w:b w:val="0"/>
          <w:sz w:val="18"/>
          <w:lang w:val="es-MX"/>
        </w:rPr>
        <w:t>previamente</w:t>
      </w:r>
      <w:r w:rsidR="008F1650" w:rsidRPr="00D6632C">
        <w:rPr>
          <w:rFonts w:asciiTheme="majorHAnsi" w:hAnsiTheme="majorHAnsi"/>
          <w:b w:val="0"/>
          <w:sz w:val="18"/>
          <w:lang w:val="es-MX"/>
        </w:rPr>
        <w:t>.</w:t>
      </w:r>
    </w:p>
    <w:p w14:paraId="0B560AF7" w14:textId="77777777" w:rsidR="009A7623" w:rsidRDefault="009A7623" w:rsidP="000758D5">
      <w:pPr>
        <w:pStyle w:val="12Head1"/>
        <w:rPr>
          <w:rFonts w:asciiTheme="majorHAnsi" w:hAnsiTheme="majorHAnsi" w:cs="Calibri"/>
          <w:sz w:val="18"/>
          <w:szCs w:val="14"/>
          <w:lang w:val="es-MX"/>
        </w:rPr>
      </w:pPr>
    </w:p>
    <w:p w14:paraId="1B0D8E95" w14:textId="4F58F134" w:rsidR="000758D5" w:rsidRPr="00D6632C" w:rsidRDefault="00531CF6" w:rsidP="000758D5">
      <w:pPr>
        <w:pStyle w:val="12Head1"/>
        <w:rPr>
          <w:rFonts w:asciiTheme="majorHAnsi" w:hAnsiTheme="majorHAnsi" w:cs="Calibri"/>
          <w:sz w:val="18"/>
          <w:szCs w:val="14"/>
          <w:lang w:val="es-MX"/>
        </w:rPr>
      </w:pPr>
      <w:r w:rsidRPr="00D6632C">
        <w:rPr>
          <w:rFonts w:asciiTheme="majorHAnsi" w:hAnsiTheme="majorHAnsi" w:cs="Calibri"/>
          <w:sz w:val="18"/>
          <w:szCs w:val="14"/>
          <w:lang w:val="es-MX"/>
        </w:rPr>
        <w:t>C. Velocidad orbital</w:t>
      </w:r>
      <w:r w:rsidR="001679C9">
        <w:rPr>
          <w:rFonts w:asciiTheme="majorHAnsi" w:hAnsiTheme="majorHAnsi" w:cs="Calibri"/>
          <w:sz w:val="18"/>
          <w:szCs w:val="14"/>
          <w:lang w:val="es-MX"/>
        </w:rPr>
        <w:t xml:space="preserve"> de un cuerpo celeste.</w:t>
      </w:r>
    </w:p>
    <w:p w14:paraId="2095ACAC" w14:textId="62B17377" w:rsidR="00DE4A97" w:rsidRPr="00D6632C" w:rsidRDefault="00DE4A97" w:rsidP="00DE4A97">
      <w:pPr>
        <w:pStyle w:val="12Head1"/>
        <w:rPr>
          <w:rFonts w:asciiTheme="majorHAnsi" w:hAnsiTheme="majorHAnsi" w:cs="Calibri"/>
          <w:i/>
          <w:spacing w:val="-8"/>
          <w:sz w:val="20"/>
          <w:lang w:val="es-US"/>
        </w:rPr>
      </w:pPr>
      <m:oMath>
        <m:r>
          <m:rPr>
            <m:sty m:val="bi"/>
          </m:rPr>
          <w:rPr>
            <w:rFonts w:ascii="Cambria Math" w:hAnsi="Cambria Math" w:cs="Calibri"/>
            <w:spacing w:val="-8"/>
            <w:sz w:val="20"/>
            <w:lang w:val="es-US"/>
          </w:rPr>
          <m:t>V=</m:t>
        </m:r>
        <m:rad>
          <m:radPr>
            <m:degHide m:val="1"/>
            <m:ctrlPr>
              <w:rPr>
                <w:rFonts w:ascii="Cambria Math" w:hAnsi="Cambria Math" w:cs="Calibri"/>
                <w:i/>
                <w:spacing w:val="-8"/>
                <w:sz w:val="20"/>
                <w:lang w:val="es-US"/>
              </w:rPr>
            </m:ctrlPr>
          </m:radPr>
          <m:deg/>
          <m:e>
            <m:f>
              <m:fPr>
                <m:ctrlPr>
                  <w:rPr>
                    <w:rFonts w:ascii="Cambria Math" w:hAnsi="Cambria Math" w:cs="Calibri"/>
                    <w:i/>
                    <w:spacing w:val="-8"/>
                    <w:sz w:val="20"/>
                    <w:lang w:val="es-US"/>
                  </w:rPr>
                </m:ctrlPr>
              </m:fPr>
              <m:num>
                <m:r>
                  <m:rPr>
                    <m:sty m:val="bi"/>
                  </m:rPr>
                  <w:rPr>
                    <w:rFonts w:ascii="Cambria Math" w:hAnsi="Cambria Math" w:cs="Calibri"/>
                    <w:spacing w:val="-8"/>
                    <w:sz w:val="20"/>
                    <w:lang w:val="es-US"/>
                  </w:rPr>
                  <m:t>G</m:t>
                </m:r>
                <m:r>
                  <m:rPr>
                    <m:sty m:val="bi"/>
                  </m:rPr>
                  <w:rPr>
                    <w:rFonts w:ascii="Cambria Math" w:hAnsi="Cambria Math" w:cs="Calibri"/>
                    <w:spacing w:val="-8"/>
                    <w:sz w:val="20"/>
                    <w:lang w:val="es-US"/>
                  </w:rPr>
                  <m:t>∙</m:t>
                </m:r>
                <m:r>
                  <m:rPr>
                    <m:sty m:val="bi"/>
                  </m:rPr>
                  <w:rPr>
                    <w:rFonts w:ascii="Cambria Math" w:hAnsi="Cambria Math" w:cs="Calibri"/>
                    <w:spacing w:val="-8"/>
                    <w:sz w:val="20"/>
                    <w:lang w:val="es-US"/>
                  </w:rPr>
                  <m:t>M</m:t>
                </m:r>
              </m:num>
              <m:den>
                <m:r>
                  <m:rPr>
                    <m:sty m:val="bi"/>
                  </m:rPr>
                  <w:rPr>
                    <w:rFonts w:ascii="Cambria Math" w:hAnsi="Cambria Math" w:cs="Calibri"/>
                    <w:spacing w:val="-8"/>
                    <w:sz w:val="20"/>
                    <w:lang w:val="es-US"/>
                  </w:rPr>
                  <m:t>a</m:t>
                </m:r>
              </m:den>
            </m:f>
          </m:e>
        </m:rad>
      </m:oMath>
      <w:r w:rsidR="000758D5" w:rsidRPr="00D6632C">
        <w:rPr>
          <w:rFonts w:asciiTheme="majorHAnsi" w:hAnsiTheme="majorHAnsi" w:cs="Calibri"/>
          <w:i/>
          <w:spacing w:val="-8"/>
          <w:sz w:val="20"/>
          <w:lang w:val="es-US"/>
        </w:rPr>
        <w:t xml:space="preserve"> </w:t>
      </w:r>
    </w:p>
    <w:p w14:paraId="2C6926F9" w14:textId="0B679A43" w:rsidR="00D37D7D" w:rsidRPr="00D6632C" w:rsidRDefault="00D37D7D" w:rsidP="00DE4A97">
      <w:pPr>
        <w:pStyle w:val="12Head1"/>
        <w:jc w:val="right"/>
        <w:rPr>
          <w:rFonts w:asciiTheme="majorHAnsi" w:hAnsiTheme="majorHAnsi" w:cs="Calibri"/>
          <w:i/>
          <w:spacing w:val="-8"/>
          <w:sz w:val="18"/>
          <w:szCs w:val="16"/>
          <w:lang w:val="es-US"/>
        </w:rPr>
      </w:pPr>
      <w:r w:rsidRPr="00D6632C">
        <w:rPr>
          <w:rFonts w:asciiTheme="majorHAnsi" w:hAnsiTheme="majorHAnsi" w:cs="Calibri"/>
          <w:iCs/>
          <w:spacing w:val="-8"/>
          <w:sz w:val="14"/>
          <w:szCs w:val="12"/>
          <w:lang w:val="es-US"/>
        </w:rPr>
        <w:t>(7)</w:t>
      </w:r>
    </w:p>
    <w:p w14:paraId="07E9A0FA" w14:textId="77777777" w:rsidR="003A017E" w:rsidRDefault="003A017E" w:rsidP="00D37D7D">
      <w:pPr>
        <w:pStyle w:val="13Head2"/>
        <w:rPr>
          <w:rFonts w:asciiTheme="majorHAnsi" w:hAnsiTheme="majorHAnsi"/>
          <w:b w:val="0"/>
          <w:sz w:val="16"/>
          <w:szCs w:val="16"/>
          <w:lang w:val="es-MX"/>
        </w:rPr>
      </w:pPr>
    </w:p>
    <w:p w14:paraId="5ACA108A" w14:textId="77777777" w:rsidR="00D37D7D" w:rsidRPr="00D6632C" w:rsidRDefault="00D37D7D" w:rsidP="00D37D7D">
      <w:pPr>
        <w:pStyle w:val="13Head2"/>
        <w:rPr>
          <w:rFonts w:asciiTheme="majorHAnsi" w:hAnsiTheme="majorHAnsi"/>
          <w:b w:val="0"/>
          <w:sz w:val="16"/>
          <w:szCs w:val="16"/>
          <w:lang w:val="es-MX"/>
        </w:rPr>
      </w:pPr>
      <w:r w:rsidRPr="00D6632C">
        <w:rPr>
          <w:rFonts w:asciiTheme="majorHAnsi" w:hAnsiTheme="majorHAnsi"/>
          <w:b w:val="0"/>
          <w:sz w:val="16"/>
          <w:szCs w:val="16"/>
          <w:lang w:val="es-MX"/>
        </w:rPr>
        <w:t>Donde:</w:t>
      </w:r>
    </w:p>
    <w:p w14:paraId="14E96C35" w14:textId="1BD93234" w:rsidR="00D37D7D" w:rsidRPr="00D6632C" w:rsidRDefault="00DE4A97" w:rsidP="00D37D7D">
      <w:pPr>
        <w:pStyle w:val="13Head2"/>
        <w:spacing w:before="0"/>
        <w:rPr>
          <w:rFonts w:asciiTheme="majorHAnsi" w:hAnsiTheme="majorHAnsi"/>
          <w:b w:val="0"/>
          <w:sz w:val="16"/>
          <w:szCs w:val="16"/>
          <w:lang w:val="es-MX"/>
        </w:rPr>
      </w:pPr>
      <m:oMath>
        <m:r>
          <m:rPr>
            <m:sty m:val="bi"/>
          </m:rPr>
          <w:rPr>
            <w:rFonts w:ascii="Cambria Math" w:hAnsi="Cambria Math"/>
            <w:sz w:val="16"/>
            <w:szCs w:val="16"/>
            <w:lang w:val="es-MX"/>
          </w:rPr>
          <m:t>V</m:t>
        </m:r>
      </m:oMath>
      <w:r w:rsidR="00D37D7D" w:rsidRPr="00D6632C">
        <w:rPr>
          <w:rFonts w:asciiTheme="majorHAnsi" w:hAnsiTheme="majorHAnsi"/>
          <w:b w:val="0"/>
          <w:sz w:val="16"/>
          <w:szCs w:val="16"/>
          <w:lang w:val="es-MX"/>
        </w:rPr>
        <w:t xml:space="preserve"> representa la velocidad orbital.</w:t>
      </w:r>
    </w:p>
    <w:p w14:paraId="59E8DA36" w14:textId="015CCAB5" w:rsidR="00D37D7D" w:rsidRPr="00D6632C" w:rsidRDefault="00DE4A97" w:rsidP="00D37D7D">
      <w:pPr>
        <w:pStyle w:val="13Head2"/>
        <w:spacing w:before="0"/>
        <w:rPr>
          <w:rFonts w:asciiTheme="majorHAnsi" w:hAnsiTheme="majorHAnsi"/>
          <w:b w:val="0"/>
          <w:sz w:val="16"/>
          <w:szCs w:val="16"/>
          <w:lang w:val="es-MX"/>
        </w:rPr>
      </w:pPr>
      <m:oMath>
        <m:r>
          <m:rPr>
            <m:sty m:val="bi"/>
          </m:rPr>
          <w:rPr>
            <w:rFonts w:ascii="Cambria Math" w:hAnsi="Cambria Math"/>
            <w:sz w:val="16"/>
            <w:szCs w:val="16"/>
            <w:lang w:val="es-MX"/>
          </w:rPr>
          <m:t>G</m:t>
        </m:r>
      </m:oMath>
      <w:r w:rsidR="00D37D7D" w:rsidRPr="00D6632C">
        <w:rPr>
          <w:rFonts w:asciiTheme="majorHAnsi" w:hAnsiTheme="majorHAnsi"/>
          <w:b w:val="0"/>
          <w:sz w:val="16"/>
          <w:szCs w:val="16"/>
          <w:lang w:val="es-MX"/>
        </w:rPr>
        <w:t xml:space="preserve"> es la constante de gravitación universal, la cual equivale a </w:t>
      </w:r>
      <m:oMath>
        <m:r>
          <m:rPr>
            <m:sty m:val="bi"/>
          </m:rPr>
          <w:rPr>
            <w:rFonts w:ascii="Cambria Math" w:hAnsi="Cambria Math"/>
            <w:sz w:val="16"/>
            <w:szCs w:val="16"/>
            <w:lang w:val="es-MX"/>
          </w:rPr>
          <m:t>6.67∙</m:t>
        </m:r>
        <m:sSup>
          <m:sSupPr>
            <m:ctrlPr>
              <w:rPr>
                <w:rFonts w:ascii="Cambria Math" w:hAnsi="Cambria Math"/>
                <w:bCs/>
                <w:i/>
                <w:sz w:val="16"/>
                <w:szCs w:val="16"/>
                <w:lang w:val="es-MX"/>
              </w:rPr>
            </m:ctrlPr>
          </m:sSupPr>
          <m:e>
            <m:r>
              <m:rPr>
                <m:sty m:val="bi"/>
              </m:rPr>
              <w:rPr>
                <w:rFonts w:ascii="Cambria Math" w:hAnsi="Cambria Math"/>
                <w:sz w:val="16"/>
                <w:szCs w:val="16"/>
                <w:lang w:val="es-MX"/>
              </w:rPr>
              <m:t>10</m:t>
            </m:r>
          </m:e>
          <m:sup>
            <m:r>
              <m:rPr>
                <m:sty m:val="bi"/>
              </m:rPr>
              <w:rPr>
                <w:rFonts w:ascii="Cambria Math" w:hAnsi="Cambria Math"/>
                <w:sz w:val="16"/>
                <w:szCs w:val="16"/>
                <w:lang w:val="es-MX"/>
              </w:rPr>
              <m:t>-11</m:t>
            </m:r>
          </m:sup>
        </m:sSup>
        <m:r>
          <m:rPr>
            <m:sty m:val="bi"/>
          </m:rPr>
          <w:rPr>
            <w:rFonts w:ascii="Cambria Math" w:hAnsi="Cambria Math"/>
            <w:sz w:val="16"/>
            <w:szCs w:val="16"/>
            <w:lang w:val="es-MX"/>
          </w:rPr>
          <m:t xml:space="preserve"> </m:t>
        </m:r>
        <m:f>
          <m:fPr>
            <m:ctrlPr>
              <w:rPr>
                <w:rFonts w:ascii="Cambria Math" w:hAnsi="Cambria Math"/>
                <w:bCs/>
                <w:i/>
                <w:sz w:val="16"/>
                <w:szCs w:val="16"/>
                <w:lang w:val="es-MX"/>
              </w:rPr>
            </m:ctrlPr>
          </m:fPr>
          <m:num>
            <m:r>
              <m:rPr>
                <m:sty m:val="bi"/>
              </m:rPr>
              <w:rPr>
                <w:rFonts w:ascii="Cambria Math" w:hAnsi="Cambria Math"/>
                <w:sz w:val="16"/>
                <w:szCs w:val="16"/>
                <w:lang w:val="es-MX"/>
              </w:rPr>
              <m:t>N∙</m:t>
            </m:r>
            <m:sSup>
              <m:sSupPr>
                <m:ctrlPr>
                  <w:rPr>
                    <w:rFonts w:ascii="Cambria Math" w:hAnsi="Cambria Math"/>
                    <w:bCs/>
                    <w:i/>
                    <w:sz w:val="16"/>
                    <w:szCs w:val="16"/>
                    <w:lang w:val="es-MX"/>
                  </w:rPr>
                </m:ctrlPr>
              </m:sSupPr>
              <m:e>
                <m:r>
                  <m:rPr>
                    <m:sty m:val="bi"/>
                  </m:rPr>
                  <w:rPr>
                    <w:rFonts w:ascii="Cambria Math" w:hAnsi="Cambria Math"/>
                    <w:sz w:val="16"/>
                    <w:szCs w:val="16"/>
                    <w:lang w:val="es-MX"/>
                  </w:rPr>
                  <m:t>m</m:t>
                </m:r>
              </m:e>
              <m:sup>
                <m:r>
                  <m:rPr>
                    <m:sty m:val="bi"/>
                  </m:rPr>
                  <w:rPr>
                    <w:rFonts w:ascii="Cambria Math" w:hAnsi="Cambria Math"/>
                    <w:sz w:val="16"/>
                    <w:szCs w:val="16"/>
                    <w:lang w:val="es-MX"/>
                  </w:rPr>
                  <m:t>2</m:t>
                </m:r>
              </m:sup>
            </m:sSup>
          </m:num>
          <m:den>
            <m:sSup>
              <m:sSupPr>
                <m:ctrlPr>
                  <w:rPr>
                    <w:rFonts w:ascii="Cambria Math" w:hAnsi="Cambria Math"/>
                    <w:bCs/>
                    <w:i/>
                    <w:sz w:val="16"/>
                    <w:szCs w:val="16"/>
                    <w:lang w:val="es-MX"/>
                  </w:rPr>
                </m:ctrlPr>
              </m:sSupPr>
              <m:e>
                <m:r>
                  <m:rPr>
                    <m:sty m:val="bi"/>
                  </m:rPr>
                  <w:rPr>
                    <w:rFonts w:ascii="Cambria Math" w:hAnsi="Cambria Math"/>
                    <w:sz w:val="16"/>
                    <w:szCs w:val="16"/>
                    <w:lang w:val="es-MX"/>
                  </w:rPr>
                  <m:t>kg</m:t>
                </m:r>
              </m:e>
              <m:sup>
                <m:r>
                  <m:rPr>
                    <m:sty m:val="bi"/>
                  </m:rPr>
                  <w:rPr>
                    <w:rFonts w:ascii="Cambria Math" w:hAnsi="Cambria Math"/>
                    <w:sz w:val="16"/>
                    <w:szCs w:val="16"/>
                    <w:lang w:val="es-MX"/>
                  </w:rPr>
                  <m:t>2</m:t>
                </m:r>
              </m:sup>
            </m:sSup>
          </m:den>
        </m:f>
      </m:oMath>
      <w:r w:rsidR="00D37D7D" w:rsidRPr="00D6632C">
        <w:rPr>
          <w:rFonts w:asciiTheme="majorHAnsi" w:hAnsiTheme="majorHAnsi"/>
          <w:bCs/>
          <w:sz w:val="16"/>
          <w:szCs w:val="16"/>
          <w:lang w:val="es-MX"/>
        </w:rPr>
        <w:t xml:space="preserve"> </w:t>
      </w:r>
    </w:p>
    <w:p w14:paraId="63D2A4F5" w14:textId="1532CA2B" w:rsidR="00D37D7D" w:rsidRPr="00D6632C" w:rsidRDefault="00DE4A97" w:rsidP="00DE4A97">
      <w:pPr>
        <w:pStyle w:val="13Head2"/>
        <w:spacing w:before="0"/>
        <w:rPr>
          <w:rFonts w:asciiTheme="majorHAnsi" w:hAnsiTheme="majorHAnsi"/>
          <w:b w:val="0"/>
          <w:sz w:val="16"/>
          <w:szCs w:val="16"/>
          <w:lang w:val="es-MX"/>
        </w:rPr>
      </w:pPr>
      <m:oMath>
        <m:r>
          <m:rPr>
            <m:sty m:val="bi"/>
          </m:rPr>
          <w:rPr>
            <w:rFonts w:ascii="Cambria Math" w:hAnsi="Cambria Math"/>
            <w:sz w:val="16"/>
            <w:szCs w:val="16"/>
            <w:lang w:val="es-MX"/>
          </w:rPr>
          <m:t>a</m:t>
        </m:r>
      </m:oMath>
      <w:r w:rsidR="00D37D7D" w:rsidRPr="00D6632C">
        <w:rPr>
          <w:rFonts w:asciiTheme="majorHAnsi" w:hAnsiTheme="majorHAnsi"/>
          <w:bCs/>
          <w:sz w:val="16"/>
          <w:szCs w:val="16"/>
          <w:lang w:val="es-MX"/>
        </w:rPr>
        <w:t xml:space="preserve"> </w:t>
      </w:r>
      <w:r w:rsidR="00D37D7D" w:rsidRPr="00D6632C">
        <w:rPr>
          <w:rFonts w:asciiTheme="majorHAnsi" w:hAnsiTheme="majorHAnsi"/>
          <w:b w:val="0"/>
          <w:sz w:val="16"/>
          <w:szCs w:val="16"/>
          <w:lang w:val="es-MX"/>
        </w:rPr>
        <w:t xml:space="preserve">consiste en la distancia </w:t>
      </w:r>
      <w:r w:rsidRPr="00D6632C">
        <w:rPr>
          <w:rFonts w:asciiTheme="majorHAnsi" w:hAnsiTheme="majorHAnsi"/>
          <w:b w:val="0"/>
          <w:sz w:val="16"/>
          <w:szCs w:val="16"/>
          <w:lang w:val="es-MX"/>
        </w:rPr>
        <w:t>del centro a uno de los vértices del eje mayor.</w:t>
      </w:r>
    </w:p>
    <w:p w14:paraId="4AAE7C10" w14:textId="06875E4E" w:rsidR="00434380" w:rsidRPr="00D6632C" w:rsidRDefault="00037C32" w:rsidP="00DE4A97">
      <w:pPr>
        <w:pStyle w:val="13Head2"/>
        <w:spacing w:before="0"/>
        <w:rPr>
          <w:rFonts w:asciiTheme="majorHAnsi" w:hAnsiTheme="majorHAnsi"/>
          <w:b w:val="0"/>
          <w:sz w:val="16"/>
          <w:szCs w:val="16"/>
          <w:lang w:val="es-MX"/>
        </w:rPr>
      </w:pPr>
      <m:oMath>
        <m:r>
          <m:rPr>
            <m:sty m:val="bi"/>
          </m:rPr>
          <w:rPr>
            <w:rFonts w:ascii="Cambria Math" w:hAnsi="Cambria Math"/>
            <w:sz w:val="16"/>
            <w:szCs w:val="16"/>
            <w:lang w:val="es-MX"/>
          </w:rPr>
          <m:t>M</m:t>
        </m:r>
      </m:oMath>
      <w:r w:rsidR="00434380" w:rsidRPr="00D6632C">
        <w:rPr>
          <w:rFonts w:asciiTheme="majorHAnsi" w:hAnsiTheme="majorHAnsi"/>
          <w:bCs/>
          <w:sz w:val="16"/>
          <w:szCs w:val="16"/>
          <w:lang w:val="es-MX"/>
        </w:rPr>
        <w:t xml:space="preserve"> </w:t>
      </w:r>
      <w:r w:rsidR="00434380" w:rsidRPr="00D6632C">
        <w:rPr>
          <w:rFonts w:asciiTheme="majorHAnsi" w:hAnsiTheme="majorHAnsi"/>
          <w:b w:val="0"/>
          <w:sz w:val="16"/>
          <w:szCs w:val="16"/>
          <w:lang w:val="es-MX"/>
        </w:rPr>
        <w:t xml:space="preserve">consiste en la </w:t>
      </w:r>
      <w:r w:rsidRPr="00D6632C">
        <w:rPr>
          <w:rFonts w:asciiTheme="majorHAnsi" w:hAnsiTheme="majorHAnsi"/>
          <w:b w:val="0"/>
          <w:sz w:val="16"/>
          <w:szCs w:val="16"/>
          <w:lang w:val="es-MX"/>
        </w:rPr>
        <w:t>masa del cuerpo atractor (la masa solar en este caso)</w:t>
      </w:r>
      <w:r w:rsidR="001679C9">
        <w:rPr>
          <w:rFonts w:asciiTheme="majorHAnsi" w:hAnsiTheme="majorHAnsi"/>
          <w:b w:val="0"/>
          <w:sz w:val="16"/>
          <w:szCs w:val="16"/>
          <w:lang w:val="es-MX"/>
        </w:rPr>
        <w:t>.</w:t>
      </w:r>
    </w:p>
    <w:p w14:paraId="1ACBB55F" w14:textId="77777777" w:rsidR="001679C9" w:rsidRDefault="001679C9" w:rsidP="000758D5">
      <w:pPr>
        <w:pStyle w:val="12Head1"/>
        <w:rPr>
          <w:rFonts w:asciiTheme="majorHAnsi" w:hAnsiTheme="majorHAnsi" w:cs="Calibri"/>
          <w:sz w:val="18"/>
          <w:szCs w:val="14"/>
          <w:lang w:val="es-MX"/>
        </w:rPr>
      </w:pPr>
    </w:p>
    <w:p w14:paraId="5EAA487A" w14:textId="48919B4B" w:rsidR="001679C9" w:rsidRPr="001679C9" w:rsidRDefault="001679C9" w:rsidP="000758D5">
      <w:pPr>
        <w:pStyle w:val="12Head1"/>
        <w:rPr>
          <w:rFonts w:asciiTheme="majorHAnsi" w:hAnsiTheme="majorHAnsi" w:cs="Calibri"/>
          <w:sz w:val="18"/>
          <w:szCs w:val="14"/>
          <w:lang w:val="es-MX"/>
        </w:rPr>
      </w:pPr>
      <w:r>
        <w:rPr>
          <w:rFonts w:asciiTheme="majorHAnsi" w:hAnsiTheme="majorHAnsi" w:cs="Calibri"/>
          <w:sz w:val="18"/>
          <w:szCs w:val="14"/>
          <w:lang w:val="es-MX"/>
        </w:rPr>
        <w:t>D</w:t>
      </w:r>
      <w:r w:rsidRPr="00D6632C">
        <w:rPr>
          <w:rFonts w:asciiTheme="majorHAnsi" w:hAnsiTheme="majorHAnsi" w:cs="Calibri"/>
          <w:sz w:val="18"/>
          <w:szCs w:val="14"/>
          <w:lang w:val="es-MX"/>
        </w:rPr>
        <w:t>. Velocidad orbital de la Tierra.</w:t>
      </w:r>
    </w:p>
    <w:p w14:paraId="5AE31714" w14:textId="7A38588E" w:rsidR="00FF597B" w:rsidRPr="003376AB" w:rsidRDefault="0059157D" w:rsidP="000758D5">
      <w:pPr>
        <w:pStyle w:val="12Head1"/>
        <w:rPr>
          <w:rFonts w:asciiTheme="majorHAnsi" w:hAnsiTheme="majorHAnsi" w:cs="Calibri"/>
          <w:b w:val="0"/>
          <w:bCs/>
          <w:i/>
          <w:spacing w:val="-8"/>
          <w:sz w:val="18"/>
          <w:szCs w:val="16"/>
          <w:lang w:val="es-US"/>
        </w:rPr>
      </w:pPr>
      <m:oMath>
        <m:r>
          <m:rPr>
            <m:sty m:val="bi"/>
          </m:rPr>
          <w:rPr>
            <w:rFonts w:ascii="Cambria Math" w:hAnsi="Cambria Math" w:cs="Calibri"/>
            <w:spacing w:val="-8"/>
            <w:sz w:val="18"/>
            <w:szCs w:val="16"/>
            <w:lang w:val="es-US"/>
          </w:rPr>
          <m:t>G=6.67*</m:t>
        </m:r>
        <m:sSup>
          <m:sSupPr>
            <m:ctrlPr>
              <w:rPr>
                <w:rFonts w:ascii="Cambria Math" w:hAnsi="Cambria Math" w:cs="Calibri"/>
                <w:b w:val="0"/>
                <w:bCs/>
                <w:i/>
                <w:spacing w:val="-8"/>
                <w:sz w:val="18"/>
                <w:szCs w:val="16"/>
                <w:lang w:val="es-US"/>
              </w:rPr>
            </m:ctrlPr>
          </m:sSupPr>
          <m:e>
            <m:r>
              <m:rPr>
                <m:sty m:val="bi"/>
              </m:rPr>
              <w:rPr>
                <w:rFonts w:ascii="Cambria Math" w:hAnsi="Cambria Math" w:cs="Calibri"/>
                <w:spacing w:val="-8"/>
                <w:sz w:val="18"/>
                <w:szCs w:val="16"/>
                <w:lang w:val="es-US"/>
              </w:rPr>
              <m:t>10</m:t>
            </m:r>
          </m:e>
          <m:sup>
            <m:r>
              <m:rPr>
                <m:sty m:val="bi"/>
              </m:rPr>
              <w:rPr>
                <w:rFonts w:ascii="Cambria Math" w:hAnsi="Cambria Math" w:cs="Calibri"/>
                <w:spacing w:val="-8"/>
                <w:sz w:val="18"/>
                <w:szCs w:val="16"/>
                <w:lang w:val="es-US"/>
              </w:rPr>
              <m:t>-11</m:t>
            </m:r>
          </m:sup>
        </m:sSup>
        <m:f>
          <m:fPr>
            <m:ctrlPr>
              <w:rPr>
                <w:rFonts w:ascii="Cambria Math" w:hAnsi="Cambria Math" w:cs="Calibri"/>
                <w:b w:val="0"/>
                <w:bCs/>
                <w:i/>
                <w:spacing w:val="-8"/>
                <w:sz w:val="18"/>
                <w:szCs w:val="16"/>
                <w:lang w:val="es-US"/>
              </w:rPr>
            </m:ctrlPr>
          </m:fPr>
          <m:num>
            <m:r>
              <m:rPr>
                <m:sty m:val="bi"/>
              </m:rPr>
              <w:rPr>
                <w:rFonts w:ascii="Cambria Math" w:hAnsi="Cambria Math" w:cs="Calibri"/>
                <w:spacing w:val="-8"/>
                <w:sz w:val="18"/>
                <w:szCs w:val="16"/>
                <w:lang w:val="es-US"/>
              </w:rPr>
              <m:t>N∙</m:t>
            </m:r>
            <m:sSup>
              <m:sSupPr>
                <m:ctrlPr>
                  <w:rPr>
                    <w:rFonts w:ascii="Cambria Math" w:hAnsi="Cambria Math" w:cs="Calibri"/>
                    <w:b w:val="0"/>
                    <w:bCs/>
                    <w:i/>
                    <w:spacing w:val="-8"/>
                    <w:sz w:val="18"/>
                    <w:szCs w:val="16"/>
                    <w:lang w:val="es-US"/>
                  </w:rPr>
                </m:ctrlPr>
              </m:sSupPr>
              <m:e>
                <m:r>
                  <m:rPr>
                    <m:sty m:val="bi"/>
                  </m:rPr>
                  <w:rPr>
                    <w:rFonts w:ascii="Cambria Math" w:hAnsi="Cambria Math" w:cs="Calibri"/>
                    <w:spacing w:val="-8"/>
                    <w:sz w:val="18"/>
                    <w:szCs w:val="16"/>
                    <w:lang w:val="es-US"/>
                  </w:rPr>
                  <m:t>m</m:t>
                </m:r>
              </m:e>
              <m:sup>
                <m:r>
                  <m:rPr>
                    <m:sty m:val="bi"/>
                  </m:rPr>
                  <w:rPr>
                    <w:rFonts w:ascii="Cambria Math" w:hAnsi="Cambria Math" w:cs="Calibri"/>
                    <w:spacing w:val="-8"/>
                    <w:sz w:val="18"/>
                    <w:szCs w:val="16"/>
                    <w:lang w:val="es-US"/>
                  </w:rPr>
                  <m:t>2</m:t>
                </m:r>
              </m:sup>
            </m:sSup>
          </m:num>
          <m:den>
            <m:sSup>
              <m:sSupPr>
                <m:ctrlPr>
                  <w:rPr>
                    <w:rFonts w:ascii="Cambria Math" w:hAnsi="Cambria Math" w:cs="Calibri"/>
                    <w:b w:val="0"/>
                    <w:bCs/>
                    <w:i/>
                    <w:spacing w:val="-8"/>
                    <w:sz w:val="18"/>
                    <w:szCs w:val="16"/>
                    <w:lang w:val="es-US"/>
                  </w:rPr>
                </m:ctrlPr>
              </m:sSupPr>
              <m:e>
                <m:r>
                  <m:rPr>
                    <m:sty m:val="bi"/>
                  </m:rPr>
                  <w:rPr>
                    <w:rFonts w:ascii="Cambria Math" w:hAnsi="Cambria Math" w:cs="Calibri"/>
                    <w:spacing w:val="-8"/>
                    <w:sz w:val="18"/>
                    <w:szCs w:val="16"/>
                    <w:lang w:val="es-US"/>
                  </w:rPr>
                  <m:t>kg</m:t>
                </m:r>
              </m:e>
              <m:sup>
                <m:r>
                  <m:rPr>
                    <m:sty m:val="bi"/>
                  </m:rPr>
                  <w:rPr>
                    <w:rFonts w:ascii="Cambria Math" w:hAnsi="Cambria Math" w:cs="Calibri"/>
                    <w:spacing w:val="-8"/>
                    <w:sz w:val="18"/>
                    <w:szCs w:val="16"/>
                    <w:lang w:val="es-US"/>
                  </w:rPr>
                  <m:t>2</m:t>
                </m:r>
              </m:sup>
            </m:sSup>
          </m:den>
        </m:f>
        <m:f>
          <m:fPr>
            <m:ctrlPr>
              <w:rPr>
                <w:rFonts w:ascii="Cambria Math" w:hAnsi="Cambria Math" w:cs="Calibri"/>
                <w:b w:val="0"/>
                <w:bCs/>
                <w:i/>
                <w:spacing w:val="-8"/>
                <w:sz w:val="18"/>
                <w:szCs w:val="16"/>
                <w:lang w:val="es-US"/>
              </w:rPr>
            </m:ctrlPr>
          </m:fPr>
          <m:num>
            <m:r>
              <m:rPr>
                <m:sty m:val="bi"/>
              </m:rPr>
              <w:rPr>
                <w:rFonts w:ascii="Cambria Math" w:hAnsi="Cambria Math" w:cs="Calibri"/>
                <w:spacing w:val="-8"/>
                <w:sz w:val="18"/>
                <w:szCs w:val="16"/>
                <w:lang w:val="es-US"/>
              </w:rPr>
              <m:t>N∙</m:t>
            </m:r>
            <m:sSup>
              <m:sSupPr>
                <m:ctrlPr>
                  <w:rPr>
                    <w:rFonts w:ascii="Cambria Math" w:hAnsi="Cambria Math" w:cs="Calibri"/>
                    <w:b w:val="0"/>
                    <w:bCs/>
                    <w:i/>
                    <w:spacing w:val="-8"/>
                    <w:sz w:val="18"/>
                    <w:szCs w:val="16"/>
                    <w:lang w:val="es-US"/>
                  </w:rPr>
                </m:ctrlPr>
              </m:sSupPr>
              <m:e>
                <m:r>
                  <m:rPr>
                    <m:sty m:val="bi"/>
                  </m:rPr>
                  <w:rPr>
                    <w:rFonts w:ascii="Cambria Math" w:hAnsi="Cambria Math" w:cs="Calibri"/>
                    <w:spacing w:val="-8"/>
                    <w:sz w:val="18"/>
                    <w:szCs w:val="16"/>
                    <w:lang w:val="es-US"/>
                  </w:rPr>
                  <m:t>m</m:t>
                </m:r>
              </m:e>
              <m:sup>
                <m:r>
                  <m:rPr>
                    <m:sty m:val="bi"/>
                  </m:rPr>
                  <w:rPr>
                    <w:rFonts w:ascii="Cambria Math" w:hAnsi="Cambria Math" w:cs="Calibri"/>
                    <w:spacing w:val="-8"/>
                    <w:sz w:val="18"/>
                    <w:szCs w:val="16"/>
                    <w:lang w:val="es-US"/>
                  </w:rPr>
                  <m:t>2</m:t>
                </m:r>
              </m:sup>
            </m:sSup>
          </m:num>
          <m:den>
            <m:sSup>
              <m:sSupPr>
                <m:ctrlPr>
                  <w:rPr>
                    <w:rFonts w:ascii="Cambria Math" w:hAnsi="Cambria Math" w:cs="Calibri"/>
                    <w:b w:val="0"/>
                    <w:bCs/>
                    <w:i/>
                    <w:spacing w:val="-8"/>
                    <w:sz w:val="18"/>
                    <w:szCs w:val="16"/>
                    <w:lang w:val="es-US"/>
                  </w:rPr>
                </m:ctrlPr>
              </m:sSupPr>
              <m:e>
                <m:r>
                  <m:rPr>
                    <m:sty m:val="bi"/>
                  </m:rPr>
                  <w:rPr>
                    <w:rFonts w:ascii="Cambria Math" w:hAnsi="Cambria Math" w:cs="Calibri"/>
                    <w:spacing w:val="-8"/>
                    <w:sz w:val="18"/>
                    <w:szCs w:val="16"/>
                    <w:lang w:val="es-US"/>
                  </w:rPr>
                  <m:t>kg</m:t>
                </m:r>
              </m:e>
              <m:sup>
                <m:r>
                  <m:rPr>
                    <m:sty m:val="bi"/>
                  </m:rPr>
                  <w:rPr>
                    <w:rFonts w:ascii="Cambria Math" w:hAnsi="Cambria Math" w:cs="Calibri"/>
                    <w:spacing w:val="-8"/>
                    <w:sz w:val="18"/>
                    <w:szCs w:val="16"/>
                    <w:lang w:val="es-US"/>
                  </w:rPr>
                  <m:t>2</m:t>
                </m:r>
              </m:sup>
            </m:sSup>
          </m:den>
        </m:f>
      </m:oMath>
      <w:r w:rsidR="00F840E8" w:rsidRPr="00F840E8">
        <w:rPr>
          <w:rFonts w:ascii="Cambria Math" w:hAnsi="Cambria Math" w:cs="Calibri"/>
          <w:b w:val="0"/>
          <w:bCs/>
          <w:i/>
          <w:spacing w:val="-8"/>
          <w:sz w:val="18"/>
          <w:szCs w:val="16"/>
          <w:lang w:val="es-US"/>
        </w:rPr>
        <w:t xml:space="preserve"> </w:t>
      </w:r>
      <m:oMath>
        <m:r>
          <w:ins w:id="1" w:author="Emiliano Vivas Rodríguez">
            <w:rPr>
              <w:rFonts w:ascii="Cambria Math" w:hAnsi="Cambria Math" w:cs="Calibri"/>
              <w:spacing w:val="-8"/>
              <w:sz w:val="18"/>
              <w:szCs w:val="16"/>
              <w:lang w:val="es-US"/>
            </w:rPr>
            <m:t>G=6.67*</m:t>
          </w:ins>
        </m:r>
        <m:sSup>
          <m:sSupPr>
            <m:ctrlPr>
              <w:ins w:id="2" w:author="Emiliano Vivas Rodríguez">
                <w:rPr>
                  <w:rFonts w:ascii="Cambria Math" w:hAnsi="Cambria Math" w:cs="Calibri"/>
                  <w:b w:val="0"/>
                  <w:bCs/>
                  <w:i/>
                  <w:spacing w:val="-8"/>
                  <w:sz w:val="18"/>
                  <w:szCs w:val="16"/>
                  <w:lang w:val="es-US"/>
                </w:rPr>
              </w:ins>
            </m:ctrlPr>
          </m:sSupPr>
          <m:e>
            <m:r>
              <w:ins w:id="3" w:author="Emiliano Vivas Rodríguez">
                <w:rPr>
                  <w:rFonts w:ascii="Cambria Math" w:hAnsi="Cambria Math" w:cs="Calibri"/>
                  <w:spacing w:val="-8"/>
                  <w:sz w:val="18"/>
                  <w:szCs w:val="16"/>
                  <w:lang w:val="es-US"/>
                </w:rPr>
                <m:t>10</m:t>
              </w:ins>
            </m:r>
          </m:e>
          <m:sup>
            <m:r>
              <w:ins w:id="4" w:author="Emiliano Vivas Rodríguez">
                <w:rPr>
                  <w:rFonts w:ascii="Cambria Math" w:hAnsi="Cambria Math" w:cs="Calibri"/>
                  <w:spacing w:val="-8"/>
                  <w:sz w:val="18"/>
                  <w:szCs w:val="16"/>
                  <w:lang w:val="es-US"/>
                </w:rPr>
                <m:t>-11</m:t>
              </w:ins>
            </m:r>
          </m:sup>
        </m:sSup>
        <m:f>
          <m:fPr>
            <m:ctrlPr>
              <w:ins w:id="5" w:author="Emiliano Vivas Rodríguez">
                <w:rPr>
                  <w:rFonts w:ascii="Cambria Math" w:hAnsi="Cambria Math" w:cs="Calibri"/>
                  <w:b w:val="0"/>
                  <w:bCs/>
                  <w:i/>
                  <w:spacing w:val="-8"/>
                  <w:sz w:val="18"/>
                  <w:szCs w:val="16"/>
                  <w:lang w:val="es-US"/>
                </w:rPr>
              </w:ins>
            </m:ctrlPr>
          </m:fPr>
          <m:num>
            <m:r>
              <w:ins w:id="6" w:author="Emiliano Vivas Rodríguez">
                <w:rPr>
                  <w:rFonts w:ascii="Cambria Math" w:hAnsi="Cambria Math" w:cs="Calibri"/>
                  <w:spacing w:val="-8"/>
                  <w:sz w:val="18"/>
                  <w:szCs w:val="16"/>
                  <w:lang w:val="es-US"/>
                </w:rPr>
                <m:t>N∙</m:t>
              </w:ins>
            </m:r>
            <m:sSup>
              <m:sSupPr>
                <m:ctrlPr>
                  <w:ins w:id="7" w:author="Emiliano Vivas Rodríguez">
                    <w:rPr>
                      <w:rFonts w:ascii="Cambria Math" w:hAnsi="Cambria Math" w:cs="Calibri"/>
                      <w:b w:val="0"/>
                      <w:bCs/>
                      <w:i/>
                      <w:spacing w:val="-8"/>
                      <w:sz w:val="18"/>
                      <w:szCs w:val="16"/>
                      <w:lang w:val="es-US"/>
                    </w:rPr>
                  </w:ins>
                </m:ctrlPr>
              </m:sSupPr>
              <m:e>
                <m:r>
                  <w:ins w:id="8" w:author="Emiliano Vivas Rodríguez">
                    <w:rPr>
                      <w:rFonts w:ascii="Cambria Math" w:hAnsi="Cambria Math" w:cs="Calibri"/>
                      <w:spacing w:val="-8"/>
                      <w:sz w:val="18"/>
                      <w:szCs w:val="16"/>
                      <w:lang w:val="es-US"/>
                    </w:rPr>
                    <m:t>m</m:t>
                  </w:ins>
                </m:r>
              </m:e>
              <m:sup>
                <m:r>
                  <w:ins w:id="9" w:author="Emiliano Vivas Rodríguez">
                    <w:rPr>
                      <w:rFonts w:ascii="Cambria Math" w:hAnsi="Cambria Math" w:cs="Calibri"/>
                      <w:spacing w:val="-8"/>
                      <w:sz w:val="18"/>
                      <w:szCs w:val="16"/>
                      <w:lang w:val="es-US"/>
                    </w:rPr>
                    <m:t>2</m:t>
                  </w:ins>
                </m:r>
              </m:sup>
            </m:sSup>
          </m:num>
          <m:den>
            <m:sSup>
              <m:sSupPr>
                <m:ctrlPr>
                  <w:ins w:id="10" w:author="Emiliano Vivas Rodríguez">
                    <w:rPr>
                      <w:rFonts w:ascii="Cambria Math" w:hAnsi="Cambria Math" w:cs="Calibri"/>
                      <w:b w:val="0"/>
                      <w:bCs/>
                      <w:i/>
                      <w:spacing w:val="-8"/>
                      <w:sz w:val="18"/>
                      <w:szCs w:val="16"/>
                      <w:lang w:val="es-US"/>
                    </w:rPr>
                  </w:ins>
                </m:ctrlPr>
              </m:sSupPr>
              <m:e>
                <m:r>
                  <w:ins w:id="11" w:author="Emiliano Vivas Rodríguez">
                    <w:rPr>
                      <w:rFonts w:ascii="Cambria Math" w:hAnsi="Cambria Math" w:cs="Calibri"/>
                      <w:spacing w:val="-8"/>
                      <w:sz w:val="18"/>
                      <w:szCs w:val="16"/>
                      <w:lang w:val="es-US"/>
                    </w:rPr>
                    <m:t>kg</m:t>
                  </w:ins>
                </m:r>
              </m:e>
              <m:sup>
                <m:r>
                  <w:ins w:id="12" w:author="Emiliano Vivas Rodríguez">
                    <w:rPr>
                      <w:rFonts w:ascii="Cambria Math" w:hAnsi="Cambria Math" w:cs="Calibri"/>
                      <w:spacing w:val="-8"/>
                      <w:sz w:val="18"/>
                      <w:szCs w:val="16"/>
                      <w:lang w:val="es-US"/>
                    </w:rPr>
                    <m:t>2</m:t>
                  </w:ins>
                </m:r>
              </m:sup>
            </m:sSup>
          </m:den>
        </m:f>
      </m:oMath>
      <w:ins w:id="13" w:author="Emiliano Vivas Rodríguez">
        <w:r w:rsidR="00F840E8" w:rsidRPr="003376AB">
          <w:rPr>
            <w:rFonts w:asciiTheme="majorHAnsi" w:hAnsiTheme="majorHAnsi" w:cs="Calibri"/>
            <w:b w:val="0"/>
            <w:bCs/>
            <w:i/>
            <w:spacing w:val="-8"/>
            <w:sz w:val="18"/>
            <w:szCs w:val="16"/>
            <w:lang w:val="es-US"/>
          </w:rPr>
          <w:t xml:space="preserve"> </w:t>
        </w:r>
      </w:ins>
    </w:p>
    <w:p w14:paraId="6DAEB5E9" w14:textId="29780693" w:rsidR="008B7312" w:rsidRPr="00D6632C" w:rsidRDefault="00D6632C" w:rsidP="000758D5">
      <w:pPr>
        <w:pStyle w:val="12Head1"/>
        <w:rPr>
          <w:rFonts w:asciiTheme="majorHAnsi" w:hAnsiTheme="majorHAnsi" w:cs="Calibri"/>
          <w:b w:val="0"/>
          <w:bCs/>
          <w:i/>
          <w:spacing w:val="-8"/>
          <w:sz w:val="18"/>
          <w:szCs w:val="16"/>
          <w:lang w:val="es-US"/>
        </w:rPr>
      </w:pPr>
      <m:oMath>
        <m:r>
          <w:rPr>
            <w:rFonts w:ascii="Cambria Math" w:hAnsi="Cambria Math" w:cs="Calibri"/>
            <w:spacing w:val="-8"/>
            <w:sz w:val="18"/>
            <w:szCs w:val="16"/>
            <w:lang w:val="es-US"/>
          </w:rPr>
          <m:t>M=1.99*</m:t>
        </m:r>
        <m:sSup>
          <m:sSupPr>
            <m:ctrlPr>
              <w:rPr>
                <w:rFonts w:ascii="Cambria Math" w:hAnsi="Cambria Math" w:cs="Calibri"/>
                <w:b w:val="0"/>
                <w:bCs/>
                <w:i/>
                <w:spacing w:val="-8"/>
                <w:sz w:val="18"/>
                <w:szCs w:val="16"/>
                <w:lang w:val="es-US"/>
              </w:rPr>
            </m:ctrlPr>
          </m:sSupPr>
          <m:e>
            <m:r>
              <w:rPr>
                <w:rFonts w:ascii="Cambria Math" w:hAnsi="Cambria Math" w:cs="Calibri"/>
                <w:spacing w:val="-8"/>
                <w:sz w:val="18"/>
                <w:szCs w:val="16"/>
                <w:lang w:val="es-US"/>
              </w:rPr>
              <m:t>10</m:t>
            </m:r>
          </m:e>
          <m:sup>
            <m:r>
              <w:rPr>
                <w:rFonts w:ascii="Cambria Math" w:hAnsi="Cambria Math" w:cs="Calibri"/>
                <w:spacing w:val="-8"/>
                <w:sz w:val="18"/>
                <w:szCs w:val="16"/>
                <w:lang w:val="es-US"/>
              </w:rPr>
              <m:t>30</m:t>
            </m:r>
          </m:sup>
        </m:sSup>
        <m:r>
          <w:rPr>
            <w:rFonts w:ascii="Cambria Math" w:hAnsi="Cambria Math" w:cs="Calibri"/>
            <w:spacing w:val="-8"/>
            <w:sz w:val="18"/>
            <w:szCs w:val="16"/>
            <w:lang w:val="es-US"/>
          </w:rPr>
          <m:t>kg</m:t>
        </m:r>
      </m:oMath>
      <w:r w:rsidR="00344B93" w:rsidRPr="00D6632C">
        <w:rPr>
          <w:rFonts w:asciiTheme="majorHAnsi" w:hAnsiTheme="majorHAnsi" w:cs="Calibri"/>
          <w:b w:val="0"/>
          <w:bCs/>
          <w:i/>
          <w:spacing w:val="-8"/>
          <w:sz w:val="18"/>
          <w:szCs w:val="16"/>
          <w:lang w:val="es-US"/>
        </w:rPr>
        <w:t xml:space="preserve"> </w:t>
      </w:r>
    </w:p>
    <w:p w14:paraId="4D463E2D" w14:textId="4B4230D7" w:rsidR="009B2613" w:rsidRPr="00D6632C" w:rsidRDefault="0059157D" w:rsidP="000758D5">
      <w:pPr>
        <w:pStyle w:val="12Head1"/>
        <w:rPr>
          <w:rFonts w:asciiTheme="majorHAnsi" w:hAnsiTheme="majorHAnsi" w:cs="Calibri"/>
          <w:b w:val="0"/>
          <w:bCs/>
          <w:i/>
          <w:spacing w:val="-8"/>
          <w:sz w:val="18"/>
          <w:szCs w:val="16"/>
          <w:lang w:val="es-US"/>
        </w:rPr>
      </w:pPr>
      <m:oMath>
        <m:r>
          <m:rPr>
            <m:sty m:val="bi"/>
          </m:rPr>
          <w:rPr>
            <w:rFonts w:ascii="Cambria Math" w:hAnsi="Cambria Math" w:cs="Calibri"/>
            <w:spacing w:val="-8"/>
            <w:sz w:val="18"/>
            <w:szCs w:val="16"/>
            <w:lang w:val="es-US"/>
          </w:rPr>
          <m:t>a=1.49*</m:t>
        </m:r>
        <m:sSup>
          <m:sSupPr>
            <m:ctrlPr>
              <w:rPr>
                <w:rFonts w:ascii="Cambria Math" w:hAnsi="Cambria Math" w:cs="Calibri"/>
                <w:b w:val="0"/>
                <w:i/>
                <w:spacing w:val="-8"/>
                <w:sz w:val="18"/>
                <w:szCs w:val="16"/>
                <w:lang w:val="es-US"/>
              </w:rPr>
            </m:ctrlPr>
          </m:sSupPr>
          <m:e>
            <m:r>
              <m:rPr>
                <m:sty m:val="bi"/>
              </m:rPr>
              <w:rPr>
                <w:rFonts w:ascii="Cambria Math" w:hAnsi="Cambria Math" w:cs="Calibri"/>
                <w:spacing w:val="-8"/>
                <w:sz w:val="18"/>
                <w:szCs w:val="16"/>
                <w:lang w:val="es-US"/>
              </w:rPr>
              <m:t>10</m:t>
            </m:r>
          </m:e>
          <m:sup>
            <m:r>
              <m:rPr>
                <m:sty m:val="bi"/>
              </m:rPr>
              <w:rPr>
                <w:rFonts w:ascii="Cambria Math" w:hAnsi="Cambria Math" w:cs="Calibri"/>
                <w:spacing w:val="-8"/>
                <w:sz w:val="18"/>
                <w:szCs w:val="16"/>
                <w:lang w:val="es-US"/>
              </w:rPr>
              <m:t>11</m:t>
            </m:r>
          </m:sup>
        </m:sSup>
        <m:r>
          <m:rPr>
            <m:sty m:val="bi"/>
          </m:rPr>
          <w:rPr>
            <w:rFonts w:ascii="Cambria Math" w:hAnsi="Cambria Math" w:cs="Calibri"/>
            <w:spacing w:val="-8"/>
            <w:sz w:val="18"/>
            <w:szCs w:val="16"/>
            <w:lang w:val="es-US"/>
          </w:rPr>
          <m:t xml:space="preserve"> mm</m:t>
        </m:r>
      </m:oMath>
      <w:r w:rsidR="001459D6">
        <w:rPr>
          <w:rFonts w:ascii="Cambria Math" w:hAnsi="Cambria Math" w:cs="Calibri"/>
          <w:b w:val="0"/>
          <w:i/>
          <w:spacing w:val="-8"/>
          <w:sz w:val="18"/>
          <w:szCs w:val="16"/>
          <w:lang w:val="es-US"/>
        </w:rPr>
        <w:t xml:space="preserve"> </w:t>
      </w:r>
      <m:oMath>
        <m:r>
          <w:ins w:id="14" w:author="Emiliano Vivas Rodríguez">
            <w:rPr>
              <w:rFonts w:ascii="Cambria Math" w:hAnsi="Cambria Math" w:cs="Calibri"/>
              <w:spacing w:val="-8"/>
              <w:sz w:val="18"/>
              <w:szCs w:val="16"/>
              <w:lang w:val="es-US"/>
            </w:rPr>
            <m:t>a=1.49*</m:t>
          </w:ins>
        </m:r>
        <m:sSup>
          <m:sSupPr>
            <m:ctrlPr>
              <w:ins w:id="15" w:author="Emiliano Vivas Rodríguez">
                <w:rPr>
                  <w:rFonts w:ascii="Cambria Math" w:hAnsi="Cambria Math" w:cs="Calibri"/>
                  <w:b w:val="0"/>
                  <w:bCs/>
                  <w:i/>
                  <w:spacing w:val="-8"/>
                  <w:sz w:val="18"/>
                  <w:szCs w:val="16"/>
                  <w:lang w:val="es-US"/>
                </w:rPr>
              </w:ins>
            </m:ctrlPr>
          </m:sSupPr>
          <m:e>
            <m:r>
              <w:ins w:id="16" w:author="Emiliano Vivas Rodríguez">
                <w:rPr>
                  <w:rFonts w:ascii="Cambria Math" w:hAnsi="Cambria Math" w:cs="Calibri"/>
                  <w:spacing w:val="-8"/>
                  <w:sz w:val="18"/>
                  <w:szCs w:val="16"/>
                  <w:lang w:val="es-US"/>
                </w:rPr>
                <m:t>10</m:t>
              </w:ins>
            </m:r>
          </m:e>
          <m:sup>
            <m:r>
              <w:ins w:id="17" w:author="Emiliano Vivas Rodríguez">
                <w:rPr>
                  <w:rFonts w:ascii="Cambria Math" w:hAnsi="Cambria Math" w:cs="Calibri"/>
                  <w:spacing w:val="-8"/>
                  <w:sz w:val="18"/>
                  <w:szCs w:val="16"/>
                  <w:lang w:val="es-US"/>
                </w:rPr>
                <m:t>11</m:t>
              </w:ins>
            </m:r>
          </m:sup>
        </m:sSup>
        <m:r>
          <w:ins w:id="18" w:author="Emiliano Vivas Rodríguez">
            <w:rPr>
              <w:rFonts w:ascii="Cambria Math" w:hAnsi="Cambria Math" w:cs="Calibri"/>
              <w:spacing w:val="-8"/>
              <w:sz w:val="18"/>
              <w:szCs w:val="16"/>
              <w:lang w:val="es-US"/>
            </w:rPr>
            <m:t xml:space="preserve"> m</m:t>
          </w:ins>
        </m:r>
      </m:oMath>
      <w:ins w:id="19" w:author="Emiliano Vivas Rodríguez">
        <w:r w:rsidR="001459D6" w:rsidRPr="00D6632C">
          <w:rPr>
            <w:rFonts w:asciiTheme="majorHAnsi" w:hAnsiTheme="majorHAnsi" w:cs="Calibri"/>
            <w:b w:val="0"/>
            <w:bCs/>
            <w:i/>
            <w:spacing w:val="-8"/>
            <w:sz w:val="18"/>
            <w:szCs w:val="16"/>
            <w:lang w:val="es-US"/>
          </w:rPr>
          <w:t xml:space="preserve"> </w:t>
        </w:r>
      </w:ins>
    </w:p>
    <w:p w14:paraId="2B363BDB" w14:textId="4240266D" w:rsidR="001459D6" w:rsidRPr="00D6632C" w:rsidRDefault="00D6632C" w:rsidP="000758D5">
      <w:pPr>
        <w:pStyle w:val="12Head1"/>
        <w:rPr>
          <w:rFonts w:asciiTheme="majorHAnsi" w:hAnsiTheme="majorHAnsi" w:cs="Calibri"/>
          <w:b w:val="0"/>
          <w:bCs/>
          <w:i/>
          <w:spacing w:val="-8"/>
          <w:sz w:val="18"/>
          <w:szCs w:val="16"/>
          <w:lang w:val="es-US"/>
        </w:rPr>
      </w:pPr>
      <m:oMath>
        <m:r>
          <w:rPr>
            <w:rFonts w:ascii="Cambria Math" w:hAnsi="Cambria Math" w:cs="Calibri"/>
            <w:spacing w:val="-8"/>
            <w:sz w:val="18"/>
            <w:szCs w:val="16"/>
            <w:lang w:val="es-US"/>
          </w:rPr>
          <m:t>V=</m:t>
        </m:r>
        <m:rad>
          <m:radPr>
            <m:degHide m:val="1"/>
            <m:ctrlPr>
              <w:rPr>
                <w:rFonts w:ascii="Cambria Math" w:hAnsi="Cambria Math" w:cs="Calibri"/>
                <w:b w:val="0"/>
                <w:bCs/>
                <w:i/>
                <w:spacing w:val="-8"/>
                <w:sz w:val="18"/>
                <w:szCs w:val="16"/>
                <w:lang w:val="es-US"/>
              </w:rPr>
            </m:ctrlPr>
          </m:radPr>
          <m:deg/>
          <m:e>
            <m:f>
              <m:fPr>
                <m:ctrlPr>
                  <w:rPr>
                    <w:rFonts w:ascii="Cambria Math" w:hAnsi="Cambria Math" w:cs="Calibri"/>
                    <w:b w:val="0"/>
                    <w:bCs/>
                    <w:i/>
                    <w:spacing w:val="-8"/>
                    <w:sz w:val="18"/>
                    <w:szCs w:val="16"/>
                    <w:lang w:val="es-US"/>
                  </w:rPr>
                </m:ctrlPr>
              </m:fPr>
              <m:num>
                <m:r>
                  <w:rPr>
                    <w:rFonts w:ascii="Cambria Math" w:hAnsi="Cambria Math" w:cs="Calibri"/>
                    <w:spacing w:val="-8"/>
                    <w:sz w:val="18"/>
                    <w:szCs w:val="16"/>
                    <w:lang w:val="es-US"/>
                  </w:rPr>
                  <m:t>(6.67*</m:t>
                </m:r>
                <m:sSup>
                  <m:sSupPr>
                    <m:ctrlPr>
                      <w:rPr>
                        <w:rFonts w:ascii="Cambria Math" w:hAnsi="Cambria Math" w:cs="Calibri"/>
                        <w:b w:val="0"/>
                        <w:bCs/>
                        <w:i/>
                        <w:spacing w:val="-8"/>
                        <w:sz w:val="18"/>
                        <w:szCs w:val="16"/>
                        <w:lang w:val="es-US"/>
                      </w:rPr>
                    </m:ctrlPr>
                  </m:sSupPr>
                  <m:e>
                    <m:r>
                      <w:rPr>
                        <w:rFonts w:ascii="Cambria Math" w:hAnsi="Cambria Math" w:cs="Calibri"/>
                        <w:spacing w:val="-8"/>
                        <w:sz w:val="18"/>
                        <w:szCs w:val="16"/>
                        <w:lang w:val="es-US"/>
                      </w:rPr>
                      <m:t>10</m:t>
                    </m:r>
                  </m:e>
                  <m:sup>
                    <m:r>
                      <w:rPr>
                        <w:rFonts w:ascii="Cambria Math" w:hAnsi="Cambria Math" w:cs="Calibri"/>
                        <w:spacing w:val="-8"/>
                        <w:sz w:val="18"/>
                        <w:szCs w:val="16"/>
                        <w:lang w:val="es-US"/>
                      </w:rPr>
                      <m:t>-11</m:t>
                    </m:r>
                  </m:sup>
                </m:sSup>
                <m:r>
                  <w:rPr>
                    <w:rFonts w:ascii="Cambria Math" w:hAnsi="Cambria Math" w:cs="Calibri"/>
                    <w:spacing w:val="-8"/>
                    <w:sz w:val="18"/>
                    <w:szCs w:val="16"/>
                    <w:lang w:val="es-US"/>
                  </w:rPr>
                  <m:t>)(1.99*</m:t>
                </m:r>
                <m:sSup>
                  <m:sSupPr>
                    <m:ctrlPr>
                      <w:rPr>
                        <w:rFonts w:ascii="Cambria Math" w:hAnsi="Cambria Math" w:cs="Calibri"/>
                        <w:b w:val="0"/>
                        <w:bCs/>
                        <w:i/>
                        <w:spacing w:val="-8"/>
                        <w:sz w:val="18"/>
                        <w:szCs w:val="16"/>
                        <w:lang w:val="es-US"/>
                      </w:rPr>
                    </m:ctrlPr>
                  </m:sSupPr>
                  <m:e>
                    <m:r>
                      <w:rPr>
                        <w:rFonts w:ascii="Cambria Math" w:hAnsi="Cambria Math" w:cs="Calibri"/>
                        <w:spacing w:val="-8"/>
                        <w:sz w:val="18"/>
                        <w:szCs w:val="16"/>
                        <w:lang w:val="es-US"/>
                      </w:rPr>
                      <m:t>10</m:t>
                    </m:r>
                  </m:e>
                  <m:sup>
                    <m:r>
                      <w:rPr>
                        <w:rFonts w:ascii="Cambria Math" w:hAnsi="Cambria Math" w:cs="Calibri"/>
                        <w:spacing w:val="-8"/>
                        <w:sz w:val="18"/>
                        <w:szCs w:val="16"/>
                        <w:lang w:val="es-US"/>
                      </w:rPr>
                      <m:t>30</m:t>
                    </m:r>
                  </m:sup>
                </m:sSup>
                <m:r>
                  <w:rPr>
                    <w:rFonts w:ascii="Cambria Math" w:hAnsi="Cambria Math" w:cs="Calibri"/>
                    <w:spacing w:val="-8"/>
                    <w:sz w:val="18"/>
                    <w:szCs w:val="16"/>
                    <w:lang w:val="es-US"/>
                  </w:rPr>
                  <m:t>)</m:t>
                </m:r>
              </m:num>
              <m:den>
                <m:r>
                  <w:rPr>
                    <w:rFonts w:ascii="Cambria Math" w:hAnsi="Cambria Math" w:cs="Calibri"/>
                    <w:spacing w:val="-8"/>
                    <w:sz w:val="18"/>
                    <w:szCs w:val="16"/>
                    <w:lang w:val="es-US"/>
                  </w:rPr>
                  <m:t>1.49*</m:t>
                </m:r>
                <m:sSup>
                  <m:sSupPr>
                    <m:ctrlPr>
                      <w:rPr>
                        <w:rFonts w:ascii="Cambria Math" w:hAnsi="Cambria Math" w:cs="Calibri"/>
                        <w:b w:val="0"/>
                        <w:bCs/>
                        <w:i/>
                        <w:spacing w:val="-8"/>
                        <w:sz w:val="18"/>
                        <w:szCs w:val="16"/>
                        <w:lang w:val="es-US"/>
                      </w:rPr>
                    </m:ctrlPr>
                  </m:sSupPr>
                  <m:e>
                    <m:r>
                      <w:rPr>
                        <w:rFonts w:ascii="Cambria Math" w:hAnsi="Cambria Math" w:cs="Calibri"/>
                        <w:spacing w:val="-8"/>
                        <w:sz w:val="18"/>
                        <w:szCs w:val="16"/>
                        <w:lang w:val="es-US"/>
                      </w:rPr>
                      <m:t>10</m:t>
                    </m:r>
                  </m:e>
                  <m:sup>
                    <m:r>
                      <w:rPr>
                        <w:rFonts w:ascii="Cambria Math" w:hAnsi="Cambria Math" w:cs="Calibri"/>
                        <w:spacing w:val="-8"/>
                        <w:sz w:val="18"/>
                        <w:szCs w:val="16"/>
                        <w:lang w:val="es-US"/>
                      </w:rPr>
                      <m:t>11</m:t>
                    </m:r>
                  </m:sup>
                </m:sSup>
              </m:den>
            </m:f>
          </m:e>
        </m:rad>
      </m:oMath>
      <w:r w:rsidR="004160D0" w:rsidRPr="00D6632C">
        <w:rPr>
          <w:rFonts w:asciiTheme="majorHAnsi" w:hAnsiTheme="majorHAnsi" w:cs="Calibri"/>
          <w:b w:val="0"/>
          <w:bCs/>
          <w:i/>
          <w:spacing w:val="-8"/>
          <w:sz w:val="18"/>
          <w:szCs w:val="16"/>
          <w:lang w:val="es-US"/>
        </w:rPr>
        <w:t xml:space="preserve"> </w:t>
      </w:r>
    </w:p>
    <w:p w14:paraId="564F05A7" w14:textId="1239870B" w:rsidR="00AC478C" w:rsidRPr="001679C9" w:rsidRDefault="00100BE2" w:rsidP="000758D5">
      <w:pPr>
        <w:pStyle w:val="12Head1"/>
        <w:rPr>
          <w:rFonts w:asciiTheme="majorHAnsi" w:hAnsiTheme="majorHAnsi" w:cs="Calibri"/>
          <w:iCs/>
          <w:spacing w:val="-8"/>
          <w:sz w:val="18"/>
          <w:szCs w:val="16"/>
          <w:lang w:val="es-US"/>
        </w:rPr>
      </w:pPr>
      <w:r w:rsidRPr="001679C9">
        <w:rPr>
          <w:rFonts w:asciiTheme="majorHAnsi" w:hAnsiTheme="majorHAnsi" w:cs="Calibri"/>
          <w:i/>
          <w:spacing w:val="-8"/>
          <w:sz w:val="18"/>
          <w:szCs w:val="16"/>
          <w:lang w:val="es-US"/>
        </w:rPr>
        <w:t>V</w:t>
      </w:r>
      <w:r w:rsidRPr="001679C9">
        <w:rPr>
          <w:rFonts w:asciiTheme="majorHAnsi" w:hAnsiTheme="majorHAnsi" w:cs="Calibri"/>
          <w:iCs/>
          <w:spacing w:val="-8"/>
          <w:sz w:val="18"/>
          <w:szCs w:val="16"/>
          <w:lang w:val="es-US"/>
        </w:rPr>
        <w:t xml:space="preserve">  =  29</w:t>
      </w:r>
      <w:r w:rsidR="00EC0090" w:rsidRPr="001679C9">
        <w:rPr>
          <w:rFonts w:asciiTheme="majorHAnsi" w:hAnsiTheme="majorHAnsi" w:cs="Calibri"/>
          <w:iCs/>
          <w:spacing w:val="-8"/>
          <w:sz w:val="18"/>
          <w:szCs w:val="16"/>
          <w:lang w:val="es-US"/>
        </w:rPr>
        <w:t>,</w:t>
      </w:r>
      <w:r w:rsidR="001679C9">
        <w:rPr>
          <w:rFonts w:asciiTheme="majorHAnsi" w:hAnsiTheme="majorHAnsi" w:cs="Calibri"/>
          <w:iCs/>
          <w:spacing w:val="-8"/>
          <w:sz w:val="18"/>
          <w:szCs w:val="16"/>
          <w:lang w:val="es-US"/>
        </w:rPr>
        <w:t xml:space="preserve"> </w:t>
      </w:r>
      <w:r w:rsidRPr="001679C9">
        <w:rPr>
          <w:rFonts w:asciiTheme="majorHAnsi" w:hAnsiTheme="majorHAnsi" w:cs="Calibri"/>
          <w:iCs/>
          <w:spacing w:val="-8"/>
          <w:sz w:val="18"/>
          <w:szCs w:val="16"/>
          <w:lang w:val="es-US"/>
        </w:rPr>
        <w:t>846.7 m/s</w:t>
      </w:r>
    </w:p>
    <w:p w14:paraId="352BD127" w14:textId="77777777" w:rsidR="00DE4A97" w:rsidRPr="00D6632C" w:rsidRDefault="00DE4A97" w:rsidP="00D975A7">
      <w:pPr>
        <w:pStyle w:val="12Head1"/>
        <w:rPr>
          <w:rFonts w:asciiTheme="majorHAnsi" w:hAnsiTheme="majorHAnsi" w:cs="Calibri"/>
          <w:lang w:val="es-MX"/>
        </w:rPr>
      </w:pPr>
    </w:p>
    <w:p w14:paraId="590C4F6E" w14:textId="2671DADB" w:rsidR="00D975A7" w:rsidRPr="00D6632C" w:rsidRDefault="001679C9" w:rsidP="00D975A7">
      <w:pPr>
        <w:pStyle w:val="12Head1"/>
        <w:rPr>
          <w:rFonts w:asciiTheme="majorHAnsi" w:hAnsiTheme="majorHAnsi" w:cs="Calibri"/>
          <w:sz w:val="18"/>
          <w:szCs w:val="14"/>
          <w:lang w:val="es-MX"/>
        </w:rPr>
      </w:pPr>
      <w:r>
        <w:rPr>
          <w:rFonts w:asciiTheme="majorHAnsi" w:hAnsiTheme="majorHAnsi" w:cs="Calibri"/>
          <w:sz w:val="18"/>
          <w:szCs w:val="14"/>
          <w:lang w:val="es-MX"/>
        </w:rPr>
        <w:t>E</w:t>
      </w:r>
      <w:r w:rsidR="00D975A7" w:rsidRPr="00D6632C">
        <w:rPr>
          <w:rFonts w:asciiTheme="majorHAnsi" w:hAnsiTheme="majorHAnsi" w:cs="Calibri"/>
          <w:sz w:val="18"/>
          <w:szCs w:val="14"/>
          <w:lang w:val="es-MX"/>
        </w:rPr>
        <w:t>. Velocidad orbital del cometa</w:t>
      </w:r>
      <w:r w:rsidR="00DE4A97" w:rsidRPr="00D6632C">
        <w:rPr>
          <w:rFonts w:asciiTheme="majorHAnsi" w:hAnsiTheme="majorHAnsi" w:cs="Calibri"/>
          <w:sz w:val="18"/>
          <w:szCs w:val="14"/>
          <w:lang w:val="es-MX"/>
        </w:rPr>
        <w:t>.</w:t>
      </w:r>
    </w:p>
    <w:p w14:paraId="426B66C4" w14:textId="36A470FB" w:rsidR="00D975A7" w:rsidRPr="003376AB" w:rsidRDefault="003376AB" w:rsidP="00D975A7">
      <w:pPr>
        <w:pStyle w:val="12Head1"/>
        <w:rPr>
          <w:rFonts w:asciiTheme="majorHAnsi" w:hAnsiTheme="majorHAnsi" w:cs="Calibri"/>
          <w:b w:val="0"/>
          <w:bCs/>
          <w:i/>
          <w:spacing w:val="-8"/>
          <w:sz w:val="18"/>
          <w:szCs w:val="16"/>
          <w:lang w:val="es-US"/>
        </w:rPr>
      </w:pPr>
      <m:oMath>
        <m:r>
          <w:rPr>
            <w:rFonts w:ascii="Cambria Math" w:hAnsi="Cambria Math" w:cs="Calibri"/>
            <w:spacing w:val="-8"/>
            <w:sz w:val="18"/>
            <w:szCs w:val="16"/>
            <w:lang w:val="es-US"/>
          </w:rPr>
          <m:t>G=6.67*</m:t>
        </m:r>
        <m:sSup>
          <m:sSupPr>
            <m:ctrlPr>
              <w:rPr>
                <w:rFonts w:ascii="Cambria Math" w:hAnsi="Cambria Math" w:cs="Calibri"/>
                <w:b w:val="0"/>
                <w:bCs/>
                <w:i/>
                <w:spacing w:val="-8"/>
                <w:sz w:val="18"/>
                <w:szCs w:val="16"/>
                <w:lang w:val="es-US"/>
              </w:rPr>
            </m:ctrlPr>
          </m:sSupPr>
          <m:e>
            <m:r>
              <w:rPr>
                <w:rFonts w:ascii="Cambria Math" w:hAnsi="Cambria Math" w:cs="Calibri"/>
                <w:spacing w:val="-8"/>
                <w:sz w:val="18"/>
                <w:szCs w:val="16"/>
                <w:lang w:val="es-US"/>
              </w:rPr>
              <m:t>10</m:t>
            </m:r>
          </m:e>
          <m:sup>
            <m:r>
              <w:rPr>
                <w:rFonts w:ascii="Cambria Math" w:hAnsi="Cambria Math" w:cs="Calibri"/>
                <w:spacing w:val="-8"/>
                <w:sz w:val="18"/>
                <w:szCs w:val="16"/>
                <w:lang w:val="es-US"/>
              </w:rPr>
              <m:t>-11</m:t>
            </m:r>
          </m:sup>
        </m:sSup>
        <m:f>
          <m:fPr>
            <m:ctrlPr>
              <w:rPr>
                <w:rFonts w:ascii="Cambria Math" w:hAnsi="Cambria Math" w:cs="Calibri"/>
                <w:b w:val="0"/>
                <w:bCs/>
                <w:i/>
                <w:spacing w:val="-8"/>
                <w:sz w:val="18"/>
                <w:szCs w:val="16"/>
                <w:lang w:val="es-US"/>
              </w:rPr>
            </m:ctrlPr>
          </m:fPr>
          <m:num>
            <m:sSup>
              <m:sSupPr>
                <m:ctrlPr>
                  <w:rPr>
                    <w:rFonts w:ascii="Cambria Math" w:hAnsi="Cambria Math" w:cs="Calibri"/>
                    <w:b w:val="0"/>
                    <w:bCs/>
                    <w:i/>
                    <w:spacing w:val="-8"/>
                    <w:sz w:val="18"/>
                    <w:szCs w:val="16"/>
                    <w:lang w:val="es-US"/>
                  </w:rPr>
                </m:ctrlPr>
              </m:sSupPr>
              <m:e>
                <m:r>
                  <w:rPr>
                    <w:rFonts w:ascii="Cambria Math" w:hAnsi="Cambria Math" w:cs="Calibri"/>
                    <w:spacing w:val="-8"/>
                    <w:sz w:val="18"/>
                    <w:szCs w:val="16"/>
                    <w:lang w:val="es-US"/>
                  </w:rPr>
                  <m:t>m</m:t>
                </m:r>
              </m:e>
              <m:sup>
                <m:r>
                  <w:rPr>
                    <w:rFonts w:ascii="Cambria Math" w:hAnsi="Cambria Math" w:cs="Calibri"/>
                    <w:spacing w:val="-8"/>
                    <w:sz w:val="18"/>
                    <w:szCs w:val="16"/>
                    <w:lang w:val="es-US"/>
                  </w:rPr>
                  <m:t>2</m:t>
                </m:r>
              </m:sup>
            </m:sSup>
          </m:num>
          <m:den>
            <m:sSup>
              <m:sSupPr>
                <m:ctrlPr>
                  <w:rPr>
                    <w:rFonts w:ascii="Cambria Math" w:hAnsi="Cambria Math" w:cs="Calibri"/>
                    <w:b w:val="0"/>
                    <w:bCs/>
                    <w:i/>
                    <w:spacing w:val="-8"/>
                    <w:sz w:val="18"/>
                    <w:szCs w:val="16"/>
                    <w:lang w:val="es-US"/>
                  </w:rPr>
                </m:ctrlPr>
              </m:sSupPr>
              <m:e>
                <m:r>
                  <w:rPr>
                    <w:rFonts w:ascii="Cambria Math" w:hAnsi="Cambria Math" w:cs="Calibri"/>
                    <w:spacing w:val="-8"/>
                    <w:sz w:val="18"/>
                    <w:szCs w:val="16"/>
                    <w:lang w:val="es-US"/>
                  </w:rPr>
                  <m:t>kg</m:t>
                </m:r>
              </m:e>
              <m:sup>
                <m:r>
                  <w:rPr>
                    <w:rFonts w:ascii="Cambria Math" w:hAnsi="Cambria Math" w:cs="Calibri"/>
                    <w:spacing w:val="-8"/>
                    <w:sz w:val="18"/>
                    <w:szCs w:val="16"/>
                    <w:lang w:val="es-US"/>
                  </w:rPr>
                  <m:t>2</m:t>
                </m:r>
              </m:sup>
            </m:sSup>
          </m:den>
        </m:f>
      </m:oMath>
      <w:r w:rsidR="00D975A7" w:rsidRPr="003376AB">
        <w:rPr>
          <w:rFonts w:asciiTheme="majorHAnsi" w:hAnsiTheme="majorHAnsi" w:cs="Calibri"/>
          <w:b w:val="0"/>
          <w:bCs/>
          <w:i/>
          <w:spacing w:val="-8"/>
          <w:sz w:val="18"/>
          <w:szCs w:val="16"/>
          <w:lang w:val="es-US"/>
        </w:rPr>
        <w:t xml:space="preserve"> </w:t>
      </w:r>
    </w:p>
    <w:p w14:paraId="2D523536" w14:textId="419F47C4" w:rsidR="00D975A7" w:rsidRPr="003376AB" w:rsidRDefault="003376AB" w:rsidP="00D975A7">
      <w:pPr>
        <w:pStyle w:val="12Head1"/>
        <w:rPr>
          <w:rFonts w:asciiTheme="majorHAnsi" w:hAnsiTheme="majorHAnsi" w:cs="Calibri"/>
          <w:b w:val="0"/>
          <w:bCs/>
          <w:i/>
          <w:spacing w:val="-8"/>
          <w:sz w:val="18"/>
          <w:szCs w:val="16"/>
          <w:lang w:val="es-US"/>
        </w:rPr>
      </w:pPr>
      <m:oMath>
        <m:r>
          <w:rPr>
            <w:rFonts w:ascii="Cambria Math" w:hAnsi="Cambria Math" w:cs="Calibri"/>
            <w:spacing w:val="-8"/>
            <w:sz w:val="18"/>
            <w:szCs w:val="16"/>
            <w:lang w:val="es-US"/>
          </w:rPr>
          <m:t>M=1.99*</m:t>
        </m:r>
        <m:sSup>
          <m:sSupPr>
            <m:ctrlPr>
              <w:rPr>
                <w:rFonts w:ascii="Cambria Math" w:hAnsi="Cambria Math" w:cs="Calibri"/>
                <w:b w:val="0"/>
                <w:bCs/>
                <w:i/>
                <w:spacing w:val="-8"/>
                <w:sz w:val="18"/>
                <w:szCs w:val="16"/>
                <w:lang w:val="es-US"/>
              </w:rPr>
            </m:ctrlPr>
          </m:sSupPr>
          <m:e>
            <m:r>
              <w:rPr>
                <w:rFonts w:ascii="Cambria Math" w:hAnsi="Cambria Math" w:cs="Calibri"/>
                <w:spacing w:val="-8"/>
                <w:sz w:val="18"/>
                <w:szCs w:val="16"/>
                <w:lang w:val="es-US"/>
              </w:rPr>
              <m:t>10</m:t>
            </m:r>
          </m:e>
          <m:sup>
            <m:r>
              <w:rPr>
                <w:rFonts w:ascii="Cambria Math" w:hAnsi="Cambria Math" w:cs="Calibri"/>
                <w:spacing w:val="-8"/>
                <w:sz w:val="18"/>
                <w:szCs w:val="16"/>
                <w:lang w:val="es-US"/>
              </w:rPr>
              <m:t>30</m:t>
            </m:r>
          </m:sup>
        </m:sSup>
        <m:r>
          <w:rPr>
            <w:rFonts w:ascii="Cambria Math" w:hAnsi="Cambria Math" w:cs="Calibri"/>
            <w:spacing w:val="-8"/>
            <w:sz w:val="18"/>
            <w:szCs w:val="16"/>
            <w:lang w:val="es-US"/>
          </w:rPr>
          <m:t>kg</m:t>
        </m:r>
      </m:oMath>
      <w:r w:rsidR="00D975A7" w:rsidRPr="003376AB">
        <w:rPr>
          <w:rFonts w:asciiTheme="majorHAnsi" w:hAnsiTheme="majorHAnsi" w:cs="Calibri"/>
          <w:b w:val="0"/>
          <w:bCs/>
          <w:i/>
          <w:spacing w:val="-8"/>
          <w:sz w:val="18"/>
          <w:szCs w:val="16"/>
          <w:lang w:val="es-US"/>
        </w:rPr>
        <w:t xml:space="preserve"> </w:t>
      </w:r>
    </w:p>
    <w:p w14:paraId="45D02173" w14:textId="47458321" w:rsidR="00D975A7" w:rsidRPr="003376AB" w:rsidRDefault="003376AB" w:rsidP="00D975A7">
      <w:pPr>
        <w:pStyle w:val="12Head1"/>
        <w:rPr>
          <w:rFonts w:asciiTheme="majorHAnsi" w:hAnsiTheme="majorHAnsi" w:cs="Calibri"/>
          <w:b w:val="0"/>
          <w:bCs/>
          <w:i/>
          <w:spacing w:val="-8"/>
          <w:sz w:val="18"/>
          <w:szCs w:val="16"/>
          <w:lang w:val="es-US"/>
        </w:rPr>
      </w:pPr>
      <m:oMath>
        <m:r>
          <w:rPr>
            <w:rFonts w:ascii="Cambria Math" w:hAnsi="Cambria Math" w:cs="Calibri"/>
            <w:spacing w:val="-8"/>
            <w:sz w:val="18"/>
            <w:szCs w:val="16"/>
            <w:lang w:val="es-US"/>
          </w:rPr>
          <m:t>a=2.374*</m:t>
        </m:r>
        <m:sSup>
          <m:sSupPr>
            <m:ctrlPr>
              <w:rPr>
                <w:rFonts w:ascii="Cambria Math" w:hAnsi="Cambria Math" w:cs="Calibri"/>
                <w:b w:val="0"/>
                <w:bCs/>
                <w:i/>
                <w:spacing w:val="-8"/>
                <w:sz w:val="18"/>
                <w:szCs w:val="16"/>
                <w:lang w:val="es-US"/>
              </w:rPr>
            </m:ctrlPr>
          </m:sSupPr>
          <m:e>
            <m:r>
              <w:rPr>
                <w:rFonts w:ascii="Cambria Math" w:hAnsi="Cambria Math" w:cs="Calibri"/>
                <w:spacing w:val="-8"/>
                <w:sz w:val="18"/>
                <w:szCs w:val="16"/>
                <w:lang w:val="es-US"/>
              </w:rPr>
              <m:t>10</m:t>
            </m:r>
          </m:e>
          <m:sup>
            <m:r>
              <w:rPr>
                <w:rFonts w:ascii="Cambria Math" w:hAnsi="Cambria Math" w:cs="Calibri"/>
                <w:spacing w:val="-8"/>
                <w:sz w:val="18"/>
                <w:szCs w:val="16"/>
                <w:lang w:val="es-US"/>
              </w:rPr>
              <m:t>22</m:t>
            </m:r>
          </m:sup>
        </m:sSup>
        <m:r>
          <w:rPr>
            <w:rFonts w:ascii="Cambria Math" w:hAnsi="Cambria Math" w:cs="Calibri"/>
            <w:spacing w:val="-8"/>
            <w:sz w:val="18"/>
            <w:szCs w:val="16"/>
            <w:lang w:val="es-US"/>
          </w:rPr>
          <m:t xml:space="preserve"> m</m:t>
        </m:r>
      </m:oMath>
      <w:r w:rsidR="00D975A7" w:rsidRPr="003376AB">
        <w:rPr>
          <w:rFonts w:asciiTheme="majorHAnsi" w:hAnsiTheme="majorHAnsi" w:cs="Calibri"/>
          <w:b w:val="0"/>
          <w:bCs/>
          <w:i/>
          <w:spacing w:val="-8"/>
          <w:sz w:val="18"/>
          <w:szCs w:val="16"/>
          <w:lang w:val="es-US"/>
        </w:rPr>
        <w:t xml:space="preserve"> </w:t>
      </w:r>
    </w:p>
    <w:p w14:paraId="5CA00188" w14:textId="7257D4D1" w:rsidR="00D975A7" w:rsidRPr="003376AB" w:rsidRDefault="003376AB" w:rsidP="00D975A7">
      <w:pPr>
        <w:pStyle w:val="12Head1"/>
        <w:rPr>
          <w:rFonts w:asciiTheme="majorHAnsi" w:hAnsiTheme="majorHAnsi" w:cs="Calibri"/>
          <w:b w:val="0"/>
          <w:bCs/>
          <w:i/>
          <w:spacing w:val="-8"/>
          <w:sz w:val="18"/>
          <w:szCs w:val="16"/>
          <w:lang w:val="es-US"/>
        </w:rPr>
      </w:pPr>
      <m:oMath>
        <m:r>
          <w:rPr>
            <w:rFonts w:ascii="Cambria Math" w:hAnsi="Cambria Math" w:cs="Calibri"/>
            <w:spacing w:val="-8"/>
            <w:sz w:val="18"/>
            <w:szCs w:val="16"/>
            <w:lang w:val="es-US"/>
          </w:rPr>
          <m:t>V=</m:t>
        </m:r>
        <m:rad>
          <m:radPr>
            <m:degHide m:val="1"/>
            <m:ctrlPr>
              <w:rPr>
                <w:rFonts w:ascii="Cambria Math" w:hAnsi="Cambria Math" w:cs="Calibri"/>
                <w:b w:val="0"/>
                <w:bCs/>
                <w:i/>
                <w:spacing w:val="-8"/>
                <w:sz w:val="18"/>
                <w:szCs w:val="16"/>
                <w:lang w:val="es-US"/>
              </w:rPr>
            </m:ctrlPr>
          </m:radPr>
          <m:deg/>
          <m:e>
            <m:f>
              <m:fPr>
                <m:ctrlPr>
                  <w:rPr>
                    <w:rFonts w:ascii="Cambria Math" w:hAnsi="Cambria Math" w:cs="Calibri"/>
                    <w:b w:val="0"/>
                    <w:bCs/>
                    <w:i/>
                    <w:spacing w:val="-8"/>
                    <w:sz w:val="18"/>
                    <w:szCs w:val="16"/>
                    <w:lang w:val="es-US"/>
                  </w:rPr>
                </m:ctrlPr>
              </m:fPr>
              <m:num>
                <m:r>
                  <w:rPr>
                    <w:rFonts w:ascii="Cambria Math" w:hAnsi="Cambria Math" w:cs="Calibri"/>
                    <w:spacing w:val="-8"/>
                    <w:sz w:val="18"/>
                    <w:szCs w:val="16"/>
                    <w:lang w:val="es-US"/>
                  </w:rPr>
                  <m:t>(6.67*</m:t>
                </m:r>
                <m:sSup>
                  <m:sSupPr>
                    <m:ctrlPr>
                      <w:rPr>
                        <w:rFonts w:ascii="Cambria Math" w:hAnsi="Cambria Math" w:cs="Calibri"/>
                        <w:b w:val="0"/>
                        <w:bCs/>
                        <w:i/>
                        <w:spacing w:val="-8"/>
                        <w:sz w:val="18"/>
                        <w:szCs w:val="16"/>
                        <w:lang w:val="es-US"/>
                      </w:rPr>
                    </m:ctrlPr>
                  </m:sSupPr>
                  <m:e>
                    <m:r>
                      <w:rPr>
                        <w:rFonts w:ascii="Cambria Math" w:hAnsi="Cambria Math" w:cs="Calibri"/>
                        <w:spacing w:val="-8"/>
                        <w:sz w:val="18"/>
                        <w:szCs w:val="16"/>
                        <w:lang w:val="es-US"/>
                      </w:rPr>
                      <m:t>10</m:t>
                    </m:r>
                  </m:e>
                  <m:sup>
                    <m:r>
                      <w:rPr>
                        <w:rFonts w:ascii="Cambria Math" w:hAnsi="Cambria Math" w:cs="Calibri"/>
                        <w:spacing w:val="-8"/>
                        <w:sz w:val="18"/>
                        <w:szCs w:val="16"/>
                        <w:lang w:val="es-US"/>
                      </w:rPr>
                      <m:t>-11</m:t>
                    </m:r>
                  </m:sup>
                </m:sSup>
                <m:r>
                  <w:rPr>
                    <w:rFonts w:ascii="Cambria Math" w:hAnsi="Cambria Math" w:cs="Calibri"/>
                    <w:spacing w:val="-8"/>
                    <w:sz w:val="18"/>
                    <w:szCs w:val="16"/>
                    <w:lang w:val="es-US"/>
                  </w:rPr>
                  <m:t>)(1.99*</m:t>
                </m:r>
                <m:sSup>
                  <m:sSupPr>
                    <m:ctrlPr>
                      <w:rPr>
                        <w:rFonts w:ascii="Cambria Math" w:hAnsi="Cambria Math" w:cs="Calibri"/>
                        <w:b w:val="0"/>
                        <w:bCs/>
                        <w:i/>
                        <w:spacing w:val="-8"/>
                        <w:sz w:val="18"/>
                        <w:szCs w:val="16"/>
                        <w:lang w:val="es-US"/>
                      </w:rPr>
                    </m:ctrlPr>
                  </m:sSupPr>
                  <m:e>
                    <m:r>
                      <w:rPr>
                        <w:rFonts w:ascii="Cambria Math" w:hAnsi="Cambria Math" w:cs="Calibri"/>
                        <w:spacing w:val="-8"/>
                        <w:sz w:val="18"/>
                        <w:szCs w:val="16"/>
                        <w:lang w:val="es-US"/>
                      </w:rPr>
                      <m:t>10</m:t>
                    </m:r>
                  </m:e>
                  <m:sup>
                    <m:r>
                      <w:rPr>
                        <w:rFonts w:ascii="Cambria Math" w:hAnsi="Cambria Math" w:cs="Calibri"/>
                        <w:spacing w:val="-8"/>
                        <w:sz w:val="18"/>
                        <w:szCs w:val="16"/>
                        <w:lang w:val="es-US"/>
                      </w:rPr>
                      <m:t>30</m:t>
                    </m:r>
                  </m:sup>
                </m:sSup>
                <m:r>
                  <w:rPr>
                    <w:rFonts w:ascii="Cambria Math" w:hAnsi="Cambria Math" w:cs="Calibri"/>
                    <w:spacing w:val="-8"/>
                    <w:sz w:val="18"/>
                    <w:szCs w:val="16"/>
                    <w:lang w:val="es-US"/>
                  </w:rPr>
                  <m:t>)</m:t>
                </m:r>
              </m:num>
              <m:den>
                <m:r>
                  <w:rPr>
                    <w:rFonts w:ascii="Cambria Math" w:hAnsi="Cambria Math" w:cs="Calibri"/>
                    <w:spacing w:val="-8"/>
                    <w:sz w:val="18"/>
                    <w:szCs w:val="16"/>
                    <w:lang w:val="es-US"/>
                  </w:rPr>
                  <m:t>2.374*</m:t>
                </m:r>
                <m:sSup>
                  <m:sSupPr>
                    <m:ctrlPr>
                      <w:rPr>
                        <w:rFonts w:ascii="Cambria Math" w:hAnsi="Cambria Math" w:cs="Calibri"/>
                        <w:b w:val="0"/>
                        <w:bCs/>
                        <w:i/>
                        <w:spacing w:val="-8"/>
                        <w:sz w:val="18"/>
                        <w:szCs w:val="16"/>
                        <w:lang w:val="es-US"/>
                      </w:rPr>
                    </m:ctrlPr>
                  </m:sSupPr>
                  <m:e>
                    <m:r>
                      <w:rPr>
                        <w:rFonts w:ascii="Cambria Math" w:hAnsi="Cambria Math" w:cs="Calibri"/>
                        <w:spacing w:val="-8"/>
                        <w:sz w:val="18"/>
                        <w:szCs w:val="16"/>
                        <w:lang w:val="es-US"/>
                      </w:rPr>
                      <m:t>10</m:t>
                    </m:r>
                  </m:e>
                  <m:sup>
                    <m:r>
                      <w:rPr>
                        <w:rFonts w:ascii="Cambria Math" w:hAnsi="Cambria Math" w:cs="Calibri"/>
                        <w:spacing w:val="-8"/>
                        <w:sz w:val="18"/>
                        <w:szCs w:val="16"/>
                        <w:lang w:val="es-US"/>
                      </w:rPr>
                      <m:t>11</m:t>
                    </m:r>
                  </m:sup>
                </m:sSup>
              </m:den>
            </m:f>
          </m:e>
        </m:rad>
      </m:oMath>
      <w:r w:rsidR="00D975A7" w:rsidRPr="003376AB">
        <w:rPr>
          <w:rFonts w:asciiTheme="majorHAnsi" w:hAnsiTheme="majorHAnsi" w:cs="Calibri"/>
          <w:b w:val="0"/>
          <w:bCs/>
          <w:i/>
          <w:spacing w:val="-8"/>
          <w:sz w:val="18"/>
          <w:szCs w:val="16"/>
          <w:lang w:val="es-US"/>
        </w:rPr>
        <w:t xml:space="preserve"> </w:t>
      </w:r>
    </w:p>
    <w:p w14:paraId="0167A690" w14:textId="43FE6705" w:rsidR="00D975A7" w:rsidRPr="001679C9" w:rsidRDefault="00D975A7" w:rsidP="00D975A7">
      <w:pPr>
        <w:pStyle w:val="12Head1"/>
        <w:rPr>
          <w:rFonts w:asciiTheme="majorHAnsi" w:hAnsiTheme="majorHAnsi" w:cs="Calibri"/>
          <w:i/>
          <w:spacing w:val="-8"/>
          <w:sz w:val="18"/>
          <w:szCs w:val="16"/>
          <w:lang w:val="es-US"/>
        </w:rPr>
      </w:pPr>
      <w:r w:rsidRPr="001679C9">
        <w:rPr>
          <w:rFonts w:asciiTheme="majorHAnsi" w:hAnsiTheme="majorHAnsi" w:cs="Calibri"/>
          <w:i/>
          <w:spacing w:val="-8"/>
          <w:sz w:val="18"/>
          <w:szCs w:val="16"/>
          <w:lang w:val="es-US"/>
        </w:rPr>
        <w:t xml:space="preserve">V = </w:t>
      </w:r>
      <w:r w:rsidRPr="001679C9">
        <w:rPr>
          <w:rFonts w:asciiTheme="majorHAnsi" w:hAnsiTheme="majorHAnsi" w:cs="Calibri"/>
          <w:iCs/>
          <w:spacing w:val="-8"/>
          <w:sz w:val="18"/>
          <w:szCs w:val="16"/>
          <w:lang w:val="es-US"/>
        </w:rPr>
        <w:t>2</w:t>
      </w:r>
      <w:r w:rsidR="005F655C" w:rsidRPr="001679C9">
        <w:rPr>
          <w:rFonts w:asciiTheme="majorHAnsi" w:hAnsiTheme="majorHAnsi" w:cs="Calibri"/>
          <w:iCs/>
          <w:spacing w:val="-8"/>
          <w:sz w:val="18"/>
          <w:szCs w:val="16"/>
          <w:lang w:val="es-US"/>
        </w:rPr>
        <w:t>3</w:t>
      </w:r>
      <w:r w:rsidR="00EC0090" w:rsidRPr="001679C9">
        <w:rPr>
          <w:rFonts w:asciiTheme="majorHAnsi" w:hAnsiTheme="majorHAnsi" w:cs="Calibri"/>
          <w:iCs/>
          <w:spacing w:val="-8"/>
          <w:sz w:val="18"/>
          <w:szCs w:val="16"/>
          <w:lang w:val="es-US"/>
        </w:rPr>
        <w:t>,</w:t>
      </w:r>
      <w:r w:rsidR="001679C9" w:rsidRPr="001679C9">
        <w:rPr>
          <w:rFonts w:asciiTheme="majorHAnsi" w:hAnsiTheme="majorHAnsi" w:cs="Calibri"/>
          <w:iCs/>
          <w:spacing w:val="-8"/>
          <w:sz w:val="18"/>
          <w:szCs w:val="16"/>
          <w:lang w:val="es-US"/>
        </w:rPr>
        <w:t xml:space="preserve"> </w:t>
      </w:r>
      <w:r w:rsidR="005F655C" w:rsidRPr="001679C9">
        <w:rPr>
          <w:rFonts w:asciiTheme="majorHAnsi" w:hAnsiTheme="majorHAnsi" w:cs="Calibri"/>
          <w:iCs/>
          <w:spacing w:val="-8"/>
          <w:sz w:val="18"/>
          <w:szCs w:val="16"/>
          <w:lang w:val="es-US"/>
        </w:rPr>
        <w:t>645</w:t>
      </w:r>
      <w:r w:rsidRPr="001679C9">
        <w:rPr>
          <w:rFonts w:asciiTheme="majorHAnsi" w:hAnsiTheme="majorHAnsi" w:cs="Calibri"/>
          <w:iCs/>
          <w:spacing w:val="-8"/>
          <w:sz w:val="18"/>
          <w:szCs w:val="16"/>
          <w:lang w:val="es-US"/>
        </w:rPr>
        <w:t>.</w:t>
      </w:r>
      <w:r w:rsidR="00D36EF5" w:rsidRPr="001679C9">
        <w:rPr>
          <w:rFonts w:asciiTheme="majorHAnsi" w:hAnsiTheme="majorHAnsi" w:cs="Calibri"/>
          <w:iCs/>
          <w:spacing w:val="-8"/>
          <w:sz w:val="18"/>
          <w:szCs w:val="16"/>
          <w:lang w:val="es-US"/>
        </w:rPr>
        <w:t>53</w:t>
      </w:r>
      <w:r w:rsidR="007527E6" w:rsidRPr="001679C9">
        <w:rPr>
          <w:rFonts w:asciiTheme="majorHAnsi" w:hAnsiTheme="majorHAnsi" w:cs="Calibri"/>
          <w:iCs/>
          <w:spacing w:val="-8"/>
          <w:sz w:val="18"/>
          <w:szCs w:val="16"/>
          <w:lang w:val="es-US"/>
        </w:rPr>
        <w:t xml:space="preserve"> m/s</w:t>
      </w:r>
    </w:p>
    <w:p w14:paraId="3CF8386B" w14:textId="77777777" w:rsidR="00DE4A97" w:rsidRPr="00D6632C" w:rsidRDefault="00DE4A97" w:rsidP="00AB50F3">
      <w:pPr>
        <w:pStyle w:val="12Head1"/>
        <w:rPr>
          <w:rFonts w:asciiTheme="majorHAnsi" w:hAnsiTheme="majorHAnsi" w:cs="Calibri"/>
          <w:lang w:val="es-MX"/>
        </w:rPr>
      </w:pPr>
    </w:p>
    <w:p w14:paraId="714B432B" w14:textId="1FCE2464" w:rsidR="00AB50F3" w:rsidRPr="00D6632C" w:rsidRDefault="001679C9" w:rsidP="00AB50F3">
      <w:pPr>
        <w:pStyle w:val="12Head1"/>
        <w:rPr>
          <w:rFonts w:asciiTheme="majorHAnsi" w:hAnsiTheme="majorHAnsi" w:cs="Calibri"/>
          <w:lang w:val="es-MX"/>
        </w:rPr>
      </w:pPr>
      <w:r>
        <w:rPr>
          <w:rFonts w:asciiTheme="majorHAnsi" w:hAnsiTheme="majorHAnsi" w:cs="Calibri"/>
          <w:sz w:val="18"/>
          <w:szCs w:val="14"/>
          <w:lang w:val="es-MX"/>
        </w:rPr>
        <w:t>F</w:t>
      </w:r>
      <w:r w:rsidR="00AB50F3" w:rsidRPr="00D6632C">
        <w:rPr>
          <w:rFonts w:asciiTheme="majorHAnsi" w:hAnsiTheme="majorHAnsi" w:cs="Calibri"/>
          <w:sz w:val="18"/>
          <w:szCs w:val="14"/>
          <w:lang w:val="es-MX"/>
        </w:rPr>
        <w:t xml:space="preserve">. </w:t>
      </w:r>
      <w:r w:rsidR="00195C2B" w:rsidRPr="00D6632C">
        <w:rPr>
          <w:rFonts w:asciiTheme="majorHAnsi" w:hAnsiTheme="majorHAnsi" w:cs="Calibri"/>
          <w:sz w:val="18"/>
          <w:szCs w:val="14"/>
          <w:lang w:val="es-MX"/>
        </w:rPr>
        <w:t>Periodo</w:t>
      </w:r>
      <w:r w:rsidR="00AB50F3" w:rsidRPr="00D6632C">
        <w:rPr>
          <w:rFonts w:asciiTheme="majorHAnsi" w:hAnsiTheme="majorHAnsi" w:cs="Calibri"/>
          <w:sz w:val="18"/>
          <w:szCs w:val="14"/>
          <w:lang w:val="es-MX"/>
        </w:rPr>
        <w:t xml:space="preserve"> orbital </w:t>
      </w:r>
      <w:r w:rsidR="00883466" w:rsidRPr="00D6632C">
        <w:rPr>
          <w:rFonts w:asciiTheme="majorHAnsi" w:hAnsiTheme="majorHAnsi" w:cs="Calibri"/>
          <w:sz w:val="18"/>
          <w:szCs w:val="14"/>
          <w:lang w:val="es-MX"/>
        </w:rPr>
        <w:t>del</w:t>
      </w:r>
      <w:r w:rsidR="00AB50F3" w:rsidRPr="00D6632C">
        <w:rPr>
          <w:rFonts w:asciiTheme="majorHAnsi" w:hAnsiTheme="majorHAnsi" w:cs="Calibri"/>
          <w:sz w:val="18"/>
          <w:szCs w:val="14"/>
          <w:lang w:val="es-MX"/>
        </w:rPr>
        <w:t xml:space="preserve"> </w:t>
      </w:r>
      <w:r w:rsidR="00DE4A97" w:rsidRPr="00D6632C">
        <w:rPr>
          <w:rFonts w:asciiTheme="majorHAnsi" w:hAnsiTheme="majorHAnsi" w:cs="Calibri"/>
          <w:sz w:val="18"/>
          <w:szCs w:val="14"/>
          <w:lang w:val="es-MX"/>
        </w:rPr>
        <w:t>c</w:t>
      </w:r>
      <w:r w:rsidR="00883466" w:rsidRPr="00D6632C">
        <w:rPr>
          <w:rFonts w:asciiTheme="majorHAnsi" w:hAnsiTheme="majorHAnsi" w:cs="Calibri"/>
          <w:sz w:val="18"/>
          <w:szCs w:val="14"/>
          <w:lang w:val="es-MX"/>
        </w:rPr>
        <w:t>ometa</w:t>
      </w:r>
      <w:r w:rsidR="00DE4A97" w:rsidRPr="00D6632C">
        <w:rPr>
          <w:rFonts w:asciiTheme="majorHAnsi" w:hAnsiTheme="majorHAnsi" w:cs="Calibri"/>
          <w:sz w:val="18"/>
          <w:szCs w:val="14"/>
          <w:lang w:val="es-MX"/>
        </w:rPr>
        <w:t>.</w:t>
      </w:r>
    </w:p>
    <w:p w14:paraId="1DC7D297" w14:textId="484801A3" w:rsidR="00204694" w:rsidRPr="003376AB" w:rsidRDefault="003376AB" w:rsidP="00204694">
      <w:pPr>
        <w:pStyle w:val="12Head1"/>
        <w:rPr>
          <w:rFonts w:asciiTheme="majorHAnsi" w:hAnsiTheme="majorHAnsi" w:cs="Calibri"/>
          <w:b w:val="0"/>
          <w:bCs/>
          <w:i/>
          <w:spacing w:val="-8"/>
          <w:sz w:val="18"/>
          <w:szCs w:val="16"/>
          <w:lang w:val="es-MX"/>
        </w:rPr>
      </w:pPr>
      <m:oMath>
        <m:r>
          <w:rPr>
            <w:rFonts w:ascii="Cambria Math" w:hAnsi="Cambria Math" w:cs="Calibri"/>
            <w:spacing w:val="-8"/>
            <w:sz w:val="18"/>
            <w:szCs w:val="16"/>
            <w:lang w:val="es-MX"/>
          </w:rPr>
          <m:t>T=</m:t>
        </m:r>
        <m:rad>
          <m:radPr>
            <m:degHide m:val="1"/>
            <m:ctrlPr>
              <w:rPr>
                <w:rFonts w:ascii="Cambria Math" w:hAnsi="Cambria Math" w:cs="Calibri"/>
                <w:b w:val="0"/>
                <w:bCs/>
                <w:i/>
                <w:spacing w:val="-8"/>
                <w:sz w:val="18"/>
                <w:szCs w:val="16"/>
                <w:lang w:val="es-MX"/>
              </w:rPr>
            </m:ctrlPr>
          </m:radPr>
          <m:deg/>
          <m:e>
            <m:r>
              <w:rPr>
                <w:rFonts w:ascii="Cambria Math" w:hAnsi="Cambria Math" w:cs="Calibri"/>
                <w:spacing w:val="-8"/>
                <w:sz w:val="18"/>
                <w:szCs w:val="16"/>
                <w:lang w:val="es-MX"/>
              </w:rPr>
              <m:t>k*</m:t>
            </m:r>
            <m:sSup>
              <m:sSupPr>
                <m:ctrlPr>
                  <w:rPr>
                    <w:rFonts w:ascii="Cambria Math" w:hAnsi="Cambria Math" w:cs="Calibri"/>
                    <w:b w:val="0"/>
                    <w:bCs/>
                    <w:i/>
                    <w:spacing w:val="-8"/>
                    <w:sz w:val="18"/>
                    <w:szCs w:val="16"/>
                    <w:lang w:val="es-MX"/>
                  </w:rPr>
                </m:ctrlPr>
              </m:sSupPr>
              <m:e>
                <m:r>
                  <w:rPr>
                    <w:rFonts w:ascii="Cambria Math" w:hAnsi="Cambria Math" w:cs="Calibri"/>
                    <w:spacing w:val="-8"/>
                    <w:sz w:val="18"/>
                    <w:szCs w:val="16"/>
                    <w:lang w:val="es-MX"/>
                  </w:rPr>
                  <m:t>r</m:t>
                </m:r>
              </m:e>
              <m:sup>
                <m:r>
                  <w:rPr>
                    <w:rFonts w:ascii="Cambria Math" w:hAnsi="Cambria Math" w:cs="Calibri"/>
                    <w:spacing w:val="-8"/>
                    <w:sz w:val="18"/>
                    <w:szCs w:val="16"/>
                    <w:lang w:val="es-MX"/>
                  </w:rPr>
                  <m:t>3</m:t>
                </m:r>
              </m:sup>
            </m:sSup>
          </m:e>
        </m:rad>
      </m:oMath>
      <w:r w:rsidR="0002573F" w:rsidRPr="003376AB">
        <w:rPr>
          <w:rFonts w:asciiTheme="majorHAnsi" w:hAnsiTheme="majorHAnsi" w:cs="Calibri"/>
          <w:b w:val="0"/>
          <w:bCs/>
          <w:i/>
          <w:spacing w:val="-8"/>
          <w:sz w:val="18"/>
          <w:szCs w:val="16"/>
          <w:lang w:val="es-MX"/>
        </w:rPr>
        <w:t xml:space="preserve"> </w:t>
      </w:r>
    </w:p>
    <w:p w14:paraId="078900C3" w14:textId="1EC8603D" w:rsidR="009B364F" w:rsidRPr="003376AB" w:rsidRDefault="003376AB" w:rsidP="009B364F">
      <w:pPr>
        <w:pStyle w:val="12Head1"/>
        <w:rPr>
          <w:rFonts w:asciiTheme="majorHAnsi" w:hAnsiTheme="majorHAnsi" w:cs="Calibri"/>
          <w:b w:val="0"/>
          <w:bCs/>
          <w:i/>
          <w:spacing w:val="-8"/>
          <w:sz w:val="18"/>
          <w:szCs w:val="16"/>
          <w:lang w:val="es-MX"/>
        </w:rPr>
      </w:pPr>
      <m:oMath>
        <m:r>
          <w:rPr>
            <w:rFonts w:ascii="Cambria Math" w:hAnsi="Cambria Math" w:cs="Calibri"/>
            <w:spacing w:val="-8"/>
            <w:sz w:val="18"/>
            <w:szCs w:val="16"/>
            <w:lang w:val="es-MX"/>
          </w:rPr>
          <m:t>T=</m:t>
        </m:r>
        <m:rad>
          <m:radPr>
            <m:degHide m:val="1"/>
            <m:ctrlPr>
              <w:rPr>
                <w:rFonts w:ascii="Cambria Math" w:hAnsi="Cambria Math" w:cs="Calibri"/>
                <w:b w:val="0"/>
                <w:bCs/>
                <w:i/>
                <w:spacing w:val="-8"/>
                <w:sz w:val="18"/>
                <w:szCs w:val="16"/>
                <w:lang w:val="es-MX"/>
              </w:rPr>
            </m:ctrlPr>
          </m:radPr>
          <m:deg/>
          <m:e>
            <m:r>
              <w:rPr>
                <w:rFonts w:ascii="Cambria Math" w:hAnsi="Cambria Math" w:cs="Calibri"/>
                <w:spacing w:val="-8"/>
                <w:sz w:val="18"/>
                <w:szCs w:val="16"/>
                <w:lang w:val="es-MX"/>
              </w:rPr>
              <m:t>3*</m:t>
            </m:r>
            <m:sSup>
              <m:sSupPr>
                <m:ctrlPr>
                  <w:rPr>
                    <w:rFonts w:ascii="Cambria Math" w:hAnsi="Cambria Math" w:cs="Calibri"/>
                    <w:b w:val="0"/>
                    <w:bCs/>
                    <w:i/>
                    <w:spacing w:val="-8"/>
                    <w:sz w:val="18"/>
                    <w:szCs w:val="16"/>
                    <w:lang w:val="es-MX"/>
                  </w:rPr>
                </m:ctrlPr>
              </m:sSupPr>
              <m:e>
                <m:r>
                  <w:rPr>
                    <w:rFonts w:ascii="Cambria Math" w:hAnsi="Cambria Math" w:cs="Calibri"/>
                    <w:spacing w:val="-8"/>
                    <w:sz w:val="18"/>
                    <w:szCs w:val="16"/>
                    <w:lang w:val="es-MX"/>
                  </w:rPr>
                  <m:t>10</m:t>
                </m:r>
              </m:e>
              <m:sup>
                <m:r>
                  <w:rPr>
                    <w:rFonts w:ascii="Cambria Math" w:hAnsi="Cambria Math" w:cs="Calibri"/>
                    <w:spacing w:val="-8"/>
                    <w:sz w:val="18"/>
                    <w:szCs w:val="16"/>
                    <w:lang w:val="es-MX"/>
                  </w:rPr>
                  <m:t>-19</m:t>
                </m:r>
              </m:sup>
            </m:sSup>
            <m:r>
              <w:rPr>
                <w:rFonts w:ascii="Cambria Math" w:hAnsi="Cambria Math" w:cs="Calibri"/>
                <w:spacing w:val="-8"/>
                <w:sz w:val="18"/>
                <w:szCs w:val="16"/>
                <w:lang w:val="es-MX"/>
              </w:rPr>
              <m:t>*</m:t>
            </m:r>
            <m:sSup>
              <m:sSupPr>
                <m:ctrlPr>
                  <w:rPr>
                    <w:rFonts w:ascii="Cambria Math" w:hAnsi="Cambria Math" w:cs="Calibri"/>
                    <w:b w:val="0"/>
                    <w:bCs/>
                    <w:i/>
                    <w:spacing w:val="-8"/>
                    <w:sz w:val="18"/>
                    <w:szCs w:val="16"/>
                    <w:lang w:val="es-MX"/>
                  </w:rPr>
                </m:ctrlPr>
              </m:sSupPr>
              <m:e>
                <m:r>
                  <w:rPr>
                    <w:rFonts w:ascii="Cambria Math" w:hAnsi="Cambria Math" w:cs="Calibri"/>
                    <w:spacing w:val="-8"/>
                    <w:sz w:val="18"/>
                    <w:szCs w:val="16"/>
                    <w:lang w:val="es-MX"/>
                  </w:rPr>
                  <m:t>(2.37*10</m:t>
                </m:r>
              </m:e>
              <m:sup>
                <m:r>
                  <w:rPr>
                    <w:rFonts w:ascii="Cambria Math" w:hAnsi="Cambria Math" w:cs="Calibri"/>
                    <w:spacing w:val="-8"/>
                    <w:sz w:val="18"/>
                    <w:szCs w:val="16"/>
                    <w:lang w:val="es-MX"/>
                  </w:rPr>
                  <m:t>11</m:t>
                </m:r>
              </m:sup>
            </m:sSup>
            <m:sSup>
              <m:sSupPr>
                <m:ctrlPr>
                  <w:rPr>
                    <w:rFonts w:ascii="Cambria Math" w:hAnsi="Cambria Math" w:cs="Calibri"/>
                    <w:b w:val="0"/>
                    <w:bCs/>
                    <w:i/>
                    <w:spacing w:val="-8"/>
                    <w:sz w:val="18"/>
                    <w:szCs w:val="16"/>
                    <w:lang w:val="es-MX"/>
                  </w:rPr>
                </m:ctrlPr>
              </m:sSupPr>
              <m:e>
                <m:r>
                  <w:rPr>
                    <w:rFonts w:ascii="Cambria Math" w:hAnsi="Cambria Math" w:cs="Calibri"/>
                    <w:spacing w:val="-8"/>
                    <w:sz w:val="18"/>
                    <w:szCs w:val="16"/>
                    <w:lang w:val="es-MX"/>
                  </w:rPr>
                  <m:t>)</m:t>
                </m:r>
              </m:e>
              <m:sup>
                <m:r>
                  <w:rPr>
                    <w:rFonts w:ascii="Cambria Math" w:hAnsi="Cambria Math" w:cs="Calibri"/>
                    <w:spacing w:val="-8"/>
                    <w:sz w:val="18"/>
                    <w:szCs w:val="16"/>
                    <w:lang w:val="es-MX"/>
                  </w:rPr>
                  <m:t>3</m:t>
                </m:r>
              </m:sup>
            </m:sSup>
          </m:e>
        </m:rad>
      </m:oMath>
      <w:r w:rsidR="009B364F" w:rsidRPr="003376AB">
        <w:rPr>
          <w:rFonts w:asciiTheme="majorHAnsi" w:hAnsiTheme="majorHAnsi" w:cs="Calibri"/>
          <w:b w:val="0"/>
          <w:bCs/>
          <w:i/>
          <w:spacing w:val="-8"/>
          <w:sz w:val="18"/>
          <w:szCs w:val="16"/>
          <w:lang w:val="es-MX"/>
        </w:rPr>
        <w:t xml:space="preserve"> </w:t>
      </w:r>
    </w:p>
    <w:p w14:paraId="36A6937D" w14:textId="1E00E8C1" w:rsidR="00DE514C" w:rsidRPr="003376AB" w:rsidRDefault="003376AB" w:rsidP="00DE514C">
      <w:pPr>
        <w:pStyle w:val="12Head1"/>
        <w:rPr>
          <w:rFonts w:asciiTheme="majorHAnsi" w:hAnsiTheme="majorHAnsi" w:cs="Calibri"/>
          <w:b w:val="0"/>
          <w:bCs/>
          <w:i/>
          <w:spacing w:val="-8"/>
          <w:sz w:val="18"/>
          <w:szCs w:val="16"/>
          <w:lang w:val="es-MX"/>
        </w:rPr>
      </w:pPr>
      <m:oMath>
        <m:r>
          <w:rPr>
            <w:rFonts w:ascii="Cambria Math" w:hAnsi="Cambria Math" w:cs="Calibri"/>
            <w:spacing w:val="-8"/>
            <w:sz w:val="18"/>
            <w:szCs w:val="16"/>
            <w:lang w:val="es-MX"/>
          </w:rPr>
          <m:t>T≅6.3195*</m:t>
        </m:r>
        <m:sSup>
          <m:sSupPr>
            <m:ctrlPr>
              <w:rPr>
                <w:rFonts w:ascii="Cambria Math" w:hAnsi="Cambria Math" w:cs="Calibri"/>
                <w:b w:val="0"/>
                <w:bCs/>
                <w:i/>
                <w:spacing w:val="-8"/>
                <w:sz w:val="18"/>
                <w:szCs w:val="16"/>
                <w:lang w:val="es-MX"/>
              </w:rPr>
            </m:ctrlPr>
          </m:sSupPr>
          <m:e>
            <m:r>
              <w:rPr>
                <w:rFonts w:ascii="Cambria Math" w:hAnsi="Cambria Math" w:cs="Calibri"/>
                <w:spacing w:val="-8"/>
                <w:sz w:val="18"/>
                <w:szCs w:val="16"/>
                <w:lang w:val="es-MX"/>
              </w:rPr>
              <m:t>10</m:t>
            </m:r>
          </m:e>
          <m:sup>
            <m:r>
              <w:rPr>
                <w:rFonts w:ascii="Cambria Math" w:hAnsi="Cambria Math" w:cs="Calibri"/>
                <w:spacing w:val="-8"/>
                <w:sz w:val="18"/>
                <w:szCs w:val="16"/>
                <w:lang w:val="es-MX"/>
              </w:rPr>
              <m:t>7</m:t>
            </m:r>
          </m:sup>
        </m:sSup>
        <m:r>
          <w:rPr>
            <w:rFonts w:ascii="Cambria Math" w:hAnsi="Cambria Math" w:cs="Calibri"/>
            <w:spacing w:val="-8"/>
            <w:sz w:val="18"/>
            <w:szCs w:val="16"/>
            <w:lang w:val="es-MX"/>
          </w:rPr>
          <m:t>s≅73</m:t>
        </m:r>
        <m:r>
          <w:rPr>
            <w:rFonts w:ascii="Cambria Math" w:hAnsi="Cambria Math" w:cs="Calibri"/>
            <w:spacing w:val="-8"/>
            <w:sz w:val="18"/>
            <w:szCs w:val="16"/>
            <w:lang w:val="es-MX"/>
          </w:rPr>
          <m:t>0</m:t>
        </m:r>
        <m:r>
          <w:rPr>
            <w:rFonts w:ascii="Cambria Math" w:hAnsi="Cambria Math" w:cs="Calibri"/>
            <w:spacing w:val="-8"/>
            <w:sz w:val="18"/>
            <w:szCs w:val="16"/>
            <w:lang w:val="es-MX"/>
          </w:rPr>
          <m:t>.158</m:t>
        </m:r>
        <m:r>
          <w:rPr>
            <w:rFonts w:ascii="Cambria Math" w:hAnsi="Cambria Math" w:cs="Calibri"/>
            <w:spacing w:val="-8"/>
            <w:sz w:val="18"/>
            <w:szCs w:val="16"/>
            <w:lang w:val="es-MX"/>
          </w:rPr>
          <m:t xml:space="preserve"> dias≅</m:t>
        </m:r>
        <m:r>
          <m:rPr>
            <m:sty m:val="bi"/>
          </m:rPr>
          <w:rPr>
            <w:rFonts w:ascii="Cambria Math" w:hAnsi="Cambria Math" w:cs="Calibri"/>
            <w:spacing w:val="-8"/>
            <w:sz w:val="18"/>
            <w:szCs w:val="16"/>
            <w:lang w:val="es-MX"/>
          </w:rPr>
          <m:t>2 años</m:t>
        </m:r>
        <m:r>
          <m:rPr>
            <m:sty m:val="bi"/>
          </m:rPr>
          <w:rPr>
            <w:rFonts w:ascii="Cambria Math" w:hAnsi="Cambria Math" w:cs="Calibri"/>
            <w:spacing w:val="-8"/>
            <w:sz w:val="18"/>
            <w:szCs w:val="16"/>
            <w:lang w:val="es-MX"/>
          </w:rPr>
          <m:t>.</m:t>
        </m:r>
      </m:oMath>
      <w:r w:rsidR="00DE514C" w:rsidRPr="003376AB">
        <w:rPr>
          <w:rFonts w:asciiTheme="majorHAnsi" w:hAnsiTheme="majorHAnsi" w:cs="Calibri"/>
          <w:b w:val="0"/>
          <w:bCs/>
          <w:i/>
          <w:spacing w:val="-8"/>
          <w:sz w:val="18"/>
          <w:szCs w:val="16"/>
          <w:lang w:val="es-MX"/>
        </w:rPr>
        <w:t xml:space="preserve"> </w:t>
      </w:r>
    </w:p>
    <w:p w14:paraId="270F228C" w14:textId="77777777" w:rsidR="00DE4A97" w:rsidRPr="00D6632C" w:rsidRDefault="00DE4A97" w:rsidP="0098750E">
      <w:pPr>
        <w:pStyle w:val="12Head1"/>
        <w:rPr>
          <w:rFonts w:asciiTheme="majorHAnsi" w:hAnsiTheme="majorHAnsi" w:cs="Calibri"/>
          <w:lang w:val="es-MX"/>
        </w:rPr>
      </w:pPr>
    </w:p>
    <w:p w14:paraId="4F1BA49F" w14:textId="19AD58F4" w:rsidR="0098750E" w:rsidRPr="00D6632C" w:rsidRDefault="001679C9" w:rsidP="0098750E">
      <w:pPr>
        <w:pStyle w:val="12Head1"/>
        <w:rPr>
          <w:rFonts w:asciiTheme="majorHAnsi" w:hAnsiTheme="majorHAnsi" w:cs="Calibri"/>
          <w:sz w:val="18"/>
          <w:szCs w:val="14"/>
          <w:lang w:val="es-MX"/>
        </w:rPr>
      </w:pPr>
      <w:r>
        <w:rPr>
          <w:rFonts w:asciiTheme="majorHAnsi" w:hAnsiTheme="majorHAnsi" w:cs="Calibri"/>
          <w:sz w:val="18"/>
          <w:szCs w:val="14"/>
          <w:lang w:val="es-MX"/>
        </w:rPr>
        <w:t>G</w:t>
      </w:r>
      <w:r w:rsidR="0098750E" w:rsidRPr="00D6632C">
        <w:rPr>
          <w:rFonts w:asciiTheme="majorHAnsi" w:hAnsiTheme="majorHAnsi" w:cs="Calibri"/>
          <w:sz w:val="18"/>
          <w:szCs w:val="14"/>
          <w:lang w:val="es-MX"/>
        </w:rPr>
        <w:t>. Periodo orbital de</w:t>
      </w:r>
      <w:r w:rsidR="00C41CF1" w:rsidRPr="00D6632C">
        <w:rPr>
          <w:rFonts w:asciiTheme="majorHAnsi" w:hAnsiTheme="majorHAnsi" w:cs="Calibri"/>
          <w:sz w:val="18"/>
          <w:szCs w:val="14"/>
          <w:lang w:val="es-MX"/>
        </w:rPr>
        <w:t xml:space="preserve"> la</w:t>
      </w:r>
      <w:r w:rsidR="0098750E" w:rsidRPr="00D6632C">
        <w:rPr>
          <w:rFonts w:asciiTheme="majorHAnsi" w:hAnsiTheme="majorHAnsi" w:cs="Calibri"/>
          <w:sz w:val="18"/>
          <w:szCs w:val="14"/>
          <w:lang w:val="es-MX"/>
        </w:rPr>
        <w:t xml:space="preserve"> </w:t>
      </w:r>
      <w:r w:rsidR="00C41CF1" w:rsidRPr="00D6632C">
        <w:rPr>
          <w:rFonts w:asciiTheme="majorHAnsi" w:hAnsiTheme="majorHAnsi" w:cs="Calibri"/>
          <w:sz w:val="18"/>
          <w:szCs w:val="14"/>
          <w:lang w:val="es-MX"/>
        </w:rPr>
        <w:t>Tierra</w:t>
      </w:r>
      <w:r w:rsidR="00DE4A97" w:rsidRPr="00D6632C">
        <w:rPr>
          <w:rFonts w:asciiTheme="majorHAnsi" w:hAnsiTheme="majorHAnsi" w:cs="Calibri"/>
          <w:sz w:val="18"/>
          <w:szCs w:val="14"/>
          <w:lang w:val="es-MX"/>
        </w:rPr>
        <w:t>.</w:t>
      </w:r>
    </w:p>
    <w:p w14:paraId="55EA7ABB" w14:textId="4DDB5073" w:rsidR="00C41CF1" w:rsidRPr="00987D83" w:rsidRDefault="00987D83" w:rsidP="00C41CF1">
      <w:pPr>
        <w:pStyle w:val="12Head1"/>
        <w:rPr>
          <w:rFonts w:asciiTheme="majorHAnsi" w:hAnsiTheme="majorHAnsi" w:cs="Calibri"/>
          <w:b w:val="0"/>
          <w:bCs/>
          <w:i/>
          <w:spacing w:val="-8"/>
          <w:sz w:val="18"/>
          <w:szCs w:val="16"/>
          <w:lang w:val="es-MX"/>
        </w:rPr>
      </w:pPr>
      <m:oMath>
        <m:r>
          <w:rPr>
            <w:rFonts w:ascii="Cambria Math" w:hAnsi="Cambria Math" w:cs="Calibri"/>
            <w:spacing w:val="-8"/>
            <w:sz w:val="18"/>
            <w:szCs w:val="16"/>
            <w:lang w:val="es-MX"/>
          </w:rPr>
          <m:t>T=</m:t>
        </m:r>
        <m:rad>
          <m:radPr>
            <m:degHide m:val="1"/>
            <m:ctrlPr>
              <w:rPr>
                <w:rFonts w:ascii="Cambria Math" w:hAnsi="Cambria Math" w:cs="Calibri"/>
                <w:b w:val="0"/>
                <w:bCs/>
                <w:i/>
                <w:spacing w:val="-8"/>
                <w:sz w:val="18"/>
                <w:szCs w:val="16"/>
                <w:lang w:val="es-MX"/>
              </w:rPr>
            </m:ctrlPr>
          </m:radPr>
          <m:deg/>
          <m:e>
            <m:r>
              <w:rPr>
                <w:rFonts w:ascii="Cambria Math" w:hAnsi="Cambria Math" w:cs="Calibri"/>
                <w:spacing w:val="-8"/>
                <w:sz w:val="18"/>
                <w:szCs w:val="16"/>
                <w:lang w:val="es-MX"/>
              </w:rPr>
              <m:t>k*</m:t>
            </m:r>
            <m:sSup>
              <m:sSupPr>
                <m:ctrlPr>
                  <w:rPr>
                    <w:rFonts w:ascii="Cambria Math" w:hAnsi="Cambria Math" w:cs="Calibri"/>
                    <w:b w:val="0"/>
                    <w:bCs/>
                    <w:i/>
                    <w:spacing w:val="-8"/>
                    <w:sz w:val="18"/>
                    <w:szCs w:val="16"/>
                    <w:lang w:val="es-MX"/>
                  </w:rPr>
                </m:ctrlPr>
              </m:sSupPr>
              <m:e>
                <m:r>
                  <w:rPr>
                    <w:rFonts w:ascii="Cambria Math" w:hAnsi="Cambria Math" w:cs="Calibri"/>
                    <w:spacing w:val="-8"/>
                    <w:sz w:val="18"/>
                    <w:szCs w:val="16"/>
                    <w:lang w:val="es-MX"/>
                  </w:rPr>
                  <m:t>r</m:t>
                </m:r>
              </m:e>
              <m:sup>
                <m:r>
                  <w:rPr>
                    <w:rFonts w:ascii="Cambria Math" w:hAnsi="Cambria Math" w:cs="Calibri"/>
                    <w:spacing w:val="-8"/>
                    <w:sz w:val="18"/>
                    <w:szCs w:val="16"/>
                    <w:lang w:val="es-MX"/>
                  </w:rPr>
                  <m:t>3</m:t>
                </m:r>
              </m:sup>
            </m:sSup>
          </m:e>
        </m:rad>
      </m:oMath>
      <w:r w:rsidR="00C41CF1" w:rsidRPr="00987D83">
        <w:rPr>
          <w:rFonts w:asciiTheme="majorHAnsi" w:hAnsiTheme="majorHAnsi" w:cs="Calibri"/>
          <w:b w:val="0"/>
          <w:bCs/>
          <w:i/>
          <w:spacing w:val="-8"/>
          <w:sz w:val="18"/>
          <w:szCs w:val="16"/>
          <w:lang w:val="es-MX"/>
        </w:rPr>
        <w:t xml:space="preserve"> </w:t>
      </w:r>
    </w:p>
    <w:p w14:paraId="1F733945" w14:textId="1BB8ABA9" w:rsidR="00C41CF1" w:rsidRPr="00987D83" w:rsidRDefault="00987D83" w:rsidP="00C41CF1">
      <w:pPr>
        <w:pStyle w:val="12Head1"/>
        <w:rPr>
          <w:rFonts w:asciiTheme="majorHAnsi" w:hAnsiTheme="majorHAnsi" w:cs="Calibri"/>
          <w:b w:val="0"/>
          <w:bCs/>
          <w:i/>
          <w:spacing w:val="-8"/>
          <w:sz w:val="18"/>
          <w:szCs w:val="16"/>
          <w:lang w:val="es-MX"/>
        </w:rPr>
      </w:pPr>
      <m:oMath>
        <m:r>
          <w:rPr>
            <w:rFonts w:ascii="Cambria Math" w:hAnsi="Cambria Math" w:cs="Calibri"/>
            <w:spacing w:val="-8"/>
            <w:sz w:val="18"/>
            <w:szCs w:val="16"/>
            <w:lang w:val="es-MX"/>
          </w:rPr>
          <m:t>T=</m:t>
        </m:r>
        <m:rad>
          <m:radPr>
            <m:degHide m:val="1"/>
            <m:ctrlPr>
              <w:rPr>
                <w:rFonts w:ascii="Cambria Math" w:hAnsi="Cambria Math" w:cs="Calibri"/>
                <w:b w:val="0"/>
                <w:bCs/>
                <w:i/>
                <w:spacing w:val="-8"/>
                <w:sz w:val="18"/>
                <w:szCs w:val="16"/>
                <w:lang w:val="es-MX"/>
              </w:rPr>
            </m:ctrlPr>
          </m:radPr>
          <m:deg/>
          <m:e>
            <m:r>
              <w:rPr>
                <w:rFonts w:ascii="Cambria Math" w:hAnsi="Cambria Math" w:cs="Calibri"/>
                <w:spacing w:val="-8"/>
                <w:sz w:val="18"/>
                <w:szCs w:val="16"/>
                <w:lang w:val="es-MX"/>
              </w:rPr>
              <m:t>3*</m:t>
            </m:r>
            <m:sSup>
              <m:sSupPr>
                <m:ctrlPr>
                  <w:rPr>
                    <w:rFonts w:ascii="Cambria Math" w:hAnsi="Cambria Math" w:cs="Calibri"/>
                    <w:b w:val="0"/>
                    <w:bCs/>
                    <w:i/>
                    <w:spacing w:val="-8"/>
                    <w:sz w:val="18"/>
                    <w:szCs w:val="16"/>
                    <w:lang w:val="es-MX"/>
                  </w:rPr>
                </m:ctrlPr>
              </m:sSupPr>
              <m:e>
                <m:r>
                  <w:rPr>
                    <w:rFonts w:ascii="Cambria Math" w:hAnsi="Cambria Math" w:cs="Calibri"/>
                    <w:spacing w:val="-8"/>
                    <w:sz w:val="18"/>
                    <w:szCs w:val="16"/>
                    <w:lang w:val="es-MX"/>
                  </w:rPr>
                  <m:t>10</m:t>
                </m:r>
              </m:e>
              <m:sup>
                <m:r>
                  <w:rPr>
                    <w:rFonts w:ascii="Cambria Math" w:hAnsi="Cambria Math" w:cs="Calibri"/>
                    <w:spacing w:val="-8"/>
                    <w:sz w:val="18"/>
                    <w:szCs w:val="16"/>
                    <w:lang w:val="es-MX"/>
                  </w:rPr>
                  <m:t>-19</m:t>
                </m:r>
              </m:sup>
            </m:sSup>
            <m:r>
              <w:rPr>
                <w:rFonts w:ascii="Cambria Math" w:hAnsi="Cambria Math" w:cs="Calibri"/>
                <w:spacing w:val="-8"/>
                <w:sz w:val="18"/>
                <w:szCs w:val="16"/>
                <w:lang w:val="es-MX"/>
              </w:rPr>
              <m:t>*</m:t>
            </m:r>
            <m:sSup>
              <m:sSupPr>
                <m:ctrlPr>
                  <w:rPr>
                    <w:rFonts w:ascii="Cambria Math" w:hAnsi="Cambria Math" w:cs="Calibri"/>
                    <w:b w:val="0"/>
                    <w:bCs/>
                    <w:i/>
                    <w:spacing w:val="-8"/>
                    <w:sz w:val="18"/>
                    <w:szCs w:val="16"/>
                    <w:lang w:val="es-MX"/>
                  </w:rPr>
                </m:ctrlPr>
              </m:sSupPr>
              <m:e>
                <m:r>
                  <w:rPr>
                    <w:rFonts w:ascii="Cambria Math" w:hAnsi="Cambria Math" w:cs="Calibri"/>
                    <w:spacing w:val="-8"/>
                    <w:sz w:val="18"/>
                    <w:szCs w:val="16"/>
                    <w:lang w:val="es-MX"/>
                  </w:rPr>
                  <m:t>(1.496*10</m:t>
                </m:r>
              </m:e>
              <m:sup>
                <m:r>
                  <w:rPr>
                    <w:rFonts w:ascii="Cambria Math" w:hAnsi="Cambria Math" w:cs="Calibri"/>
                    <w:spacing w:val="-8"/>
                    <w:sz w:val="18"/>
                    <w:szCs w:val="16"/>
                    <w:lang w:val="es-MX"/>
                  </w:rPr>
                  <m:t>11</m:t>
                </m:r>
              </m:sup>
            </m:sSup>
            <m:sSup>
              <m:sSupPr>
                <m:ctrlPr>
                  <w:rPr>
                    <w:rFonts w:ascii="Cambria Math" w:hAnsi="Cambria Math" w:cs="Calibri"/>
                    <w:b w:val="0"/>
                    <w:bCs/>
                    <w:i/>
                    <w:spacing w:val="-8"/>
                    <w:sz w:val="18"/>
                    <w:szCs w:val="16"/>
                    <w:lang w:val="es-MX"/>
                  </w:rPr>
                </m:ctrlPr>
              </m:sSupPr>
              <m:e>
                <m:r>
                  <w:rPr>
                    <w:rFonts w:ascii="Cambria Math" w:hAnsi="Cambria Math" w:cs="Calibri"/>
                    <w:spacing w:val="-8"/>
                    <w:sz w:val="18"/>
                    <w:szCs w:val="16"/>
                    <w:lang w:val="es-MX"/>
                  </w:rPr>
                  <m:t>)</m:t>
                </m:r>
              </m:e>
              <m:sup>
                <m:r>
                  <w:rPr>
                    <w:rFonts w:ascii="Cambria Math" w:hAnsi="Cambria Math" w:cs="Calibri"/>
                    <w:spacing w:val="-8"/>
                    <w:sz w:val="18"/>
                    <w:szCs w:val="16"/>
                    <w:lang w:val="es-MX"/>
                  </w:rPr>
                  <m:t>3</m:t>
                </m:r>
              </m:sup>
            </m:sSup>
          </m:e>
        </m:rad>
      </m:oMath>
      <w:r w:rsidR="00C41CF1" w:rsidRPr="00987D83">
        <w:rPr>
          <w:rFonts w:asciiTheme="majorHAnsi" w:hAnsiTheme="majorHAnsi" w:cs="Calibri"/>
          <w:b w:val="0"/>
          <w:bCs/>
          <w:i/>
          <w:spacing w:val="-8"/>
          <w:sz w:val="18"/>
          <w:szCs w:val="16"/>
          <w:lang w:val="es-MX"/>
        </w:rPr>
        <w:t xml:space="preserve"> </w:t>
      </w:r>
    </w:p>
    <w:p w14:paraId="5671D92D" w14:textId="25429894" w:rsidR="00D37D7D" w:rsidRPr="00987D83" w:rsidRDefault="00987D83" w:rsidP="00204694">
      <w:pPr>
        <w:pStyle w:val="12Head1"/>
        <w:rPr>
          <w:rFonts w:asciiTheme="majorHAnsi" w:hAnsiTheme="majorHAnsi" w:cs="Calibri"/>
          <w:b w:val="0"/>
          <w:bCs/>
          <w:i/>
          <w:spacing w:val="-8"/>
          <w:sz w:val="18"/>
          <w:szCs w:val="16"/>
          <w:lang w:val="es-MX"/>
        </w:rPr>
      </w:pPr>
      <m:oMathPara>
        <m:oMathParaPr>
          <m:jc m:val="left"/>
        </m:oMathParaPr>
        <m:oMath>
          <m:r>
            <w:rPr>
              <w:rFonts w:ascii="Cambria Math" w:hAnsi="Cambria Math" w:cs="Calibri"/>
              <w:spacing w:val="-8"/>
              <w:sz w:val="18"/>
              <w:szCs w:val="16"/>
              <w:lang w:val="es-MX"/>
            </w:rPr>
            <m:t>T≅3.16926*</m:t>
          </m:r>
          <m:sSup>
            <m:sSupPr>
              <m:ctrlPr>
                <w:rPr>
                  <w:rFonts w:ascii="Cambria Math" w:hAnsi="Cambria Math" w:cs="Calibri"/>
                  <w:b w:val="0"/>
                  <w:bCs/>
                  <w:i/>
                  <w:spacing w:val="-8"/>
                  <w:sz w:val="18"/>
                  <w:szCs w:val="16"/>
                  <w:lang w:val="es-MX"/>
                </w:rPr>
              </m:ctrlPr>
            </m:sSupPr>
            <m:e>
              <m:r>
                <w:rPr>
                  <w:rFonts w:ascii="Cambria Math" w:hAnsi="Cambria Math" w:cs="Calibri"/>
                  <w:spacing w:val="-8"/>
                  <w:sz w:val="18"/>
                  <w:szCs w:val="16"/>
                  <w:lang w:val="es-MX"/>
                </w:rPr>
                <m:t>10</m:t>
              </m:r>
            </m:e>
            <m:sup>
              <m:r>
                <w:rPr>
                  <w:rFonts w:ascii="Cambria Math" w:hAnsi="Cambria Math" w:cs="Calibri"/>
                  <w:spacing w:val="-8"/>
                  <w:sz w:val="18"/>
                  <w:szCs w:val="16"/>
                  <w:lang w:val="es-MX"/>
                </w:rPr>
                <m:t>7</m:t>
              </m:r>
            </m:sup>
          </m:sSup>
          <m:r>
            <w:rPr>
              <w:rFonts w:ascii="Cambria Math" w:hAnsi="Cambria Math" w:cs="Calibri"/>
              <w:spacing w:val="-8"/>
              <w:sz w:val="18"/>
              <w:szCs w:val="16"/>
              <w:lang w:val="es-MX"/>
            </w:rPr>
            <m:t>s≅36</m:t>
          </m:r>
          <m:r>
            <w:rPr>
              <w:rFonts w:ascii="Cambria Math" w:hAnsi="Cambria Math" w:cs="Calibri"/>
              <w:spacing w:val="-8"/>
              <w:sz w:val="18"/>
              <w:szCs w:val="16"/>
              <w:lang w:val="es-MX"/>
            </w:rPr>
            <m:t>5.236</m:t>
          </m:r>
          <m:r>
            <w:rPr>
              <w:rFonts w:ascii="Cambria Math" w:hAnsi="Cambria Math" w:cs="Calibri"/>
              <w:spacing w:val="-8"/>
              <w:sz w:val="18"/>
              <w:szCs w:val="16"/>
              <w:lang w:val="es-MX"/>
            </w:rPr>
            <m:t xml:space="preserve"> dias≅</m:t>
          </m:r>
          <m:r>
            <m:rPr>
              <m:sty m:val="bi"/>
            </m:rPr>
            <w:rPr>
              <w:rFonts w:ascii="Cambria Math" w:hAnsi="Cambria Math" w:cs="Calibri"/>
              <w:spacing w:val="-8"/>
              <w:sz w:val="18"/>
              <w:szCs w:val="16"/>
              <w:lang w:val="es-MX"/>
            </w:rPr>
            <m:t>1 año</m:t>
          </m:r>
          <m:r>
            <m:rPr>
              <m:sty m:val="bi"/>
            </m:rPr>
            <w:rPr>
              <w:rFonts w:ascii="Cambria Math" w:hAnsi="Cambria Math" w:cs="Calibri"/>
              <w:spacing w:val="-8"/>
              <w:sz w:val="18"/>
              <w:szCs w:val="16"/>
              <w:lang w:val="es-MX"/>
            </w:rPr>
            <m:t>.</m:t>
          </m:r>
        </m:oMath>
      </m:oMathPara>
    </w:p>
    <w:p w14:paraId="224C2954" w14:textId="0485FBA0" w:rsidR="005F5542" w:rsidRDefault="001679C9" w:rsidP="00204694">
      <w:pPr>
        <w:pStyle w:val="12Head1"/>
        <w:rPr>
          <w:rFonts w:asciiTheme="majorHAnsi" w:hAnsiTheme="majorHAnsi" w:cs="Calibri"/>
          <w:sz w:val="18"/>
          <w:szCs w:val="14"/>
          <w:lang w:val="es-MX"/>
        </w:rPr>
      </w:pPr>
      <w:r>
        <w:rPr>
          <w:rFonts w:asciiTheme="majorHAnsi" w:hAnsiTheme="majorHAnsi" w:cs="Calibri"/>
          <w:sz w:val="18"/>
          <w:szCs w:val="14"/>
          <w:lang w:val="es-MX"/>
        </w:rPr>
        <w:lastRenderedPageBreak/>
        <w:t>H</w:t>
      </w:r>
      <w:r w:rsidR="00472909" w:rsidRPr="00D6632C">
        <w:rPr>
          <w:rFonts w:asciiTheme="majorHAnsi" w:hAnsiTheme="majorHAnsi" w:cs="Calibri"/>
          <w:sz w:val="18"/>
          <w:szCs w:val="14"/>
          <w:lang w:val="es-MX"/>
        </w:rPr>
        <w:t xml:space="preserve">. </w:t>
      </w:r>
      <w:r w:rsidR="00DD44E0">
        <w:rPr>
          <w:rFonts w:asciiTheme="majorHAnsi" w:hAnsiTheme="majorHAnsi" w:cs="Calibri"/>
          <w:sz w:val="18"/>
          <w:szCs w:val="14"/>
          <w:lang w:val="es-MX"/>
        </w:rPr>
        <w:t>Raí</w:t>
      </w:r>
      <w:r>
        <w:rPr>
          <w:rFonts w:asciiTheme="majorHAnsi" w:hAnsiTheme="majorHAnsi" w:cs="Calibri"/>
          <w:sz w:val="18"/>
          <w:szCs w:val="14"/>
          <w:lang w:val="es-MX"/>
        </w:rPr>
        <w:t>ces</w:t>
      </w:r>
      <w:r w:rsidR="00DD44E0">
        <w:rPr>
          <w:rFonts w:asciiTheme="majorHAnsi" w:hAnsiTheme="majorHAnsi" w:cs="Calibri"/>
          <w:sz w:val="18"/>
          <w:szCs w:val="14"/>
          <w:lang w:val="es-MX"/>
        </w:rPr>
        <w:t xml:space="preserve"> de la igualación de las fórmulas canónicas de las órbitas de la Tierra y el cometa.</w:t>
      </w:r>
    </w:p>
    <w:p w14:paraId="3F01A816" w14:textId="38B4720D" w:rsidR="00DD44E0" w:rsidRPr="00A55F46" w:rsidRDefault="0083315B" w:rsidP="00204694">
      <w:pPr>
        <w:pStyle w:val="12Head1"/>
        <w:rPr>
          <w:rFonts w:asciiTheme="majorHAnsi" w:hAnsiTheme="majorHAnsi" w:cs="Calibri"/>
          <w:b w:val="0"/>
          <w:bCs/>
          <w:sz w:val="18"/>
          <w:szCs w:val="14"/>
          <w:lang w:val="es-MX"/>
        </w:rPr>
      </w:pPr>
      <m:oMathPara>
        <m:oMathParaPr>
          <m:jc m:val="left"/>
        </m:oMathParaPr>
        <m:oMath>
          <m:f>
            <m:fPr>
              <m:ctrlPr>
                <w:rPr>
                  <w:rFonts w:ascii="Cambria Math" w:hAnsi="Cambria Math" w:cs="Calibri"/>
                  <w:b w:val="0"/>
                  <w:bCs/>
                  <w:i/>
                  <w:sz w:val="18"/>
                  <w:szCs w:val="14"/>
                  <w:lang w:val="es-MX"/>
                </w:rPr>
              </m:ctrlPr>
            </m:fPr>
            <m:num>
              <m:sSup>
                <m:sSupPr>
                  <m:ctrlPr>
                    <w:rPr>
                      <w:rFonts w:ascii="Cambria Math" w:hAnsi="Cambria Math" w:cs="Calibri"/>
                      <w:b w:val="0"/>
                      <w:bCs/>
                      <w:i/>
                      <w:sz w:val="18"/>
                      <w:szCs w:val="14"/>
                      <w:lang w:val="es-MX"/>
                    </w:rPr>
                  </m:ctrlPr>
                </m:sSupPr>
                <m:e>
                  <m:r>
                    <w:rPr>
                      <w:rFonts w:ascii="Cambria Math" w:hAnsi="Cambria Math" w:cs="Calibri"/>
                      <w:sz w:val="18"/>
                      <w:szCs w:val="14"/>
                      <w:lang w:val="es-MX"/>
                    </w:rPr>
                    <m:t>x</m:t>
                  </m:r>
                </m:e>
                <m:sup>
                  <m:r>
                    <w:rPr>
                      <w:rFonts w:ascii="Cambria Math" w:hAnsi="Cambria Math" w:cs="Calibri"/>
                      <w:sz w:val="18"/>
                      <w:szCs w:val="14"/>
                      <w:lang w:val="es-MX"/>
                    </w:rPr>
                    <m:t>2</m:t>
                  </m:r>
                </m:sup>
              </m:sSup>
            </m:num>
            <m:den>
              <m:sSup>
                <m:sSupPr>
                  <m:ctrlPr>
                    <w:rPr>
                      <w:rFonts w:ascii="Cambria Math" w:hAnsi="Cambria Math" w:cs="Calibri"/>
                      <w:b w:val="0"/>
                      <w:bCs/>
                      <w:i/>
                      <w:sz w:val="18"/>
                      <w:szCs w:val="14"/>
                      <w:lang w:val="es-MX"/>
                    </w:rPr>
                  </m:ctrlPr>
                </m:sSupPr>
                <m:e>
                  <m:r>
                    <w:rPr>
                      <w:rFonts w:ascii="Cambria Math" w:hAnsi="Cambria Math" w:cs="Calibri"/>
                      <w:sz w:val="18"/>
                      <w:szCs w:val="14"/>
                      <w:lang w:val="es-MX"/>
                    </w:rPr>
                    <m:t>2.37</m:t>
                  </m:r>
                </m:e>
                <m:sup>
                  <m:r>
                    <w:rPr>
                      <w:rFonts w:ascii="Cambria Math" w:hAnsi="Cambria Math" w:cs="Calibri"/>
                      <w:sz w:val="18"/>
                      <w:szCs w:val="14"/>
                      <w:lang w:val="es-MX"/>
                    </w:rPr>
                    <m:t>2</m:t>
                  </m:r>
                </m:sup>
              </m:sSup>
            </m:den>
          </m:f>
          <m:r>
            <w:rPr>
              <w:rFonts w:ascii="Cambria Math" w:hAnsi="Cambria Math" w:cs="Calibri"/>
              <w:sz w:val="18"/>
              <w:szCs w:val="14"/>
              <w:lang w:val="es-MX"/>
            </w:rPr>
            <m:t xml:space="preserve">+ </m:t>
          </m:r>
          <m:f>
            <m:fPr>
              <m:ctrlPr>
                <w:rPr>
                  <w:rFonts w:ascii="Cambria Math" w:hAnsi="Cambria Math" w:cs="Calibri"/>
                  <w:b w:val="0"/>
                  <w:bCs/>
                  <w:i/>
                  <w:sz w:val="18"/>
                  <w:szCs w:val="14"/>
                  <w:lang w:val="es-MX"/>
                </w:rPr>
              </m:ctrlPr>
            </m:fPr>
            <m:num>
              <m:sSup>
                <m:sSupPr>
                  <m:ctrlPr>
                    <w:rPr>
                      <w:rFonts w:ascii="Cambria Math" w:hAnsi="Cambria Math" w:cs="Calibri"/>
                      <w:b w:val="0"/>
                      <w:bCs/>
                      <w:i/>
                      <w:sz w:val="18"/>
                      <w:szCs w:val="14"/>
                      <w:lang w:val="es-MX"/>
                    </w:rPr>
                  </m:ctrlPr>
                </m:sSupPr>
                <m:e>
                  <m:r>
                    <w:rPr>
                      <w:rFonts w:ascii="Cambria Math" w:hAnsi="Cambria Math" w:cs="Calibri"/>
                      <w:sz w:val="18"/>
                      <w:szCs w:val="14"/>
                      <w:lang w:val="es-MX"/>
                    </w:rPr>
                    <m:t>y</m:t>
                  </m:r>
                </m:e>
                <m:sup>
                  <m:r>
                    <w:rPr>
                      <w:rFonts w:ascii="Cambria Math" w:hAnsi="Cambria Math" w:cs="Calibri"/>
                      <w:sz w:val="18"/>
                      <w:szCs w:val="14"/>
                      <w:lang w:val="es-MX"/>
                    </w:rPr>
                    <m:t>2</m:t>
                  </m:r>
                </m:sup>
              </m:sSup>
            </m:num>
            <m:den>
              <m:sSup>
                <m:sSupPr>
                  <m:ctrlPr>
                    <w:rPr>
                      <w:rFonts w:ascii="Cambria Math" w:hAnsi="Cambria Math" w:cs="Calibri"/>
                      <w:b w:val="0"/>
                      <w:bCs/>
                      <w:i/>
                      <w:sz w:val="18"/>
                      <w:szCs w:val="14"/>
                      <w:lang w:val="es-MX"/>
                    </w:rPr>
                  </m:ctrlPr>
                </m:sSupPr>
                <m:e>
                  <m:r>
                    <w:rPr>
                      <w:rFonts w:ascii="Cambria Math" w:hAnsi="Cambria Math" w:cs="Calibri"/>
                      <w:sz w:val="18"/>
                      <w:szCs w:val="14"/>
                      <w:lang w:val="es-MX"/>
                    </w:rPr>
                    <m:t>1.49</m:t>
                  </m:r>
                </m:e>
                <m:sup>
                  <m:r>
                    <w:rPr>
                      <w:rFonts w:ascii="Cambria Math" w:hAnsi="Cambria Math" w:cs="Calibri"/>
                      <w:sz w:val="18"/>
                      <w:szCs w:val="14"/>
                      <w:lang w:val="es-MX"/>
                    </w:rPr>
                    <m:t>2</m:t>
                  </m:r>
                </m:sup>
              </m:sSup>
            </m:den>
          </m:f>
          <m:r>
            <w:rPr>
              <w:rFonts w:ascii="Cambria Math" w:hAnsi="Cambria Math" w:cs="Calibri"/>
              <w:sz w:val="18"/>
              <w:szCs w:val="14"/>
              <w:lang w:val="es-MX"/>
            </w:rPr>
            <m:t xml:space="preserve">= </m:t>
          </m:r>
          <m:f>
            <m:fPr>
              <m:ctrlPr>
                <w:rPr>
                  <w:rFonts w:ascii="Cambria Math" w:hAnsi="Cambria Math" w:cs="Calibri"/>
                  <w:b w:val="0"/>
                  <w:bCs/>
                  <w:i/>
                  <w:sz w:val="18"/>
                  <w:szCs w:val="14"/>
                  <w:lang w:val="es-MX"/>
                </w:rPr>
              </m:ctrlPr>
            </m:fPr>
            <m:num>
              <m:sSup>
                <m:sSupPr>
                  <m:ctrlPr>
                    <w:rPr>
                      <w:rFonts w:ascii="Cambria Math" w:hAnsi="Cambria Math" w:cs="Calibri"/>
                      <w:b w:val="0"/>
                      <w:bCs/>
                      <w:i/>
                      <w:sz w:val="18"/>
                      <w:szCs w:val="14"/>
                      <w:lang w:val="es-MX"/>
                    </w:rPr>
                  </m:ctrlPr>
                </m:sSupPr>
                <m:e>
                  <m:r>
                    <w:rPr>
                      <w:rFonts w:ascii="Cambria Math" w:hAnsi="Cambria Math" w:cs="Calibri"/>
                      <w:sz w:val="18"/>
                      <w:szCs w:val="14"/>
                      <w:lang w:val="es-MX"/>
                    </w:rPr>
                    <m:t>(x-1.84)</m:t>
                  </m:r>
                </m:e>
                <m:sup>
                  <m:r>
                    <w:rPr>
                      <w:rFonts w:ascii="Cambria Math" w:hAnsi="Cambria Math" w:cs="Calibri"/>
                      <w:sz w:val="18"/>
                      <w:szCs w:val="14"/>
                      <w:lang w:val="es-MX"/>
                    </w:rPr>
                    <m:t>2</m:t>
                  </m:r>
                </m:sup>
              </m:sSup>
            </m:num>
            <m:den>
              <m:sSup>
                <m:sSupPr>
                  <m:ctrlPr>
                    <w:rPr>
                      <w:rFonts w:ascii="Cambria Math" w:hAnsi="Cambria Math" w:cs="Calibri"/>
                      <w:b w:val="0"/>
                      <w:bCs/>
                      <w:i/>
                      <w:sz w:val="18"/>
                      <w:szCs w:val="14"/>
                      <w:lang w:val="es-MX"/>
                    </w:rPr>
                  </m:ctrlPr>
                </m:sSupPr>
                <m:e>
                  <m:r>
                    <w:rPr>
                      <w:rFonts w:ascii="Cambria Math" w:hAnsi="Cambria Math" w:cs="Calibri"/>
                      <w:sz w:val="18"/>
                      <w:szCs w:val="14"/>
                      <w:lang w:val="es-MX"/>
                    </w:rPr>
                    <m:t>1.49</m:t>
                  </m:r>
                </m:e>
                <m:sup>
                  <m:r>
                    <w:rPr>
                      <w:rFonts w:ascii="Cambria Math" w:hAnsi="Cambria Math" w:cs="Calibri"/>
                      <w:sz w:val="18"/>
                      <w:szCs w:val="14"/>
                      <w:lang w:val="es-MX"/>
                    </w:rPr>
                    <m:t>2</m:t>
                  </m:r>
                </m:sup>
              </m:sSup>
            </m:den>
          </m:f>
          <m:r>
            <w:rPr>
              <w:rFonts w:ascii="Cambria Math" w:hAnsi="Cambria Math" w:cs="Calibri"/>
              <w:sz w:val="18"/>
              <w:szCs w:val="14"/>
              <w:lang w:val="es-MX"/>
            </w:rPr>
            <m:t>+</m:t>
          </m:r>
          <m:f>
            <m:fPr>
              <m:ctrlPr>
                <w:rPr>
                  <w:rFonts w:ascii="Cambria Math" w:hAnsi="Cambria Math" w:cs="Calibri"/>
                  <w:b w:val="0"/>
                  <w:bCs/>
                  <w:i/>
                  <w:sz w:val="18"/>
                  <w:szCs w:val="14"/>
                  <w:lang w:val="es-MX"/>
                </w:rPr>
              </m:ctrlPr>
            </m:fPr>
            <m:num>
              <m:sSup>
                <m:sSupPr>
                  <m:ctrlPr>
                    <w:rPr>
                      <w:rFonts w:ascii="Cambria Math" w:hAnsi="Cambria Math" w:cs="Calibri"/>
                      <w:b w:val="0"/>
                      <w:bCs/>
                      <w:i/>
                      <w:sz w:val="18"/>
                      <w:szCs w:val="14"/>
                      <w:lang w:val="es-MX"/>
                    </w:rPr>
                  </m:ctrlPr>
                </m:sSupPr>
                <m:e>
                  <m:r>
                    <w:rPr>
                      <w:rFonts w:ascii="Cambria Math" w:hAnsi="Cambria Math" w:cs="Calibri"/>
                      <w:sz w:val="18"/>
                      <w:szCs w:val="14"/>
                      <w:lang w:val="es-MX"/>
                    </w:rPr>
                    <m:t>y</m:t>
                  </m:r>
                </m:e>
                <m:sup>
                  <m:r>
                    <w:rPr>
                      <w:rFonts w:ascii="Cambria Math" w:hAnsi="Cambria Math" w:cs="Calibri"/>
                      <w:sz w:val="18"/>
                      <w:szCs w:val="14"/>
                      <w:lang w:val="es-MX"/>
                    </w:rPr>
                    <m:t>2</m:t>
                  </m:r>
                </m:sup>
              </m:sSup>
            </m:num>
            <m:den>
              <m:sSup>
                <m:sSupPr>
                  <m:ctrlPr>
                    <w:rPr>
                      <w:rFonts w:ascii="Cambria Math" w:hAnsi="Cambria Math" w:cs="Calibri"/>
                      <w:b w:val="0"/>
                      <w:bCs/>
                      <w:i/>
                      <w:sz w:val="18"/>
                      <w:szCs w:val="14"/>
                      <w:lang w:val="es-MX"/>
                    </w:rPr>
                  </m:ctrlPr>
                </m:sSupPr>
                <m:e>
                  <m:r>
                    <w:rPr>
                      <w:rFonts w:ascii="Cambria Math" w:hAnsi="Cambria Math" w:cs="Calibri"/>
                      <w:sz w:val="18"/>
                      <w:szCs w:val="14"/>
                      <w:lang w:val="es-MX"/>
                    </w:rPr>
                    <m:t>1.4898</m:t>
                  </m:r>
                </m:e>
                <m:sup>
                  <m:r>
                    <w:rPr>
                      <w:rFonts w:ascii="Cambria Math" w:hAnsi="Cambria Math" w:cs="Calibri"/>
                      <w:sz w:val="18"/>
                      <w:szCs w:val="14"/>
                      <w:lang w:val="es-MX"/>
                    </w:rPr>
                    <m:t>2</m:t>
                  </m:r>
                </m:sup>
              </m:sSup>
            </m:den>
          </m:f>
        </m:oMath>
      </m:oMathPara>
    </w:p>
    <w:p w14:paraId="7D88319D" w14:textId="753ED3A9" w:rsidR="00A55F46" w:rsidRPr="00731DDA" w:rsidRDefault="00A55F46" w:rsidP="00204694">
      <w:pPr>
        <w:pStyle w:val="12Head1"/>
        <w:rPr>
          <w:rFonts w:asciiTheme="majorHAnsi" w:hAnsiTheme="majorHAnsi" w:cs="Calibri"/>
          <w:b w:val="0"/>
          <w:bCs/>
          <w:sz w:val="17"/>
          <w:szCs w:val="17"/>
          <w:lang w:val="es-MX"/>
        </w:rPr>
      </w:pPr>
      <m:oMathPara>
        <m:oMathParaPr>
          <m:jc m:val="left"/>
        </m:oMathParaPr>
        <m:oMath>
          <m:f>
            <m:fPr>
              <m:ctrlPr>
                <w:rPr>
                  <w:rFonts w:ascii="Cambria Math" w:hAnsi="Cambria Math" w:cs="Calibri"/>
                  <w:b w:val="0"/>
                  <w:bCs/>
                  <w:i/>
                  <w:sz w:val="17"/>
                  <w:szCs w:val="17"/>
                  <w:lang w:val="es-MX"/>
                </w:rPr>
              </m:ctrlPr>
            </m:fPr>
            <m:num>
              <m:r>
                <w:rPr>
                  <w:rFonts w:ascii="Cambria Math" w:hAnsi="Cambria Math" w:cs="Calibri"/>
                  <w:sz w:val="17"/>
                  <w:szCs w:val="17"/>
                  <w:lang w:val="es-MX"/>
                </w:rPr>
                <m:t>1</m:t>
              </m:r>
            </m:num>
            <m:den>
              <m:sSup>
                <m:sSupPr>
                  <m:ctrlPr>
                    <w:rPr>
                      <w:rFonts w:ascii="Cambria Math" w:hAnsi="Cambria Math" w:cs="Calibri"/>
                      <w:b w:val="0"/>
                      <w:bCs/>
                      <w:i/>
                      <w:sz w:val="17"/>
                      <w:szCs w:val="17"/>
                      <w:lang w:val="es-MX"/>
                    </w:rPr>
                  </m:ctrlPr>
                </m:sSupPr>
                <m:e>
                  <m:r>
                    <w:rPr>
                      <w:rFonts w:ascii="Cambria Math" w:hAnsi="Cambria Math" w:cs="Calibri"/>
                      <w:sz w:val="17"/>
                      <w:szCs w:val="17"/>
                      <w:lang w:val="es-MX"/>
                    </w:rPr>
                    <m:t>2.37</m:t>
                  </m:r>
                </m:e>
                <m:sup>
                  <m:r>
                    <w:rPr>
                      <w:rFonts w:ascii="Cambria Math" w:hAnsi="Cambria Math" w:cs="Calibri"/>
                      <w:sz w:val="17"/>
                      <w:szCs w:val="17"/>
                      <w:lang w:val="es-MX"/>
                    </w:rPr>
                    <m:t>2</m:t>
                  </m:r>
                </m:sup>
              </m:sSup>
            </m:den>
          </m:f>
          <m:r>
            <w:rPr>
              <w:rFonts w:ascii="Cambria Math" w:hAnsi="Cambria Math" w:cs="Calibri"/>
              <w:sz w:val="17"/>
              <w:szCs w:val="17"/>
              <w:lang w:val="es-MX"/>
            </w:rPr>
            <m:t>∙</m:t>
          </m:r>
          <m:sSup>
            <m:sSupPr>
              <m:ctrlPr>
                <w:rPr>
                  <w:rFonts w:ascii="Cambria Math" w:hAnsi="Cambria Math" w:cs="Calibri"/>
                  <w:b w:val="0"/>
                  <w:bCs/>
                  <w:i/>
                  <w:sz w:val="17"/>
                  <w:szCs w:val="17"/>
                  <w:lang w:val="es-MX"/>
                </w:rPr>
              </m:ctrlPr>
            </m:sSupPr>
            <m:e>
              <m:r>
                <w:rPr>
                  <w:rFonts w:ascii="Cambria Math" w:hAnsi="Cambria Math" w:cs="Calibri"/>
                  <w:sz w:val="17"/>
                  <w:szCs w:val="17"/>
                  <w:lang w:val="es-MX"/>
                </w:rPr>
                <m:t>x</m:t>
              </m:r>
            </m:e>
            <m:sup>
              <m:r>
                <w:rPr>
                  <w:rFonts w:ascii="Cambria Math" w:hAnsi="Cambria Math" w:cs="Calibri"/>
                  <w:sz w:val="17"/>
                  <w:szCs w:val="17"/>
                  <w:lang w:val="es-MX"/>
                </w:rPr>
                <m:t>2</m:t>
              </m:r>
            </m:sup>
          </m:sSup>
          <m:r>
            <w:rPr>
              <w:rFonts w:ascii="Cambria Math" w:hAnsi="Cambria Math" w:cs="Calibri"/>
              <w:sz w:val="17"/>
              <w:szCs w:val="17"/>
              <w:lang w:val="es-MX"/>
            </w:rPr>
            <m:t xml:space="preserve">+ </m:t>
          </m:r>
          <m:f>
            <m:fPr>
              <m:ctrlPr>
                <w:rPr>
                  <w:rFonts w:ascii="Cambria Math" w:hAnsi="Cambria Math" w:cs="Calibri"/>
                  <w:b w:val="0"/>
                  <w:bCs/>
                  <w:i/>
                  <w:sz w:val="17"/>
                  <w:szCs w:val="17"/>
                  <w:lang w:val="es-MX"/>
                </w:rPr>
              </m:ctrlPr>
            </m:fPr>
            <m:num>
              <m:r>
                <w:rPr>
                  <w:rFonts w:ascii="Cambria Math" w:hAnsi="Cambria Math" w:cs="Calibri"/>
                  <w:sz w:val="17"/>
                  <w:szCs w:val="17"/>
                  <w:lang w:val="es-MX"/>
                </w:rPr>
                <m:t>1</m:t>
              </m:r>
            </m:num>
            <m:den>
              <m:sSup>
                <m:sSupPr>
                  <m:ctrlPr>
                    <w:rPr>
                      <w:rFonts w:ascii="Cambria Math" w:hAnsi="Cambria Math" w:cs="Calibri"/>
                      <w:b w:val="0"/>
                      <w:bCs/>
                      <w:i/>
                      <w:sz w:val="17"/>
                      <w:szCs w:val="17"/>
                      <w:lang w:val="es-MX"/>
                    </w:rPr>
                  </m:ctrlPr>
                </m:sSupPr>
                <m:e>
                  <m:r>
                    <w:rPr>
                      <w:rFonts w:ascii="Cambria Math" w:hAnsi="Cambria Math" w:cs="Calibri"/>
                      <w:sz w:val="17"/>
                      <w:szCs w:val="17"/>
                      <w:lang w:val="es-MX"/>
                    </w:rPr>
                    <m:t>1.49</m:t>
                  </m:r>
                </m:e>
                <m:sup>
                  <m:r>
                    <w:rPr>
                      <w:rFonts w:ascii="Cambria Math" w:hAnsi="Cambria Math" w:cs="Calibri"/>
                      <w:sz w:val="17"/>
                      <w:szCs w:val="17"/>
                      <w:lang w:val="es-MX"/>
                    </w:rPr>
                    <m:t>2</m:t>
                  </m:r>
                </m:sup>
              </m:sSup>
            </m:den>
          </m:f>
          <m:r>
            <w:rPr>
              <w:rFonts w:ascii="Cambria Math" w:hAnsi="Cambria Math" w:cs="Calibri"/>
              <w:sz w:val="17"/>
              <w:szCs w:val="17"/>
              <w:lang w:val="es-MX"/>
            </w:rPr>
            <m:t>∙</m:t>
          </m:r>
          <m:sSup>
            <m:sSupPr>
              <m:ctrlPr>
                <w:rPr>
                  <w:rFonts w:ascii="Cambria Math" w:hAnsi="Cambria Math" w:cs="Calibri"/>
                  <w:b w:val="0"/>
                  <w:bCs/>
                  <w:i/>
                  <w:sz w:val="17"/>
                  <w:szCs w:val="17"/>
                  <w:lang w:val="es-MX"/>
                </w:rPr>
              </m:ctrlPr>
            </m:sSupPr>
            <m:e>
              <m:r>
                <w:rPr>
                  <w:rFonts w:ascii="Cambria Math" w:hAnsi="Cambria Math" w:cs="Calibri"/>
                  <w:sz w:val="17"/>
                  <w:szCs w:val="17"/>
                  <w:lang w:val="es-MX"/>
                </w:rPr>
                <m:t>y</m:t>
              </m:r>
            </m:e>
            <m:sup>
              <m:r>
                <w:rPr>
                  <w:rFonts w:ascii="Cambria Math" w:hAnsi="Cambria Math" w:cs="Calibri"/>
                  <w:sz w:val="17"/>
                  <w:szCs w:val="17"/>
                  <w:lang w:val="es-MX"/>
                </w:rPr>
                <m:t>2</m:t>
              </m:r>
            </m:sup>
          </m:sSup>
          <m:r>
            <w:rPr>
              <w:rFonts w:ascii="Cambria Math" w:hAnsi="Cambria Math" w:cs="Calibri"/>
              <w:sz w:val="17"/>
              <w:szCs w:val="17"/>
              <w:lang w:val="es-MX"/>
            </w:rPr>
            <m:t xml:space="preserve">= </m:t>
          </m:r>
          <m:f>
            <m:fPr>
              <m:ctrlPr>
                <w:rPr>
                  <w:rFonts w:ascii="Cambria Math" w:hAnsi="Cambria Math" w:cs="Calibri"/>
                  <w:b w:val="0"/>
                  <w:bCs/>
                  <w:i/>
                  <w:sz w:val="17"/>
                  <w:szCs w:val="17"/>
                  <w:lang w:val="es-MX"/>
                </w:rPr>
              </m:ctrlPr>
            </m:fPr>
            <m:num>
              <m:sSup>
                <m:sSupPr>
                  <m:ctrlPr>
                    <w:rPr>
                      <w:rFonts w:ascii="Cambria Math" w:hAnsi="Cambria Math" w:cs="Calibri"/>
                      <w:b w:val="0"/>
                      <w:bCs/>
                      <w:i/>
                      <w:sz w:val="17"/>
                      <w:szCs w:val="17"/>
                      <w:lang w:val="es-MX"/>
                    </w:rPr>
                  </m:ctrlPr>
                </m:sSupPr>
                <m:e>
                  <m:r>
                    <w:rPr>
                      <w:rFonts w:ascii="Cambria Math" w:hAnsi="Cambria Math" w:cs="Calibri"/>
                      <w:sz w:val="17"/>
                      <w:szCs w:val="17"/>
                      <w:lang w:val="es-MX"/>
                    </w:rPr>
                    <m:t>x</m:t>
                  </m:r>
                </m:e>
                <m:sup>
                  <m:r>
                    <w:rPr>
                      <w:rFonts w:ascii="Cambria Math" w:hAnsi="Cambria Math" w:cs="Calibri"/>
                      <w:sz w:val="17"/>
                      <w:szCs w:val="17"/>
                      <w:lang w:val="es-MX"/>
                    </w:rPr>
                    <m:t>2</m:t>
                  </m:r>
                </m:sup>
              </m:sSup>
              <m:r>
                <w:rPr>
                  <w:rFonts w:ascii="Cambria Math" w:hAnsi="Cambria Math" w:cs="Calibri"/>
                  <w:sz w:val="17"/>
                  <w:szCs w:val="17"/>
                  <w:lang w:val="es-MX"/>
                </w:rPr>
                <m:t>-2∙x∙1.84</m:t>
              </m:r>
              <m:r>
                <w:rPr>
                  <w:rFonts w:ascii="Cambria Math" w:hAnsi="Cambria Math" w:cs="Calibri"/>
                  <w:sz w:val="17"/>
                  <w:szCs w:val="17"/>
                  <w:lang w:val="es-MX"/>
                </w:rPr>
                <m:t>+</m:t>
              </m:r>
              <m:sSup>
                <m:sSupPr>
                  <m:ctrlPr>
                    <w:rPr>
                      <w:rFonts w:ascii="Cambria Math" w:hAnsi="Cambria Math" w:cs="Calibri"/>
                      <w:b w:val="0"/>
                      <w:bCs/>
                      <w:i/>
                      <w:sz w:val="17"/>
                      <w:szCs w:val="17"/>
                      <w:lang w:val="es-MX"/>
                    </w:rPr>
                  </m:ctrlPr>
                </m:sSupPr>
                <m:e>
                  <m:r>
                    <w:rPr>
                      <w:rFonts w:ascii="Cambria Math" w:hAnsi="Cambria Math" w:cs="Calibri"/>
                      <w:sz w:val="17"/>
                      <w:szCs w:val="17"/>
                      <w:lang w:val="es-MX"/>
                    </w:rPr>
                    <m:t>1.84</m:t>
                  </m:r>
                </m:e>
                <m:sup>
                  <m:r>
                    <w:rPr>
                      <w:rFonts w:ascii="Cambria Math" w:hAnsi="Cambria Math" w:cs="Calibri"/>
                      <w:sz w:val="17"/>
                      <w:szCs w:val="17"/>
                      <w:lang w:val="es-MX"/>
                    </w:rPr>
                    <m:t>2</m:t>
                  </m:r>
                </m:sup>
              </m:sSup>
            </m:num>
            <m:den>
              <m:sSup>
                <m:sSupPr>
                  <m:ctrlPr>
                    <w:rPr>
                      <w:rFonts w:ascii="Cambria Math" w:hAnsi="Cambria Math" w:cs="Calibri"/>
                      <w:b w:val="0"/>
                      <w:bCs/>
                      <w:i/>
                      <w:sz w:val="17"/>
                      <w:szCs w:val="17"/>
                      <w:lang w:val="es-MX"/>
                    </w:rPr>
                  </m:ctrlPr>
                </m:sSupPr>
                <m:e>
                  <m:r>
                    <w:rPr>
                      <w:rFonts w:ascii="Cambria Math" w:hAnsi="Cambria Math" w:cs="Calibri"/>
                      <w:sz w:val="17"/>
                      <w:szCs w:val="17"/>
                      <w:lang w:val="es-MX"/>
                    </w:rPr>
                    <m:t>1.49</m:t>
                  </m:r>
                </m:e>
                <m:sup>
                  <m:r>
                    <w:rPr>
                      <w:rFonts w:ascii="Cambria Math" w:hAnsi="Cambria Math" w:cs="Calibri"/>
                      <w:sz w:val="17"/>
                      <w:szCs w:val="17"/>
                      <w:lang w:val="es-MX"/>
                    </w:rPr>
                    <m:t>2</m:t>
                  </m:r>
                </m:sup>
              </m:sSup>
            </m:den>
          </m:f>
          <m:r>
            <w:rPr>
              <w:rFonts w:ascii="Cambria Math" w:hAnsi="Cambria Math" w:cs="Calibri"/>
              <w:sz w:val="17"/>
              <w:szCs w:val="17"/>
              <w:lang w:val="es-MX"/>
            </w:rPr>
            <m:t>+</m:t>
          </m:r>
          <m:f>
            <m:fPr>
              <m:ctrlPr>
                <w:rPr>
                  <w:rFonts w:ascii="Cambria Math" w:hAnsi="Cambria Math" w:cs="Calibri"/>
                  <w:b w:val="0"/>
                  <w:bCs/>
                  <w:i/>
                  <w:sz w:val="17"/>
                  <w:szCs w:val="17"/>
                  <w:lang w:val="es-MX"/>
                </w:rPr>
              </m:ctrlPr>
            </m:fPr>
            <m:num>
              <m:r>
                <w:rPr>
                  <w:rFonts w:ascii="Cambria Math" w:hAnsi="Cambria Math" w:cs="Calibri"/>
                  <w:sz w:val="17"/>
                  <w:szCs w:val="17"/>
                  <w:lang w:val="es-MX"/>
                </w:rPr>
                <m:t>1</m:t>
              </m:r>
            </m:num>
            <m:den>
              <m:sSup>
                <m:sSupPr>
                  <m:ctrlPr>
                    <w:rPr>
                      <w:rFonts w:ascii="Cambria Math" w:hAnsi="Cambria Math" w:cs="Calibri"/>
                      <w:b w:val="0"/>
                      <w:bCs/>
                      <w:i/>
                      <w:sz w:val="17"/>
                      <w:szCs w:val="17"/>
                      <w:lang w:val="es-MX"/>
                    </w:rPr>
                  </m:ctrlPr>
                </m:sSupPr>
                <m:e>
                  <m:r>
                    <w:rPr>
                      <w:rFonts w:ascii="Cambria Math" w:hAnsi="Cambria Math" w:cs="Calibri"/>
                      <w:sz w:val="17"/>
                      <w:szCs w:val="17"/>
                      <w:lang w:val="es-MX"/>
                    </w:rPr>
                    <m:t>1.4898</m:t>
                  </m:r>
                </m:e>
                <m:sup>
                  <m:r>
                    <w:rPr>
                      <w:rFonts w:ascii="Cambria Math" w:hAnsi="Cambria Math" w:cs="Calibri"/>
                      <w:sz w:val="17"/>
                      <w:szCs w:val="17"/>
                      <w:lang w:val="es-MX"/>
                    </w:rPr>
                    <m:t>2</m:t>
                  </m:r>
                </m:sup>
              </m:sSup>
            </m:den>
          </m:f>
          <m:r>
            <w:rPr>
              <w:rFonts w:ascii="Cambria Math" w:hAnsi="Cambria Math" w:cs="Calibri"/>
              <w:sz w:val="17"/>
              <w:szCs w:val="17"/>
              <w:lang w:val="es-MX"/>
            </w:rPr>
            <m:t>∙</m:t>
          </m:r>
          <m:sSup>
            <m:sSupPr>
              <m:ctrlPr>
                <w:rPr>
                  <w:rFonts w:ascii="Cambria Math" w:hAnsi="Cambria Math" w:cs="Calibri"/>
                  <w:b w:val="0"/>
                  <w:bCs/>
                  <w:i/>
                  <w:sz w:val="17"/>
                  <w:szCs w:val="17"/>
                  <w:lang w:val="es-MX"/>
                </w:rPr>
              </m:ctrlPr>
            </m:sSupPr>
            <m:e>
              <m:r>
                <w:rPr>
                  <w:rFonts w:ascii="Cambria Math" w:hAnsi="Cambria Math" w:cs="Calibri"/>
                  <w:sz w:val="17"/>
                  <w:szCs w:val="17"/>
                  <w:lang w:val="es-MX"/>
                </w:rPr>
                <m:t>y</m:t>
              </m:r>
            </m:e>
            <m:sup>
              <m:r>
                <w:rPr>
                  <w:rFonts w:ascii="Cambria Math" w:hAnsi="Cambria Math" w:cs="Calibri"/>
                  <w:sz w:val="17"/>
                  <w:szCs w:val="17"/>
                  <w:lang w:val="es-MX"/>
                </w:rPr>
                <m:t>2</m:t>
              </m:r>
            </m:sup>
          </m:sSup>
        </m:oMath>
      </m:oMathPara>
    </w:p>
    <w:p w14:paraId="380A4E18" w14:textId="00C511E4" w:rsidR="00731DDA" w:rsidRPr="0056329D" w:rsidRDefault="002A2076" w:rsidP="00731DDA">
      <w:pPr>
        <w:pStyle w:val="12Head1"/>
        <w:rPr>
          <w:rFonts w:asciiTheme="majorHAnsi" w:hAnsiTheme="majorHAnsi" w:cs="Calibri"/>
          <w:b w:val="0"/>
          <w:bCs/>
          <w:sz w:val="18"/>
          <w:lang w:val="es-MX"/>
        </w:rPr>
      </w:pPr>
      <m:oMathPara>
        <m:oMathParaPr>
          <m:jc m:val="left"/>
        </m:oMathParaPr>
        <m:oMath>
          <m:sSup>
            <m:sSupPr>
              <m:ctrlPr>
                <w:rPr>
                  <w:rFonts w:ascii="Cambria Math" w:hAnsi="Cambria Math" w:cs="Calibri"/>
                  <w:b w:val="0"/>
                  <w:bCs/>
                  <w:i/>
                  <w:sz w:val="18"/>
                  <w:lang w:val="es-MX"/>
                </w:rPr>
              </m:ctrlPr>
            </m:sSupPr>
            <m:e>
              <m:r>
                <w:rPr>
                  <w:rFonts w:ascii="Cambria Math" w:hAnsi="Cambria Math" w:cs="Calibri"/>
                  <w:sz w:val="18"/>
                  <w:lang w:val="es-MX"/>
                </w:rPr>
                <m:t>2.37</m:t>
              </m:r>
            </m:e>
            <m:sup>
              <m:r>
                <w:rPr>
                  <w:rFonts w:ascii="Cambria Math" w:hAnsi="Cambria Math" w:cs="Calibri"/>
                  <w:sz w:val="18"/>
                  <w:lang w:val="es-MX"/>
                </w:rPr>
                <m:t>-2</m:t>
              </m:r>
            </m:sup>
          </m:sSup>
          <m:sSup>
            <m:sSupPr>
              <m:ctrlPr>
                <w:rPr>
                  <w:rFonts w:ascii="Cambria Math" w:hAnsi="Cambria Math" w:cs="Calibri"/>
                  <w:b w:val="0"/>
                  <w:bCs/>
                  <w:i/>
                  <w:sz w:val="18"/>
                  <w:lang w:val="es-MX"/>
                </w:rPr>
              </m:ctrlPr>
            </m:sSupPr>
            <m:e>
              <m:r>
                <w:rPr>
                  <w:rFonts w:ascii="Cambria Math" w:hAnsi="Cambria Math" w:cs="Calibri"/>
                  <w:sz w:val="18"/>
                  <w:lang w:val="es-MX"/>
                </w:rPr>
                <m:t>x</m:t>
              </m:r>
            </m:e>
            <m:sup>
              <m:r>
                <w:rPr>
                  <w:rFonts w:ascii="Cambria Math" w:hAnsi="Cambria Math" w:cs="Calibri"/>
                  <w:sz w:val="18"/>
                  <w:lang w:val="es-MX"/>
                </w:rPr>
                <m:t>2</m:t>
              </m:r>
            </m:sup>
          </m:sSup>
          <m:r>
            <w:rPr>
              <w:rFonts w:ascii="Cambria Math" w:hAnsi="Cambria Math" w:cs="Calibri"/>
              <w:sz w:val="18"/>
              <w:lang w:val="es-MX"/>
            </w:rPr>
            <m:t xml:space="preserve">+ </m:t>
          </m:r>
          <m:sSup>
            <m:sSupPr>
              <m:ctrlPr>
                <w:rPr>
                  <w:rFonts w:ascii="Cambria Math" w:hAnsi="Cambria Math" w:cs="Calibri"/>
                  <w:b w:val="0"/>
                  <w:bCs/>
                  <w:i/>
                  <w:sz w:val="18"/>
                  <w:lang w:val="es-MX"/>
                </w:rPr>
              </m:ctrlPr>
            </m:sSupPr>
            <m:e>
              <m:r>
                <w:rPr>
                  <w:rFonts w:ascii="Cambria Math" w:hAnsi="Cambria Math" w:cs="Calibri"/>
                  <w:sz w:val="18"/>
                  <w:lang w:val="es-MX"/>
                </w:rPr>
                <m:t>1.49</m:t>
              </m:r>
            </m:e>
            <m:sup>
              <m:r>
                <w:rPr>
                  <w:rFonts w:ascii="Cambria Math" w:hAnsi="Cambria Math" w:cs="Calibri"/>
                  <w:sz w:val="18"/>
                  <w:lang w:val="es-MX"/>
                </w:rPr>
                <m:t>-2</m:t>
              </m:r>
            </m:sup>
          </m:sSup>
          <m:sSup>
            <m:sSupPr>
              <m:ctrlPr>
                <w:rPr>
                  <w:rFonts w:ascii="Cambria Math" w:hAnsi="Cambria Math" w:cs="Calibri"/>
                  <w:b w:val="0"/>
                  <w:bCs/>
                  <w:i/>
                  <w:sz w:val="18"/>
                  <w:lang w:val="es-MX"/>
                </w:rPr>
              </m:ctrlPr>
            </m:sSupPr>
            <m:e>
              <m:r>
                <w:rPr>
                  <w:rFonts w:ascii="Cambria Math" w:hAnsi="Cambria Math" w:cs="Calibri"/>
                  <w:sz w:val="18"/>
                  <w:lang w:val="es-MX"/>
                </w:rPr>
                <m:t>y</m:t>
              </m:r>
            </m:e>
            <m:sup>
              <m:r>
                <w:rPr>
                  <w:rFonts w:ascii="Cambria Math" w:hAnsi="Cambria Math" w:cs="Calibri"/>
                  <w:sz w:val="18"/>
                  <w:lang w:val="es-MX"/>
                </w:rPr>
                <m:t>2</m:t>
              </m:r>
            </m:sup>
          </m:sSup>
          <m:r>
            <w:rPr>
              <w:rFonts w:ascii="Cambria Math" w:hAnsi="Cambria Math" w:cs="Calibri"/>
              <w:sz w:val="18"/>
              <w:lang w:val="es-MX"/>
            </w:rPr>
            <m:t xml:space="preserve">= </m:t>
          </m:r>
          <m:f>
            <m:fPr>
              <m:ctrlPr>
                <w:rPr>
                  <w:rFonts w:ascii="Cambria Math" w:hAnsi="Cambria Math" w:cs="Calibri"/>
                  <w:b w:val="0"/>
                  <w:bCs/>
                  <w:i/>
                  <w:sz w:val="18"/>
                  <w:lang w:val="es-MX"/>
                </w:rPr>
              </m:ctrlPr>
            </m:fPr>
            <m:num>
              <m:sSup>
                <m:sSupPr>
                  <m:ctrlPr>
                    <w:rPr>
                      <w:rFonts w:ascii="Cambria Math" w:hAnsi="Cambria Math" w:cs="Calibri"/>
                      <w:b w:val="0"/>
                      <w:bCs/>
                      <w:i/>
                      <w:sz w:val="18"/>
                      <w:lang w:val="es-MX"/>
                    </w:rPr>
                  </m:ctrlPr>
                </m:sSupPr>
                <m:e>
                  <m:r>
                    <w:rPr>
                      <w:rFonts w:ascii="Cambria Math" w:hAnsi="Cambria Math" w:cs="Calibri"/>
                      <w:sz w:val="18"/>
                      <w:lang w:val="es-MX"/>
                    </w:rPr>
                    <m:t>x</m:t>
                  </m:r>
                </m:e>
                <m:sup>
                  <m:r>
                    <w:rPr>
                      <w:rFonts w:ascii="Cambria Math" w:hAnsi="Cambria Math" w:cs="Calibri"/>
                      <w:sz w:val="18"/>
                      <w:lang w:val="es-MX"/>
                    </w:rPr>
                    <m:t>2</m:t>
                  </m:r>
                </m:sup>
              </m:sSup>
              <m:r>
                <w:rPr>
                  <w:rFonts w:ascii="Cambria Math" w:hAnsi="Cambria Math" w:cs="Calibri"/>
                  <w:sz w:val="18"/>
                  <w:lang w:val="es-MX"/>
                </w:rPr>
                <m:t>-</m:t>
              </m:r>
              <m:r>
                <w:rPr>
                  <w:rFonts w:ascii="Cambria Math" w:hAnsi="Cambria Math" w:cs="Calibri"/>
                  <w:sz w:val="18"/>
                  <w:lang w:val="es-MX"/>
                </w:rPr>
                <m:t>3.68x</m:t>
              </m:r>
              <m:r>
                <w:rPr>
                  <w:rFonts w:ascii="Cambria Math" w:hAnsi="Cambria Math" w:cs="Calibri"/>
                  <w:sz w:val="18"/>
                  <w:lang w:val="es-MX"/>
                </w:rPr>
                <m:t>+</m:t>
              </m:r>
              <m:sSup>
                <m:sSupPr>
                  <m:ctrlPr>
                    <w:rPr>
                      <w:rFonts w:ascii="Cambria Math" w:hAnsi="Cambria Math" w:cs="Calibri"/>
                      <w:b w:val="0"/>
                      <w:bCs/>
                      <w:i/>
                      <w:sz w:val="18"/>
                      <w:lang w:val="es-MX"/>
                    </w:rPr>
                  </m:ctrlPr>
                </m:sSupPr>
                <m:e>
                  <m:r>
                    <w:rPr>
                      <w:rFonts w:ascii="Cambria Math" w:hAnsi="Cambria Math" w:cs="Calibri"/>
                      <w:sz w:val="18"/>
                      <w:lang w:val="es-MX"/>
                    </w:rPr>
                    <m:t>1.84</m:t>
                  </m:r>
                </m:e>
                <m:sup>
                  <m:r>
                    <w:rPr>
                      <w:rFonts w:ascii="Cambria Math" w:hAnsi="Cambria Math" w:cs="Calibri"/>
                      <w:sz w:val="18"/>
                      <w:lang w:val="es-MX"/>
                    </w:rPr>
                    <m:t>2</m:t>
                  </m:r>
                </m:sup>
              </m:sSup>
            </m:num>
            <m:den>
              <m:sSup>
                <m:sSupPr>
                  <m:ctrlPr>
                    <w:rPr>
                      <w:rFonts w:ascii="Cambria Math" w:hAnsi="Cambria Math" w:cs="Calibri"/>
                      <w:b w:val="0"/>
                      <w:bCs/>
                      <w:i/>
                      <w:sz w:val="18"/>
                      <w:lang w:val="es-MX"/>
                    </w:rPr>
                  </m:ctrlPr>
                </m:sSupPr>
                <m:e>
                  <m:r>
                    <w:rPr>
                      <w:rFonts w:ascii="Cambria Math" w:hAnsi="Cambria Math" w:cs="Calibri"/>
                      <w:sz w:val="18"/>
                      <w:lang w:val="es-MX"/>
                    </w:rPr>
                    <m:t>1.49</m:t>
                  </m:r>
                </m:e>
                <m:sup>
                  <m:r>
                    <w:rPr>
                      <w:rFonts w:ascii="Cambria Math" w:hAnsi="Cambria Math" w:cs="Calibri"/>
                      <w:sz w:val="18"/>
                      <w:lang w:val="es-MX"/>
                    </w:rPr>
                    <m:t>2</m:t>
                  </m:r>
                </m:sup>
              </m:sSup>
            </m:den>
          </m:f>
          <m:r>
            <w:rPr>
              <w:rFonts w:ascii="Cambria Math" w:hAnsi="Cambria Math" w:cs="Calibri"/>
              <w:sz w:val="18"/>
              <w:lang w:val="es-MX"/>
            </w:rPr>
            <m:t>+</m:t>
          </m:r>
          <m:sSup>
            <m:sSupPr>
              <m:ctrlPr>
                <w:rPr>
                  <w:rFonts w:ascii="Cambria Math" w:hAnsi="Cambria Math" w:cs="Calibri"/>
                  <w:b w:val="0"/>
                  <w:bCs/>
                  <w:i/>
                  <w:sz w:val="18"/>
                  <w:lang w:val="es-MX"/>
                </w:rPr>
              </m:ctrlPr>
            </m:sSupPr>
            <m:e>
              <m:r>
                <w:rPr>
                  <w:rFonts w:ascii="Cambria Math" w:hAnsi="Cambria Math" w:cs="Calibri"/>
                  <w:sz w:val="18"/>
                  <w:lang w:val="es-MX"/>
                </w:rPr>
                <m:t>1.4</m:t>
              </m:r>
              <m:r>
                <w:rPr>
                  <w:rFonts w:ascii="Cambria Math" w:hAnsi="Cambria Math" w:cs="Calibri"/>
                  <w:sz w:val="18"/>
                  <w:lang w:val="es-MX"/>
                </w:rPr>
                <m:t>898</m:t>
              </m:r>
            </m:e>
            <m:sup>
              <m:r>
                <w:rPr>
                  <w:rFonts w:ascii="Cambria Math" w:hAnsi="Cambria Math" w:cs="Calibri"/>
                  <w:sz w:val="18"/>
                  <w:lang w:val="es-MX"/>
                </w:rPr>
                <m:t>-2</m:t>
              </m:r>
            </m:sup>
          </m:sSup>
          <m:sSup>
            <m:sSupPr>
              <m:ctrlPr>
                <w:rPr>
                  <w:rFonts w:ascii="Cambria Math" w:hAnsi="Cambria Math" w:cs="Calibri"/>
                  <w:b w:val="0"/>
                  <w:bCs/>
                  <w:i/>
                  <w:sz w:val="18"/>
                  <w:lang w:val="es-MX"/>
                </w:rPr>
              </m:ctrlPr>
            </m:sSupPr>
            <m:e>
              <m:r>
                <w:rPr>
                  <w:rFonts w:ascii="Cambria Math" w:hAnsi="Cambria Math" w:cs="Calibri"/>
                  <w:sz w:val="18"/>
                  <w:lang w:val="es-MX"/>
                </w:rPr>
                <m:t>y</m:t>
              </m:r>
            </m:e>
            <m:sup>
              <m:r>
                <w:rPr>
                  <w:rFonts w:ascii="Cambria Math" w:hAnsi="Cambria Math" w:cs="Calibri"/>
                  <w:sz w:val="18"/>
                  <w:lang w:val="es-MX"/>
                </w:rPr>
                <m:t>2</m:t>
              </m:r>
            </m:sup>
          </m:sSup>
        </m:oMath>
      </m:oMathPara>
    </w:p>
    <w:p w14:paraId="37BF1C7C" w14:textId="14FE1E88" w:rsidR="0056329D" w:rsidRPr="0056329D" w:rsidRDefault="0056329D" w:rsidP="0056329D">
      <w:pPr>
        <w:pStyle w:val="12Head1"/>
        <w:rPr>
          <w:rFonts w:asciiTheme="majorHAnsi" w:hAnsiTheme="majorHAnsi" w:cs="Calibri"/>
          <w:b w:val="0"/>
          <w:bCs/>
          <w:sz w:val="18"/>
          <w:lang w:val="es-MX"/>
        </w:rPr>
      </w:pPr>
      <m:oMathPara>
        <m:oMathParaPr>
          <m:jc m:val="left"/>
        </m:oMathParaPr>
        <m:oMath>
          <m:f>
            <m:fPr>
              <m:ctrlPr>
                <w:rPr>
                  <w:rFonts w:ascii="Cambria Math" w:hAnsi="Cambria Math" w:cs="Calibri"/>
                  <w:b w:val="0"/>
                  <w:bCs/>
                  <w:i/>
                  <w:sz w:val="18"/>
                  <w:lang w:val="es-MX"/>
                </w:rPr>
              </m:ctrlPr>
            </m:fPr>
            <m:num>
              <m:sSup>
                <m:sSupPr>
                  <m:ctrlPr>
                    <w:rPr>
                      <w:rFonts w:ascii="Cambria Math" w:hAnsi="Cambria Math" w:cs="Calibri"/>
                      <w:b w:val="0"/>
                      <w:bCs/>
                      <w:i/>
                      <w:sz w:val="18"/>
                      <w:lang w:val="es-MX"/>
                    </w:rPr>
                  </m:ctrlPr>
                </m:sSupPr>
                <m:e>
                  <m:r>
                    <w:rPr>
                      <w:rFonts w:ascii="Cambria Math" w:hAnsi="Cambria Math" w:cs="Calibri"/>
                      <w:sz w:val="18"/>
                      <w:lang w:val="es-MX"/>
                    </w:rPr>
                    <m:t>x</m:t>
                  </m:r>
                </m:e>
                <m:sup>
                  <m:r>
                    <w:rPr>
                      <w:rFonts w:ascii="Cambria Math" w:hAnsi="Cambria Math" w:cs="Calibri"/>
                      <w:sz w:val="18"/>
                      <w:lang w:val="es-MX"/>
                    </w:rPr>
                    <m:t>2</m:t>
                  </m:r>
                </m:sup>
              </m:sSup>
              <m:r>
                <w:rPr>
                  <w:rFonts w:ascii="Cambria Math" w:hAnsi="Cambria Math" w:cs="Calibri"/>
                  <w:sz w:val="18"/>
                  <w:lang w:val="es-MX"/>
                </w:rPr>
                <m:t>-3.68x+</m:t>
              </m:r>
              <m:sSup>
                <m:sSupPr>
                  <m:ctrlPr>
                    <w:rPr>
                      <w:rFonts w:ascii="Cambria Math" w:hAnsi="Cambria Math" w:cs="Calibri"/>
                      <w:b w:val="0"/>
                      <w:bCs/>
                      <w:i/>
                      <w:sz w:val="18"/>
                      <w:lang w:val="es-MX"/>
                    </w:rPr>
                  </m:ctrlPr>
                </m:sSupPr>
                <m:e>
                  <m:r>
                    <w:rPr>
                      <w:rFonts w:ascii="Cambria Math" w:hAnsi="Cambria Math" w:cs="Calibri"/>
                      <w:sz w:val="18"/>
                      <w:lang w:val="es-MX"/>
                    </w:rPr>
                    <m:t>1.84</m:t>
                  </m:r>
                </m:e>
                <m:sup>
                  <m:r>
                    <w:rPr>
                      <w:rFonts w:ascii="Cambria Math" w:hAnsi="Cambria Math" w:cs="Calibri"/>
                      <w:sz w:val="18"/>
                      <w:lang w:val="es-MX"/>
                    </w:rPr>
                    <m:t>2</m:t>
                  </m:r>
                </m:sup>
              </m:sSup>
            </m:num>
            <m:den>
              <m:sSup>
                <m:sSupPr>
                  <m:ctrlPr>
                    <w:rPr>
                      <w:rFonts w:ascii="Cambria Math" w:hAnsi="Cambria Math" w:cs="Calibri"/>
                      <w:b w:val="0"/>
                      <w:bCs/>
                      <w:i/>
                      <w:sz w:val="18"/>
                      <w:lang w:val="es-MX"/>
                    </w:rPr>
                  </m:ctrlPr>
                </m:sSupPr>
                <m:e>
                  <m:r>
                    <w:rPr>
                      <w:rFonts w:ascii="Cambria Math" w:hAnsi="Cambria Math" w:cs="Calibri"/>
                      <w:sz w:val="18"/>
                      <w:lang w:val="es-MX"/>
                    </w:rPr>
                    <m:t>1.49</m:t>
                  </m:r>
                </m:e>
                <m:sup>
                  <m:r>
                    <w:rPr>
                      <w:rFonts w:ascii="Cambria Math" w:hAnsi="Cambria Math" w:cs="Calibri"/>
                      <w:sz w:val="18"/>
                      <w:lang w:val="es-MX"/>
                    </w:rPr>
                    <m:t>2</m:t>
                  </m:r>
                </m:sup>
              </m:sSup>
            </m:den>
          </m:f>
          <m:r>
            <w:rPr>
              <w:rFonts w:ascii="Cambria Math" w:hAnsi="Cambria Math" w:cs="Calibri"/>
              <w:sz w:val="18"/>
              <w:lang w:val="es-MX"/>
            </w:rPr>
            <m:t>-</m:t>
          </m:r>
          <m:sSup>
            <m:sSupPr>
              <m:ctrlPr>
                <w:rPr>
                  <w:rFonts w:ascii="Cambria Math" w:hAnsi="Cambria Math" w:cs="Calibri"/>
                  <w:b w:val="0"/>
                  <w:bCs/>
                  <w:i/>
                  <w:sz w:val="18"/>
                  <w:lang w:val="es-MX"/>
                </w:rPr>
              </m:ctrlPr>
            </m:sSupPr>
            <m:e>
              <m:r>
                <w:rPr>
                  <w:rFonts w:ascii="Cambria Math" w:hAnsi="Cambria Math" w:cs="Calibri"/>
                  <w:sz w:val="18"/>
                  <w:lang w:val="es-MX"/>
                </w:rPr>
                <m:t>2.37</m:t>
              </m:r>
            </m:e>
            <m:sup>
              <m:r>
                <w:rPr>
                  <w:rFonts w:ascii="Cambria Math" w:hAnsi="Cambria Math" w:cs="Calibri"/>
                  <w:sz w:val="18"/>
                  <w:lang w:val="es-MX"/>
                </w:rPr>
                <m:t>-2</m:t>
              </m:r>
            </m:sup>
          </m:sSup>
          <m:sSup>
            <m:sSupPr>
              <m:ctrlPr>
                <w:rPr>
                  <w:rFonts w:ascii="Cambria Math" w:hAnsi="Cambria Math" w:cs="Calibri"/>
                  <w:b w:val="0"/>
                  <w:bCs/>
                  <w:i/>
                  <w:sz w:val="18"/>
                  <w:lang w:val="es-MX"/>
                </w:rPr>
              </m:ctrlPr>
            </m:sSupPr>
            <m:e>
              <m:r>
                <w:rPr>
                  <w:rFonts w:ascii="Cambria Math" w:hAnsi="Cambria Math" w:cs="Calibri"/>
                  <w:sz w:val="18"/>
                  <w:lang w:val="es-MX"/>
                </w:rPr>
                <m:t>x</m:t>
              </m:r>
            </m:e>
            <m:sup>
              <m:r>
                <w:rPr>
                  <w:rFonts w:ascii="Cambria Math" w:hAnsi="Cambria Math" w:cs="Calibri"/>
                  <w:sz w:val="18"/>
                  <w:lang w:val="es-MX"/>
                </w:rPr>
                <m:t>2</m:t>
              </m:r>
            </m:sup>
          </m:sSup>
          <m:r>
            <w:rPr>
              <w:rFonts w:ascii="Cambria Math" w:hAnsi="Cambria Math" w:cs="Calibri"/>
              <w:sz w:val="18"/>
              <w:lang w:val="es-MX"/>
            </w:rPr>
            <m:t>=0</m:t>
          </m:r>
        </m:oMath>
      </m:oMathPara>
    </w:p>
    <w:p w14:paraId="0FC955DC" w14:textId="0DEE9A2C" w:rsidR="001F175A" w:rsidRPr="001F175A" w:rsidRDefault="001F175A" w:rsidP="001F175A">
      <w:pPr>
        <w:pStyle w:val="12Head1"/>
        <w:rPr>
          <w:rFonts w:asciiTheme="majorHAnsi" w:hAnsiTheme="majorHAnsi" w:cs="Calibri"/>
          <w:b w:val="0"/>
          <w:bCs/>
          <w:sz w:val="18"/>
          <w:lang w:val="es-MX"/>
        </w:rPr>
      </w:pPr>
      <m:oMathPara>
        <m:oMathParaPr>
          <m:jc m:val="left"/>
        </m:oMathParaPr>
        <m:oMath>
          <m:f>
            <m:fPr>
              <m:ctrlPr>
                <w:rPr>
                  <w:rFonts w:ascii="Cambria Math" w:hAnsi="Cambria Math" w:cs="Calibri"/>
                  <w:b w:val="0"/>
                  <w:bCs/>
                  <w:i/>
                  <w:sz w:val="18"/>
                  <w:lang w:val="es-MX"/>
                </w:rPr>
              </m:ctrlPr>
            </m:fPr>
            <m:num>
              <m:sSup>
                <m:sSupPr>
                  <m:ctrlPr>
                    <w:rPr>
                      <w:rFonts w:ascii="Cambria Math" w:hAnsi="Cambria Math" w:cs="Calibri"/>
                      <w:b w:val="0"/>
                      <w:bCs/>
                      <w:i/>
                      <w:sz w:val="18"/>
                      <w:lang w:val="es-MX"/>
                    </w:rPr>
                  </m:ctrlPr>
                </m:sSupPr>
                <m:e>
                  <m:r>
                    <w:rPr>
                      <w:rFonts w:ascii="Cambria Math" w:hAnsi="Cambria Math" w:cs="Calibri"/>
                      <w:sz w:val="18"/>
                      <w:lang w:val="es-MX"/>
                    </w:rPr>
                    <m:t>x</m:t>
                  </m:r>
                </m:e>
                <m:sup>
                  <m:r>
                    <w:rPr>
                      <w:rFonts w:ascii="Cambria Math" w:hAnsi="Cambria Math" w:cs="Calibri"/>
                      <w:sz w:val="18"/>
                      <w:lang w:val="es-MX"/>
                    </w:rPr>
                    <m:t>2</m:t>
                  </m:r>
                </m:sup>
              </m:sSup>
              <m:r>
                <w:rPr>
                  <w:rFonts w:ascii="Cambria Math" w:hAnsi="Cambria Math" w:cs="Calibri"/>
                  <w:sz w:val="18"/>
                  <w:lang w:val="es-MX"/>
                </w:rPr>
                <m:t>-3.68x+</m:t>
              </m:r>
              <m:sSup>
                <m:sSupPr>
                  <m:ctrlPr>
                    <w:rPr>
                      <w:rFonts w:ascii="Cambria Math" w:hAnsi="Cambria Math" w:cs="Calibri"/>
                      <w:b w:val="0"/>
                      <w:bCs/>
                      <w:i/>
                      <w:sz w:val="18"/>
                      <w:lang w:val="es-MX"/>
                    </w:rPr>
                  </m:ctrlPr>
                </m:sSupPr>
                <m:e>
                  <m:r>
                    <w:rPr>
                      <w:rFonts w:ascii="Cambria Math" w:hAnsi="Cambria Math" w:cs="Calibri"/>
                      <w:sz w:val="18"/>
                      <w:lang w:val="es-MX"/>
                    </w:rPr>
                    <m:t>1.84</m:t>
                  </m:r>
                </m:e>
                <m:sup>
                  <m:r>
                    <w:rPr>
                      <w:rFonts w:ascii="Cambria Math" w:hAnsi="Cambria Math" w:cs="Calibri"/>
                      <w:sz w:val="18"/>
                      <w:lang w:val="es-MX"/>
                    </w:rPr>
                    <m:t>2</m:t>
                  </m:r>
                </m:sup>
              </m:sSup>
            </m:num>
            <m:den>
              <m:sSup>
                <m:sSupPr>
                  <m:ctrlPr>
                    <w:rPr>
                      <w:rFonts w:ascii="Cambria Math" w:hAnsi="Cambria Math" w:cs="Calibri"/>
                      <w:b w:val="0"/>
                      <w:bCs/>
                      <w:i/>
                      <w:sz w:val="18"/>
                      <w:lang w:val="es-MX"/>
                    </w:rPr>
                  </m:ctrlPr>
                </m:sSupPr>
                <m:e>
                  <m:r>
                    <w:rPr>
                      <w:rFonts w:ascii="Cambria Math" w:hAnsi="Cambria Math" w:cs="Calibri"/>
                      <w:sz w:val="18"/>
                      <w:lang w:val="es-MX"/>
                    </w:rPr>
                    <m:t>1.49</m:t>
                  </m:r>
                </m:e>
                <m:sup>
                  <m:r>
                    <w:rPr>
                      <w:rFonts w:ascii="Cambria Math" w:hAnsi="Cambria Math" w:cs="Calibri"/>
                      <w:sz w:val="18"/>
                      <w:lang w:val="es-MX"/>
                    </w:rPr>
                    <m:t>2</m:t>
                  </m:r>
                </m:sup>
              </m:sSup>
            </m:den>
          </m:f>
          <m:r>
            <w:rPr>
              <w:rFonts w:ascii="Cambria Math" w:hAnsi="Cambria Math" w:cs="Calibri"/>
              <w:sz w:val="18"/>
              <w:lang w:val="es-MX"/>
            </w:rPr>
            <m:t>=</m:t>
          </m:r>
          <m:sSup>
            <m:sSupPr>
              <m:ctrlPr>
                <w:rPr>
                  <w:rFonts w:ascii="Cambria Math" w:hAnsi="Cambria Math" w:cs="Calibri"/>
                  <w:b w:val="0"/>
                  <w:bCs/>
                  <w:i/>
                  <w:sz w:val="18"/>
                  <w:lang w:val="es-MX"/>
                </w:rPr>
              </m:ctrlPr>
            </m:sSupPr>
            <m:e>
              <m:r>
                <w:rPr>
                  <w:rFonts w:ascii="Cambria Math" w:hAnsi="Cambria Math" w:cs="Calibri"/>
                  <w:sz w:val="18"/>
                  <w:lang w:val="es-MX"/>
                </w:rPr>
                <m:t>2.37</m:t>
              </m:r>
            </m:e>
            <m:sup>
              <m:r>
                <w:rPr>
                  <w:rFonts w:ascii="Cambria Math" w:hAnsi="Cambria Math" w:cs="Calibri"/>
                  <w:sz w:val="18"/>
                  <w:lang w:val="es-MX"/>
                </w:rPr>
                <m:t>-2</m:t>
              </m:r>
            </m:sup>
          </m:sSup>
          <m:sSup>
            <m:sSupPr>
              <m:ctrlPr>
                <w:rPr>
                  <w:rFonts w:ascii="Cambria Math" w:hAnsi="Cambria Math" w:cs="Calibri"/>
                  <w:b w:val="0"/>
                  <w:bCs/>
                  <w:i/>
                  <w:sz w:val="18"/>
                  <w:lang w:val="es-MX"/>
                </w:rPr>
              </m:ctrlPr>
            </m:sSupPr>
            <m:e>
              <m:r>
                <w:rPr>
                  <w:rFonts w:ascii="Cambria Math" w:hAnsi="Cambria Math" w:cs="Calibri"/>
                  <w:sz w:val="18"/>
                  <w:lang w:val="es-MX"/>
                </w:rPr>
                <m:t>x</m:t>
              </m:r>
            </m:e>
            <m:sup>
              <m:r>
                <w:rPr>
                  <w:rFonts w:ascii="Cambria Math" w:hAnsi="Cambria Math" w:cs="Calibri"/>
                  <w:sz w:val="18"/>
                  <w:lang w:val="es-MX"/>
                </w:rPr>
                <m:t>2</m:t>
              </m:r>
            </m:sup>
          </m:sSup>
        </m:oMath>
      </m:oMathPara>
    </w:p>
    <w:p w14:paraId="042A5A81" w14:textId="29C4F126" w:rsidR="00871F07" w:rsidRPr="0056329D" w:rsidRDefault="00871F07" w:rsidP="00871F07">
      <w:pPr>
        <w:pStyle w:val="12Head1"/>
        <w:rPr>
          <w:rFonts w:asciiTheme="majorHAnsi" w:hAnsiTheme="majorHAnsi" w:cs="Calibri"/>
          <w:b w:val="0"/>
          <w:bCs/>
          <w:sz w:val="18"/>
          <w:lang w:val="es-MX"/>
        </w:rPr>
      </w:pPr>
      <m:oMathPara>
        <m:oMathParaPr>
          <m:jc m:val="left"/>
        </m:oMathParaPr>
        <m:oMath>
          <m:sSup>
            <m:sSupPr>
              <m:ctrlPr>
                <w:rPr>
                  <w:rFonts w:ascii="Cambria Math" w:hAnsi="Cambria Math" w:cs="Calibri"/>
                  <w:b w:val="0"/>
                  <w:bCs/>
                  <w:i/>
                  <w:sz w:val="18"/>
                  <w:lang w:val="es-MX"/>
                </w:rPr>
              </m:ctrlPr>
            </m:sSupPr>
            <m:e>
              <m:r>
                <w:rPr>
                  <w:rFonts w:ascii="Cambria Math" w:hAnsi="Cambria Math" w:cs="Calibri"/>
                  <w:sz w:val="18"/>
                  <w:lang w:val="es-MX"/>
                </w:rPr>
                <m:t>x</m:t>
              </m:r>
            </m:e>
            <m:sup>
              <m:r>
                <w:rPr>
                  <w:rFonts w:ascii="Cambria Math" w:hAnsi="Cambria Math" w:cs="Calibri"/>
                  <w:sz w:val="18"/>
                  <w:lang w:val="es-MX"/>
                </w:rPr>
                <m:t>2</m:t>
              </m:r>
            </m:sup>
          </m:sSup>
          <m:r>
            <w:rPr>
              <w:rFonts w:ascii="Cambria Math" w:hAnsi="Cambria Math" w:cs="Calibri"/>
              <w:sz w:val="18"/>
              <w:lang w:val="es-MX"/>
            </w:rPr>
            <m:t>-3.68</m:t>
          </m:r>
          <m:r>
            <w:rPr>
              <w:rFonts w:ascii="Cambria Math" w:hAnsi="Cambria Math" w:cs="Calibri"/>
              <w:sz w:val="18"/>
              <w:lang w:val="es-MX"/>
            </w:rPr>
            <m:t xml:space="preserve">x+ </m:t>
          </m:r>
          <m:sSup>
            <m:sSupPr>
              <m:ctrlPr>
                <w:rPr>
                  <w:rFonts w:ascii="Cambria Math" w:hAnsi="Cambria Math" w:cs="Calibri"/>
                  <w:b w:val="0"/>
                  <w:bCs/>
                  <w:i/>
                  <w:sz w:val="18"/>
                  <w:lang w:val="es-MX"/>
                </w:rPr>
              </m:ctrlPr>
            </m:sSupPr>
            <m:e>
              <m:r>
                <w:rPr>
                  <w:rFonts w:ascii="Cambria Math" w:hAnsi="Cambria Math" w:cs="Calibri"/>
                  <w:sz w:val="18"/>
                  <w:lang w:val="es-MX"/>
                </w:rPr>
                <m:t>1.84</m:t>
              </m:r>
            </m:e>
            <m:sup>
              <m:r>
                <w:rPr>
                  <w:rFonts w:ascii="Cambria Math" w:hAnsi="Cambria Math" w:cs="Calibri"/>
                  <w:sz w:val="18"/>
                  <w:lang w:val="es-MX"/>
                </w:rPr>
                <m:t>2</m:t>
              </m:r>
            </m:sup>
          </m:sSup>
          <m:r>
            <w:rPr>
              <w:rFonts w:ascii="Cambria Math" w:hAnsi="Cambria Math" w:cs="Calibri"/>
              <w:sz w:val="18"/>
              <w:lang w:val="es-MX"/>
            </w:rPr>
            <m:t>=</m:t>
          </m:r>
          <m:r>
            <w:rPr>
              <w:rFonts w:ascii="Cambria Math" w:hAnsi="Cambria Math" w:cs="Calibri"/>
              <w:sz w:val="18"/>
              <w:lang w:val="es-MX"/>
            </w:rPr>
            <m:t>0.3952536096</m:t>
          </m:r>
          <m:sSup>
            <m:sSupPr>
              <m:ctrlPr>
                <w:rPr>
                  <w:rFonts w:ascii="Cambria Math" w:hAnsi="Cambria Math" w:cs="Calibri"/>
                  <w:b w:val="0"/>
                  <w:bCs/>
                  <w:i/>
                  <w:sz w:val="18"/>
                  <w:lang w:val="es-MX"/>
                </w:rPr>
              </m:ctrlPr>
            </m:sSupPr>
            <m:e>
              <m:r>
                <w:rPr>
                  <w:rFonts w:ascii="Cambria Math" w:hAnsi="Cambria Math" w:cs="Calibri"/>
                  <w:sz w:val="18"/>
                  <w:lang w:val="es-MX"/>
                </w:rPr>
                <m:t>x</m:t>
              </m:r>
            </m:e>
            <m:sup>
              <m:r>
                <w:rPr>
                  <w:rFonts w:ascii="Cambria Math" w:hAnsi="Cambria Math" w:cs="Calibri"/>
                  <w:sz w:val="18"/>
                  <w:lang w:val="es-MX"/>
                </w:rPr>
                <m:t>2</m:t>
              </m:r>
            </m:sup>
          </m:sSup>
        </m:oMath>
      </m:oMathPara>
    </w:p>
    <w:p w14:paraId="040CFE4A" w14:textId="7DA0A860" w:rsidR="00AA4F8D" w:rsidRPr="0056329D" w:rsidRDefault="00AA4F8D" w:rsidP="00AA4F8D">
      <w:pPr>
        <w:pStyle w:val="12Head1"/>
        <w:rPr>
          <w:rFonts w:asciiTheme="majorHAnsi" w:hAnsiTheme="majorHAnsi" w:cs="Calibri"/>
          <w:b w:val="0"/>
          <w:bCs/>
          <w:sz w:val="18"/>
          <w:lang w:val="es-MX"/>
        </w:rPr>
      </w:pPr>
      <m:oMathPara>
        <m:oMathParaPr>
          <m:jc m:val="left"/>
        </m:oMathParaPr>
        <m:oMath>
          <m:sSup>
            <m:sSupPr>
              <m:ctrlPr>
                <w:rPr>
                  <w:rFonts w:ascii="Cambria Math" w:hAnsi="Cambria Math" w:cs="Calibri"/>
                  <w:b w:val="0"/>
                  <w:bCs/>
                  <w:i/>
                  <w:sz w:val="18"/>
                  <w:lang w:val="es-MX"/>
                </w:rPr>
              </m:ctrlPr>
            </m:sSupPr>
            <m:e>
              <m:r>
                <w:rPr>
                  <w:rFonts w:ascii="Cambria Math" w:hAnsi="Cambria Math" w:cs="Calibri"/>
                  <w:sz w:val="18"/>
                  <w:lang w:val="es-MX"/>
                </w:rPr>
                <m:t>0.6047463904</m:t>
              </m:r>
              <m:r>
                <w:rPr>
                  <w:rFonts w:ascii="Cambria Math" w:hAnsi="Cambria Math" w:cs="Calibri"/>
                  <w:sz w:val="18"/>
                  <w:lang w:val="es-MX"/>
                </w:rPr>
                <m:t>x</m:t>
              </m:r>
            </m:e>
            <m:sup>
              <m:r>
                <w:rPr>
                  <w:rFonts w:ascii="Cambria Math" w:hAnsi="Cambria Math" w:cs="Calibri"/>
                  <w:sz w:val="18"/>
                  <w:lang w:val="es-MX"/>
                </w:rPr>
                <m:t>2</m:t>
              </m:r>
            </m:sup>
          </m:sSup>
          <m:r>
            <w:rPr>
              <w:rFonts w:ascii="Cambria Math" w:hAnsi="Cambria Math" w:cs="Calibri"/>
              <w:sz w:val="18"/>
              <w:lang w:val="es-MX"/>
            </w:rPr>
            <m:t xml:space="preserve">-3.68x+ </m:t>
          </m:r>
          <m:r>
            <w:rPr>
              <w:rFonts w:ascii="Cambria Math" w:hAnsi="Cambria Math" w:cs="Calibri"/>
              <w:sz w:val="18"/>
              <w:lang w:val="es-MX"/>
            </w:rPr>
            <m:t>3.3856</m:t>
          </m:r>
          <m:r>
            <w:rPr>
              <w:rFonts w:ascii="Cambria Math" w:hAnsi="Cambria Math" w:cs="Calibri"/>
              <w:sz w:val="18"/>
              <w:lang w:val="es-MX"/>
            </w:rPr>
            <m:t>=0</m:t>
          </m:r>
        </m:oMath>
      </m:oMathPara>
    </w:p>
    <w:p w14:paraId="16859D14" w14:textId="51FA5633" w:rsidR="006A420B" w:rsidRPr="006A420B" w:rsidRDefault="006A420B" w:rsidP="006A420B">
      <w:pPr>
        <w:pStyle w:val="12Head1"/>
        <w:rPr>
          <w:rFonts w:asciiTheme="majorHAnsi" w:hAnsiTheme="majorHAnsi" w:cs="Calibri"/>
          <w:b w:val="0"/>
          <w:bCs/>
          <w:sz w:val="18"/>
          <w:lang w:val="es-MX"/>
        </w:rPr>
      </w:pPr>
      <m:oMathPara>
        <m:oMathParaPr>
          <m:jc m:val="left"/>
        </m:oMathParaPr>
        <m:oMath>
          <m:r>
            <w:rPr>
              <w:rFonts w:ascii="Cambria Math" w:hAnsi="Cambria Math" w:cs="Calibri"/>
              <w:sz w:val="18"/>
              <w:lang w:val="es-MX"/>
            </w:rPr>
            <m:t xml:space="preserve">x= </m:t>
          </m:r>
          <m:f>
            <m:fPr>
              <m:ctrlPr>
                <w:rPr>
                  <w:rFonts w:ascii="Cambria Math" w:hAnsi="Cambria Math" w:cs="Calibri"/>
                  <w:b w:val="0"/>
                  <w:bCs/>
                  <w:i/>
                  <w:sz w:val="18"/>
                  <w:lang w:val="es-MX"/>
                </w:rPr>
              </m:ctrlPr>
            </m:fPr>
            <m:num>
              <m:r>
                <w:rPr>
                  <w:rFonts w:ascii="Cambria Math" w:hAnsi="Cambria Math" w:cs="Calibri"/>
                  <w:sz w:val="18"/>
                  <w:lang w:val="es-MX"/>
                </w:rPr>
                <m:t>-(-3.68)±</m:t>
              </m:r>
              <m:rad>
                <m:radPr>
                  <m:degHide m:val="1"/>
                  <m:ctrlPr>
                    <w:rPr>
                      <w:rFonts w:ascii="Cambria Math" w:hAnsi="Cambria Math" w:cs="Calibri"/>
                      <w:b w:val="0"/>
                      <w:bCs/>
                      <w:i/>
                      <w:sz w:val="18"/>
                      <w:lang w:val="es-MX"/>
                    </w:rPr>
                  </m:ctrlPr>
                </m:radPr>
                <m:deg/>
                <m:e>
                  <m:sSup>
                    <m:sSupPr>
                      <m:ctrlPr>
                        <w:rPr>
                          <w:rFonts w:ascii="Cambria Math" w:hAnsi="Cambria Math" w:cs="Calibri"/>
                          <w:b w:val="0"/>
                          <w:bCs/>
                          <w:i/>
                          <w:sz w:val="18"/>
                          <w:lang w:val="es-MX"/>
                        </w:rPr>
                      </m:ctrlPr>
                    </m:sSupPr>
                    <m:e>
                      <m:r>
                        <w:rPr>
                          <w:rFonts w:ascii="Cambria Math" w:hAnsi="Cambria Math" w:cs="Calibri"/>
                          <w:sz w:val="18"/>
                          <w:lang w:val="es-MX"/>
                        </w:rPr>
                        <m:t>(-3.68)</m:t>
                      </m:r>
                    </m:e>
                    <m:sup>
                      <m:r>
                        <w:rPr>
                          <w:rFonts w:ascii="Cambria Math" w:hAnsi="Cambria Math" w:cs="Calibri"/>
                          <w:sz w:val="18"/>
                          <w:lang w:val="es-MX"/>
                        </w:rPr>
                        <m:t>2</m:t>
                      </m:r>
                    </m:sup>
                  </m:sSup>
                  <m:r>
                    <w:rPr>
                      <w:rFonts w:ascii="Cambria Math" w:hAnsi="Cambria Math" w:cs="Calibri"/>
                      <w:sz w:val="18"/>
                      <w:lang w:val="es-MX"/>
                    </w:rPr>
                    <m:t>-4(0.6047463904)(3.3856</m:t>
                  </m:r>
                  <m:r>
                    <w:rPr>
                      <w:rFonts w:ascii="Cambria Math" w:hAnsi="Cambria Math" w:cs="Calibri"/>
                      <w:sz w:val="18"/>
                      <w:lang w:val="es-MX"/>
                    </w:rPr>
                    <m:t>)</m:t>
                  </m:r>
                </m:e>
              </m:rad>
            </m:num>
            <m:den>
              <m:r>
                <w:rPr>
                  <w:rFonts w:ascii="Cambria Math" w:hAnsi="Cambria Math" w:cs="Calibri"/>
                  <w:sz w:val="18"/>
                  <w:lang w:val="es-MX"/>
                </w:rPr>
                <m:t>2(0.6047463</m:t>
              </m:r>
              <m:r>
                <w:rPr>
                  <w:rFonts w:ascii="Cambria Math" w:hAnsi="Cambria Math" w:cs="Calibri"/>
                  <w:sz w:val="18"/>
                  <w:lang w:val="es-MX"/>
                </w:rPr>
                <m:t>904)</m:t>
              </m:r>
            </m:den>
          </m:f>
        </m:oMath>
      </m:oMathPara>
    </w:p>
    <w:p w14:paraId="67E60648" w14:textId="4B000516" w:rsidR="006A420B" w:rsidRPr="00962B0A" w:rsidRDefault="00962B0A" w:rsidP="006A420B">
      <w:pPr>
        <w:pStyle w:val="12Head1"/>
        <w:rPr>
          <w:rFonts w:asciiTheme="majorHAnsi" w:hAnsiTheme="majorHAnsi" w:cs="Calibri"/>
          <w:sz w:val="18"/>
          <w:lang w:val="es-MX"/>
        </w:rPr>
      </w:pPr>
      <m:oMathPara>
        <m:oMathParaPr>
          <m:jc m:val="left"/>
        </m:oMathParaPr>
        <m:oMath>
          <m:r>
            <m:rPr>
              <m:sty m:val="bi"/>
            </m:rPr>
            <w:rPr>
              <w:rFonts w:ascii="Cambria Math" w:hAnsi="Cambria Math" w:cs="Calibri"/>
              <w:sz w:val="18"/>
              <w:lang w:val="es-MX"/>
            </w:rPr>
            <m:t>x={ 4.955454545 ;1.129740933 }</m:t>
          </m:r>
        </m:oMath>
      </m:oMathPara>
    </w:p>
    <w:p w14:paraId="1ABDE703" w14:textId="3CEED0E9" w:rsidR="00962B0A" w:rsidRPr="006A420B" w:rsidRDefault="00962B0A" w:rsidP="00962B0A">
      <w:pPr>
        <w:pStyle w:val="12Head1"/>
        <w:rPr>
          <w:rFonts w:asciiTheme="majorHAnsi" w:hAnsiTheme="majorHAnsi" w:cs="Calibri"/>
          <w:b w:val="0"/>
          <w:bCs/>
          <w:sz w:val="18"/>
          <w:lang w:val="es-MX"/>
        </w:rPr>
      </w:pPr>
      <m:oMathPara>
        <m:oMathParaPr>
          <m:jc m:val="left"/>
        </m:oMathParaPr>
        <m:oMath>
          <m:r>
            <m:rPr>
              <m:sty m:val="bi"/>
            </m:rPr>
            <w:rPr>
              <w:rFonts w:ascii="Cambria Math" w:hAnsi="Cambria Math" w:cs="Calibri"/>
              <w:sz w:val="18"/>
              <w:lang w:val="es-MX"/>
            </w:rPr>
            <m:t xml:space="preserve">x={ </m:t>
          </m:r>
          <m:r>
            <m:rPr>
              <m:sty m:val="bi"/>
            </m:rPr>
            <w:rPr>
              <w:rFonts w:ascii="Cambria Math" w:hAnsi="Cambria Math" w:cs="Calibri"/>
              <w:strike/>
              <w:sz w:val="18"/>
              <w:lang w:val="es-MX"/>
            </w:rPr>
            <m:t>4.955454545</m:t>
          </m:r>
          <m:r>
            <m:rPr>
              <m:sty m:val="bi"/>
            </m:rPr>
            <w:rPr>
              <w:rFonts w:ascii="Cambria Math" w:hAnsi="Cambria Math" w:cs="Calibri"/>
              <w:sz w:val="18"/>
              <w:lang w:val="es-MX"/>
            </w:rPr>
            <m:t xml:space="preserve"> ;1.129740933 }</m:t>
          </m:r>
        </m:oMath>
      </m:oMathPara>
    </w:p>
    <w:p w14:paraId="0F285E7F" w14:textId="77777777" w:rsidR="00962B0A" w:rsidRPr="006A420B" w:rsidRDefault="00962B0A" w:rsidP="006A420B">
      <w:pPr>
        <w:pStyle w:val="12Head1"/>
        <w:rPr>
          <w:rFonts w:asciiTheme="majorHAnsi" w:hAnsiTheme="majorHAnsi" w:cs="Calibri"/>
          <w:b w:val="0"/>
          <w:bCs/>
          <w:sz w:val="18"/>
          <w:lang w:val="es-MX"/>
        </w:rPr>
      </w:pPr>
    </w:p>
    <w:p w14:paraId="64B15DAE" w14:textId="262FCB69" w:rsidR="00962B0A" w:rsidRDefault="001679C9" w:rsidP="00962B0A">
      <w:pPr>
        <w:pStyle w:val="12Head1"/>
        <w:rPr>
          <w:rFonts w:asciiTheme="majorHAnsi" w:hAnsiTheme="majorHAnsi" w:cs="Calibri"/>
          <w:sz w:val="18"/>
          <w:szCs w:val="14"/>
          <w:lang w:val="es-MX"/>
        </w:rPr>
      </w:pPr>
      <w:r>
        <w:rPr>
          <w:rFonts w:asciiTheme="majorHAnsi" w:hAnsiTheme="majorHAnsi" w:cs="Calibri"/>
          <w:sz w:val="18"/>
          <w:szCs w:val="14"/>
          <w:lang w:val="es-MX"/>
        </w:rPr>
        <w:t>I</w:t>
      </w:r>
      <w:r w:rsidR="00962B0A">
        <w:rPr>
          <w:rFonts w:asciiTheme="majorHAnsi" w:hAnsiTheme="majorHAnsi" w:cs="Calibri"/>
          <w:sz w:val="18"/>
          <w:szCs w:val="14"/>
          <w:lang w:val="es-MX"/>
        </w:rPr>
        <w:t>.</w:t>
      </w:r>
      <w:r w:rsidR="0032777C">
        <w:rPr>
          <w:rFonts w:asciiTheme="majorHAnsi" w:hAnsiTheme="majorHAnsi" w:cs="Calibri"/>
          <w:sz w:val="18"/>
          <w:szCs w:val="14"/>
          <w:lang w:val="es-MX"/>
        </w:rPr>
        <w:t xml:space="preserve"> Coordenadas de intersección</w:t>
      </w:r>
      <w:r w:rsidR="00A70976">
        <w:rPr>
          <w:rFonts w:asciiTheme="majorHAnsi" w:hAnsiTheme="majorHAnsi" w:cs="Calibri"/>
          <w:sz w:val="18"/>
          <w:szCs w:val="14"/>
          <w:lang w:val="es-MX"/>
        </w:rPr>
        <w:t xml:space="preserve"> entre las órbitas.</w:t>
      </w:r>
    </w:p>
    <w:p w14:paraId="34DB5DA6" w14:textId="7B52E36B" w:rsidR="00A70976" w:rsidRPr="005B64A1" w:rsidRDefault="005B64A1" w:rsidP="00962B0A">
      <w:pPr>
        <w:pStyle w:val="12Head1"/>
        <w:rPr>
          <w:rFonts w:asciiTheme="majorHAnsi" w:hAnsiTheme="majorHAnsi" w:cs="Calibri"/>
          <w:b w:val="0"/>
          <w:bCs/>
          <w:sz w:val="18"/>
          <w:lang w:val="es-MX"/>
        </w:rPr>
      </w:pPr>
      <m:oMathPara>
        <m:oMathParaPr>
          <m:jc m:val="left"/>
        </m:oMathParaPr>
        <m:oMath>
          <m:r>
            <w:rPr>
              <w:rFonts w:ascii="Cambria Math" w:hAnsi="Cambria Math" w:cs="Calibri"/>
              <w:sz w:val="18"/>
              <w:lang w:val="es-MX"/>
            </w:rPr>
            <m:t>A=</m:t>
          </m:r>
          <m:d>
            <m:dPr>
              <m:ctrlPr>
                <w:rPr>
                  <w:rFonts w:ascii="Cambria Math" w:hAnsi="Cambria Math" w:cs="Calibri"/>
                  <w:b w:val="0"/>
                  <w:bCs/>
                  <w:i/>
                  <w:sz w:val="18"/>
                  <w:lang w:val="es-MX"/>
                </w:rPr>
              </m:ctrlPr>
            </m:dPr>
            <m:e>
              <m:r>
                <w:rPr>
                  <w:rFonts w:ascii="Cambria Math" w:hAnsi="Cambria Math" w:cs="Calibri"/>
                  <w:sz w:val="18"/>
                  <w:lang w:val="es-MX"/>
                </w:rPr>
                <m:t>1.129740933 , 1.30744</m:t>
              </m:r>
            </m:e>
          </m:d>
          <m:r>
            <w:rPr>
              <w:rFonts w:ascii="Cambria Math" w:hAnsi="Cambria Math" w:cs="Calibri"/>
              <w:sz w:val="18"/>
              <w:lang w:val="es-MX"/>
            </w:rPr>
            <m:t xml:space="preserve"> </m:t>
          </m:r>
        </m:oMath>
      </m:oMathPara>
    </w:p>
    <w:p w14:paraId="5CEB87C2" w14:textId="6207CFC3" w:rsidR="005E4B0B" w:rsidRPr="005B64A1" w:rsidRDefault="005B64A1" w:rsidP="005E4B0B">
      <w:pPr>
        <w:pStyle w:val="12Head1"/>
        <w:rPr>
          <w:rFonts w:asciiTheme="majorHAnsi" w:hAnsiTheme="majorHAnsi" w:cs="Calibri"/>
          <w:b w:val="0"/>
          <w:bCs/>
          <w:sz w:val="18"/>
          <w:lang w:val="es-MX"/>
        </w:rPr>
      </w:pPr>
      <m:oMathPara>
        <m:oMathParaPr>
          <m:jc m:val="left"/>
        </m:oMathParaPr>
        <m:oMath>
          <m:r>
            <w:rPr>
              <w:rFonts w:ascii="Cambria Math" w:hAnsi="Cambria Math" w:cs="Calibri"/>
              <w:sz w:val="18"/>
              <w:lang w:val="es-MX"/>
            </w:rPr>
            <m:t>B=</m:t>
          </m:r>
          <m:d>
            <m:dPr>
              <m:ctrlPr>
                <w:rPr>
                  <w:rFonts w:ascii="Cambria Math" w:hAnsi="Cambria Math" w:cs="Calibri"/>
                  <w:b w:val="0"/>
                  <w:bCs/>
                  <w:i/>
                  <w:sz w:val="18"/>
                  <w:lang w:val="es-MX"/>
                </w:rPr>
              </m:ctrlPr>
            </m:dPr>
            <m:e>
              <m:r>
                <w:rPr>
                  <w:rFonts w:ascii="Cambria Math" w:hAnsi="Cambria Math" w:cs="Calibri"/>
                  <w:sz w:val="18"/>
                  <w:lang w:val="es-MX"/>
                </w:rPr>
                <m:t>1.129740933 , -1.30744</m:t>
              </m:r>
            </m:e>
          </m:d>
          <m:r>
            <w:rPr>
              <w:rFonts w:ascii="Cambria Math" w:hAnsi="Cambria Math" w:cs="Calibri"/>
              <w:sz w:val="18"/>
              <w:lang w:val="es-MX"/>
            </w:rPr>
            <m:t xml:space="preserve"> </m:t>
          </m:r>
        </m:oMath>
      </m:oMathPara>
    </w:p>
    <w:p w14:paraId="33C9B9D9" w14:textId="548CC293" w:rsidR="005E4B0B" w:rsidRDefault="005E4B0B" w:rsidP="00962B0A">
      <w:pPr>
        <w:pStyle w:val="12Head1"/>
        <w:rPr>
          <w:rFonts w:asciiTheme="majorHAnsi" w:hAnsiTheme="majorHAnsi" w:cs="Calibri"/>
          <w:sz w:val="18"/>
          <w:lang w:val="es-MX"/>
        </w:rPr>
      </w:pPr>
    </w:p>
    <w:p w14:paraId="12D7567E" w14:textId="6B20E457" w:rsidR="005F6028" w:rsidRDefault="001679C9" w:rsidP="005B64A1">
      <w:pPr>
        <w:pStyle w:val="12Head1"/>
        <w:rPr>
          <w:rFonts w:asciiTheme="majorHAnsi" w:hAnsiTheme="majorHAnsi" w:cs="Calibri"/>
          <w:sz w:val="18"/>
          <w:szCs w:val="14"/>
          <w:lang w:val="es-MX"/>
        </w:rPr>
      </w:pPr>
      <w:r>
        <w:rPr>
          <w:rFonts w:asciiTheme="majorHAnsi" w:hAnsiTheme="majorHAnsi" w:cs="Calibri"/>
          <w:sz w:val="18"/>
          <w:szCs w:val="14"/>
          <w:lang w:val="es-MX"/>
        </w:rPr>
        <w:t>J</w:t>
      </w:r>
      <w:r w:rsidR="005B64A1">
        <w:rPr>
          <w:rFonts w:asciiTheme="majorHAnsi" w:hAnsiTheme="majorHAnsi" w:cs="Calibri"/>
          <w:sz w:val="18"/>
          <w:szCs w:val="14"/>
          <w:lang w:val="es-MX"/>
        </w:rPr>
        <w:t xml:space="preserve">. </w:t>
      </w:r>
      <w:r w:rsidR="005B64A1">
        <w:rPr>
          <w:rFonts w:asciiTheme="majorHAnsi" w:hAnsiTheme="majorHAnsi" w:cs="Calibri"/>
          <w:sz w:val="18"/>
          <w:szCs w:val="14"/>
          <w:lang w:val="es-MX"/>
        </w:rPr>
        <w:t xml:space="preserve">Tiempo necesario </w:t>
      </w:r>
      <w:r w:rsidR="001B0527">
        <w:rPr>
          <w:rFonts w:asciiTheme="majorHAnsi" w:hAnsiTheme="majorHAnsi" w:cs="Calibri"/>
          <w:sz w:val="18"/>
          <w:szCs w:val="14"/>
          <w:lang w:val="es-MX"/>
        </w:rPr>
        <w:t xml:space="preserve">por cuerpo celeste </w:t>
      </w:r>
      <w:r w:rsidR="005B64A1">
        <w:rPr>
          <w:rFonts w:asciiTheme="majorHAnsi" w:hAnsiTheme="majorHAnsi" w:cs="Calibri"/>
          <w:sz w:val="18"/>
          <w:szCs w:val="14"/>
          <w:lang w:val="es-MX"/>
        </w:rPr>
        <w:t xml:space="preserve">para </w:t>
      </w:r>
      <w:r w:rsidR="001B0527">
        <w:rPr>
          <w:rFonts w:asciiTheme="majorHAnsi" w:hAnsiTheme="majorHAnsi" w:cs="Calibri"/>
          <w:sz w:val="18"/>
          <w:szCs w:val="14"/>
          <w:lang w:val="es-MX"/>
        </w:rPr>
        <w:t>la ubicación en las coordenadas de intersección.</w:t>
      </w:r>
    </w:p>
    <w:p w14:paraId="0CFC065B" w14:textId="4A865CBB" w:rsidR="00E15C80" w:rsidRPr="00C521A9" w:rsidRDefault="005F6028" w:rsidP="00E15C80">
      <w:pPr>
        <w:pStyle w:val="12Head1"/>
        <w:rPr>
          <w:rFonts w:asciiTheme="majorHAnsi" w:hAnsiTheme="majorHAnsi" w:cs="Calibri"/>
          <w:b w:val="0"/>
          <w:bCs/>
          <w:sz w:val="18"/>
          <w:lang w:val="es-MX"/>
        </w:rPr>
      </w:pPr>
      <m:oMathPara>
        <m:oMathParaPr>
          <m:jc m:val="left"/>
        </m:oMathParaPr>
        <m:oMath>
          <m:r>
            <m:rPr>
              <m:sty m:val="b"/>
            </m:rPr>
            <w:rPr>
              <w:rFonts w:ascii="Cambria Math" w:hAnsi="Cambria Math" w:cs="Calibri"/>
              <w:sz w:val="18"/>
              <w:lang w:val="es-MX"/>
            </w:rPr>
            <m:t>Tierra</m:t>
          </m:r>
          <m:r>
            <w:rPr>
              <w:rFonts w:ascii="Cambria Math" w:hAnsi="Cambria Math" w:cs="Calibri"/>
              <w:sz w:val="18"/>
              <w:lang w:val="es-MX"/>
            </w:rPr>
            <m:t xml:space="preserve">       </m:t>
          </m:r>
          <m:r>
            <w:rPr>
              <w:rFonts w:ascii="Cambria Math" w:hAnsi="Cambria Math" w:cs="Calibri"/>
              <w:sz w:val="18"/>
              <w:lang w:val="es-MX"/>
            </w:rPr>
            <m:t>360</m:t>
          </m:r>
          <m:r>
            <w:rPr>
              <w:rFonts w:ascii="Cambria Math" w:hAnsi="Cambria Math" w:cs="Calibri"/>
              <w:sz w:val="18"/>
              <w:lang w:val="es-MX"/>
            </w:rPr>
            <m:t>° →</m:t>
          </m:r>
          <m:r>
            <w:rPr>
              <w:rFonts w:ascii="Cambria Math" w:hAnsi="Cambria Math" w:cs="Calibri"/>
              <w:sz w:val="18"/>
              <w:lang w:val="es-MX"/>
            </w:rPr>
            <m:t>365.236406 días</m:t>
          </m:r>
          <m:r>
            <w:rPr>
              <w:rFonts w:ascii="Cambria Math" w:hAnsi="Cambria Math" w:cs="Calibri"/>
              <w:sz w:val="18"/>
              <w:lang w:val="es-MX"/>
            </w:rPr>
            <m:t xml:space="preserve"> ≅</m:t>
          </m:r>
          <m:r>
            <w:rPr>
              <w:rFonts w:ascii="Cambria Math" w:hAnsi="Cambria Math" w:cs="Calibri"/>
              <w:sz w:val="18"/>
              <w:lang w:val="es-MX"/>
            </w:rPr>
            <m:t>1 año</m:t>
          </m:r>
        </m:oMath>
      </m:oMathPara>
    </w:p>
    <w:p w14:paraId="1D8F095A" w14:textId="5209F68C" w:rsidR="004F54B3" w:rsidRPr="005F6028" w:rsidRDefault="005F6028" w:rsidP="00962B0A">
      <w:pPr>
        <w:pStyle w:val="12Head1"/>
        <w:rPr>
          <w:rFonts w:asciiTheme="majorHAnsi" w:hAnsiTheme="majorHAnsi" w:cs="Calibri"/>
          <w:b w:val="0"/>
          <w:bCs/>
          <w:sz w:val="18"/>
          <w:lang w:val="es-MX"/>
        </w:rPr>
      </w:pPr>
      <m:oMathPara>
        <m:oMathParaPr>
          <m:jc m:val="left"/>
        </m:oMathParaPr>
        <m:oMath>
          <m:r>
            <m:rPr>
              <m:sty m:val="b"/>
            </m:rPr>
            <w:rPr>
              <w:rFonts w:ascii="Cambria Math" w:hAnsi="Cambria Math" w:cs="Calibri"/>
              <w:sz w:val="18"/>
              <w:lang w:val="es-MX"/>
            </w:rPr>
            <m:t>Cometa</m:t>
          </m:r>
          <m:r>
            <w:rPr>
              <w:rFonts w:ascii="Cambria Math" w:hAnsi="Cambria Math" w:cs="Calibri"/>
              <w:sz w:val="18"/>
              <w:lang w:val="es-MX"/>
            </w:rPr>
            <m:t xml:space="preserve">     </m:t>
          </m:r>
          <m:r>
            <w:rPr>
              <w:rFonts w:ascii="Cambria Math" w:hAnsi="Cambria Math" w:cs="Calibri"/>
              <w:sz w:val="18"/>
              <w:lang w:val="es-MX"/>
            </w:rPr>
            <m:t>360° →</m:t>
          </m:r>
          <m:r>
            <w:rPr>
              <w:rFonts w:ascii="Cambria Math" w:hAnsi="Cambria Math" w:cs="Calibri"/>
              <w:sz w:val="18"/>
              <w:lang w:val="es-MX"/>
            </w:rPr>
            <m:t>730.</m:t>
          </m:r>
          <m:r>
            <w:rPr>
              <w:rFonts w:ascii="Cambria Math" w:hAnsi="Cambria Math" w:cs="Calibri"/>
              <w:sz w:val="18"/>
              <w:lang w:val="es-MX"/>
            </w:rPr>
            <m:t>157553</m:t>
          </m:r>
          <m:r>
            <w:rPr>
              <w:rFonts w:ascii="Cambria Math" w:hAnsi="Cambria Math" w:cs="Calibri"/>
              <w:sz w:val="18"/>
              <w:lang w:val="es-MX"/>
            </w:rPr>
            <m:t xml:space="preserve"> días ≅</m:t>
          </m:r>
          <m:r>
            <w:rPr>
              <w:rFonts w:ascii="Cambria Math" w:hAnsi="Cambria Math" w:cs="Calibri"/>
              <w:sz w:val="18"/>
              <w:lang w:val="es-MX"/>
            </w:rPr>
            <m:t>2</m:t>
          </m:r>
          <m:r>
            <w:rPr>
              <w:rFonts w:ascii="Cambria Math" w:hAnsi="Cambria Math" w:cs="Calibri"/>
              <w:sz w:val="18"/>
              <w:lang w:val="es-MX"/>
            </w:rPr>
            <m:t xml:space="preserve"> año</m:t>
          </m:r>
          <m:r>
            <w:rPr>
              <w:rFonts w:ascii="Cambria Math" w:hAnsi="Cambria Math" w:cs="Calibri"/>
              <w:sz w:val="18"/>
              <w:lang w:val="es-MX"/>
            </w:rPr>
            <m:t>s</m:t>
          </m:r>
        </m:oMath>
      </m:oMathPara>
    </w:p>
    <w:p w14:paraId="7F91F7C8" w14:textId="77777777" w:rsidR="005F6028" w:rsidRPr="005F6028" w:rsidRDefault="005F6028" w:rsidP="00962B0A">
      <w:pPr>
        <w:pStyle w:val="12Head1"/>
        <w:rPr>
          <w:rFonts w:asciiTheme="majorHAnsi" w:hAnsiTheme="majorHAnsi" w:cs="Calibri"/>
          <w:b w:val="0"/>
          <w:bCs/>
          <w:sz w:val="18"/>
          <w:lang w:val="es-MX"/>
        </w:rPr>
      </w:pPr>
    </w:p>
    <w:p w14:paraId="37115699" w14:textId="3FD1805A" w:rsidR="005E4B0B" w:rsidRDefault="004F54B3" w:rsidP="00962B0A">
      <w:pPr>
        <w:pStyle w:val="12Head1"/>
        <w:rPr>
          <w:rFonts w:asciiTheme="majorHAnsi" w:hAnsiTheme="majorHAnsi" w:cs="Calibri"/>
          <w:b w:val="0"/>
          <w:bCs/>
          <w:i/>
          <w:iCs/>
          <w:sz w:val="20"/>
          <w:szCs w:val="16"/>
          <w:lang w:val="es-MX"/>
        </w:rPr>
      </w:pPr>
      <w:r>
        <w:rPr>
          <w:rFonts w:asciiTheme="majorHAnsi" w:hAnsiTheme="majorHAnsi" w:cs="Calibri"/>
          <w:b w:val="0"/>
          <w:bCs/>
          <w:i/>
          <w:iCs/>
          <w:sz w:val="20"/>
          <w:szCs w:val="16"/>
          <w:lang w:val="es-MX"/>
        </w:rPr>
        <w:t xml:space="preserve">Tiempo de la Tierra para ubicarse en </w:t>
      </w:r>
      <w:r w:rsidR="0032777C">
        <w:rPr>
          <w:rFonts w:asciiTheme="majorHAnsi" w:hAnsiTheme="majorHAnsi" w:cs="Calibri"/>
          <w:b w:val="0"/>
          <w:bCs/>
          <w:i/>
          <w:iCs/>
          <w:sz w:val="20"/>
          <w:szCs w:val="16"/>
          <w:lang w:val="es-MX"/>
        </w:rPr>
        <w:t>la coordenada</w:t>
      </w:r>
      <w:r>
        <w:rPr>
          <w:rFonts w:asciiTheme="majorHAnsi" w:hAnsiTheme="majorHAnsi" w:cs="Calibri"/>
          <w:b w:val="0"/>
          <w:bCs/>
          <w:i/>
          <w:iCs/>
          <w:sz w:val="20"/>
          <w:szCs w:val="16"/>
          <w:lang w:val="es-MX"/>
        </w:rPr>
        <w:t xml:space="preserve"> A.</w:t>
      </w:r>
    </w:p>
    <w:p w14:paraId="1366964B" w14:textId="12637EAA" w:rsidR="004F54B3" w:rsidRPr="00C521A9" w:rsidRDefault="00351911" w:rsidP="004F54B3">
      <w:pPr>
        <w:pStyle w:val="12Head1"/>
        <w:rPr>
          <w:rFonts w:asciiTheme="majorHAnsi" w:hAnsiTheme="majorHAnsi" w:cs="Calibri"/>
          <w:b w:val="0"/>
          <w:bCs/>
          <w:sz w:val="18"/>
          <w:lang w:val="es-MX"/>
        </w:rPr>
      </w:pPr>
      <m:oMathPara>
        <m:oMathParaPr>
          <m:jc m:val="left"/>
        </m:oMathParaPr>
        <m:oMath>
          <m:r>
            <w:rPr>
              <w:rFonts w:ascii="Cambria Math" w:hAnsi="Cambria Math" w:cs="Calibri"/>
              <w:sz w:val="18"/>
              <w:lang w:val="es-MX"/>
            </w:rPr>
            <m:t xml:space="preserve">d= </m:t>
          </m:r>
          <m:rad>
            <m:radPr>
              <m:degHide m:val="1"/>
              <m:ctrlPr>
                <w:rPr>
                  <w:rFonts w:ascii="Cambria Math" w:hAnsi="Cambria Math" w:cs="Calibri"/>
                  <w:b w:val="0"/>
                  <w:bCs/>
                  <w:i/>
                  <w:sz w:val="18"/>
                  <w:lang w:val="es-MX"/>
                </w:rPr>
              </m:ctrlPr>
            </m:radPr>
            <m:deg/>
            <m:e>
              <m:sSup>
                <m:sSupPr>
                  <m:ctrlPr>
                    <w:rPr>
                      <w:rFonts w:ascii="Cambria Math" w:hAnsi="Cambria Math" w:cs="Calibri"/>
                      <w:b w:val="0"/>
                      <w:bCs/>
                      <w:i/>
                      <w:sz w:val="18"/>
                      <w:lang w:val="es-MX"/>
                    </w:rPr>
                  </m:ctrlPr>
                </m:sSupPr>
                <m:e>
                  <m:r>
                    <w:rPr>
                      <w:rFonts w:ascii="Cambria Math" w:hAnsi="Cambria Math" w:cs="Calibri"/>
                      <w:sz w:val="18"/>
                      <w:lang w:val="es-MX"/>
                    </w:rPr>
                    <m:t>(1.845-1.132)</m:t>
                  </m:r>
                </m:e>
                <m:sup>
                  <m:r>
                    <w:rPr>
                      <w:rFonts w:ascii="Cambria Math" w:hAnsi="Cambria Math" w:cs="Calibri"/>
                      <w:sz w:val="18"/>
                      <w:lang w:val="es-MX"/>
                    </w:rPr>
                    <m:t>2</m:t>
                  </m:r>
                </m:sup>
              </m:sSup>
              <m:r>
                <w:rPr>
                  <w:rFonts w:ascii="Cambria Math" w:hAnsi="Cambria Math" w:cs="Calibri"/>
                  <w:sz w:val="18"/>
                  <w:lang w:val="es-MX"/>
                </w:rPr>
                <m:t>+</m:t>
              </m:r>
              <m:sSup>
                <m:sSupPr>
                  <m:ctrlPr>
                    <w:rPr>
                      <w:rFonts w:ascii="Cambria Math" w:hAnsi="Cambria Math" w:cs="Calibri"/>
                      <w:b w:val="0"/>
                      <w:bCs/>
                      <w:i/>
                      <w:sz w:val="18"/>
                      <w:lang w:val="es-MX"/>
                    </w:rPr>
                  </m:ctrlPr>
                </m:sSupPr>
                <m:e>
                  <m:r>
                    <w:rPr>
                      <w:rFonts w:ascii="Cambria Math" w:hAnsi="Cambria Math" w:cs="Calibri"/>
                      <w:sz w:val="18"/>
                      <w:lang w:val="es-MX"/>
                    </w:rPr>
                    <m:t>(1.496-1.314)</m:t>
                  </m:r>
                </m:e>
                <m:sup>
                  <m:r>
                    <w:rPr>
                      <w:rFonts w:ascii="Cambria Math" w:hAnsi="Cambria Math" w:cs="Calibri"/>
                      <w:sz w:val="18"/>
                      <w:lang w:val="es-MX"/>
                    </w:rPr>
                    <m:t>2</m:t>
                  </m:r>
                </m:sup>
              </m:sSup>
            </m:e>
          </m:rad>
        </m:oMath>
      </m:oMathPara>
    </w:p>
    <w:p w14:paraId="0B0D9C38" w14:textId="60BC0DD7" w:rsidR="00C521A9" w:rsidRPr="00EE5B60" w:rsidRDefault="00C521A9" w:rsidP="00C521A9">
      <w:pPr>
        <w:pStyle w:val="12Head1"/>
        <w:rPr>
          <w:rFonts w:asciiTheme="majorHAnsi" w:hAnsiTheme="majorHAnsi" w:cs="Calibri"/>
          <w:b w:val="0"/>
          <w:bCs/>
          <w:sz w:val="18"/>
          <w:lang w:val="es-MX"/>
        </w:rPr>
      </w:pPr>
      <m:oMathPara>
        <m:oMathParaPr>
          <m:jc m:val="left"/>
        </m:oMathParaPr>
        <m:oMath>
          <m:r>
            <w:rPr>
              <w:rFonts w:ascii="Cambria Math" w:hAnsi="Cambria Math" w:cs="Calibri"/>
              <w:sz w:val="18"/>
              <w:lang w:val="es-MX"/>
            </w:rPr>
            <m:t xml:space="preserve">d= </m:t>
          </m:r>
          <m:r>
            <w:rPr>
              <w:rFonts w:ascii="Cambria Math" w:hAnsi="Cambria Math" w:cs="Calibri"/>
              <w:sz w:val="18"/>
              <w:lang w:val="es-MX"/>
            </w:rPr>
            <m:t>0.7359</m:t>
          </m:r>
        </m:oMath>
      </m:oMathPara>
    </w:p>
    <w:p w14:paraId="54F3352A" w14:textId="57778F8D" w:rsidR="00EE5B60" w:rsidRPr="00616C3D" w:rsidRDefault="00EE5B60" w:rsidP="00EE5B60">
      <w:pPr>
        <w:pStyle w:val="12Head1"/>
        <w:rPr>
          <w:rFonts w:asciiTheme="majorHAnsi" w:hAnsiTheme="majorHAnsi" w:cs="Calibri"/>
          <w:b w:val="0"/>
          <w:bCs/>
          <w:sz w:val="18"/>
          <w:lang w:val="es-MX"/>
        </w:rPr>
      </w:pPr>
      <m:oMathPara>
        <m:oMathParaPr>
          <m:jc m:val="left"/>
        </m:oMathParaPr>
        <m:oMath>
          <m:r>
            <w:rPr>
              <w:rFonts w:ascii="Cambria Math" w:hAnsi="Cambria Math" w:cs="Calibri"/>
              <w:sz w:val="18"/>
              <w:lang w:val="es-MX"/>
            </w:rPr>
            <m:t>θ</m:t>
          </m:r>
          <m:r>
            <w:rPr>
              <w:rFonts w:ascii="Cambria Math" w:hAnsi="Cambria Math" w:cs="Calibri"/>
              <w:sz w:val="18"/>
              <w:lang w:val="es-MX"/>
            </w:rPr>
            <m:t xml:space="preserve">= </m:t>
          </m:r>
          <m:r>
            <w:rPr>
              <w:rFonts w:ascii="Cambria Math" w:hAnsi="Cambria Math" w:cs="Calibri"/>
              <w:sz w:val="18"/>
              <w:lang w:val="es-MX"/>
            </w:rPr>
            <m:t xml:space="preserve">90°+ </m:t>
          </m:r>
          <m:sSup>
            <m:sSupPr>
              <m:ctrlPr>
                <w:rPr>
                  <w:rFonts w:ascii="Cambria Math" w:hAnsi="Cambria Math" w:cs="Calibri"/>
                  <w:b w:val="0"/>
                  <w:bCs/>
                  <w:i/>
                  <w:sz w:val="18"/>
                  <w:lang w:val="es-MX"/>
                </w:rPr>
              </m:ctrlPr>
            </m:sSupPr>
            <m:e>
              <m:r>
                <w:rPr>
                  <w:rFonts w:ascii="Cambria Math" w:hAnsi="Cambria Math" w:cs="Calibri"/>
                  <w:sz w:val="18"/>
                  <w:lang w:val="es-MX"/>
                </w:rPr>
                <m:t>tan</m:t>
              </m:r>
            </m:e>
            <m:sup>
              <m:r>
                <w:rPr>
                  <w:rFonts w:ascii="Cambria Math" w:hAnsi="Cambria Math" w:cs="Calibri"/>
                  <w:sz w:val="18"/>
                  <w:lang w:val="es-MX"/>
                </w:rPr>
                <m:t>-1</m:t>
              </m:r>
            </m:sup>
          </m:sSup>
          <m:d>
            <m:dPr>
              <m:ctrlPr>
                <w:rPr>
                  <w:rFonts w:ascii="Cambria Math" w:hAnsi="Cambria Math" w:cs="Calibri"/>
                  <w:b w:val="0"/>
                  <w:bCs/>
                  <w:i/>
                  <w:sz w:val="18"/>
                  <w:lang w:val="es-MX"/>
                </w:rPr>
              </m:ctrlPr>
            </m:dPr>
            <m:e>
              <m:f>
                <m:fPr>
                  <m:ctrlPr>
                    <w:rPr>
                      <w:rFonts w:ascii="Cambria Math" w:hAnsi="Cambria Math" w:cs="Calibri"/>
                      <w:b w:val="0"/>
                      <w:bCs/>
                      <w:i/>
                      <w:sz w:val="18"/>
                      <w:lang w:val="es-MX"/>
                    </w:rPr>
                  </m:ctrlPr>
                </m:fPr>
                <m:num>
                  <m:r>
                    <w:rPr>
                      <w:rFonts w:ascii="Cambria Math" w:hAnsi="Cambria Math" w:cs="Calibri"/>
                      <w:sz w:val="18"/>
                      <w:lang w:val="es-MX"/>
                    </w:rPr>
                    <m:t>0.7359</m:t>
                  </m:r>
                </m:num>
                <m:den>
                  <m:r>
                    <w:rPr>
                      <w:rFonts w:ascii="Cambria Math" w:hAnsi="Cambria Math" w:cs="Calibri"/>
                      <w:sz w:val="18"/>
                      <w:lang w:val="es-MX"/>
                    </w:rPr>
                    <m:t>1.496</m:t>
                  </m:r>
                </m:den>
              </m:f>
            </m:e>
          </m:d>
          <m:r>
            <w:rPr>
              <w:rFonts w:ascii="Cambria Math" w:hAnsi="Cambria Math" w:cs="Calibri"/>
              <w:sz w:val="18"/>
              <w:lang w:val="es-MX"/>
            </w:rPr>
            <m:t>≅</m:t>
          </m:r>
          <m:r>
            <w:rPr>
              <w:rFonts w:ascii="Cambria Math" w:hAnsi="Cambria Math" w:cs="Calibri"/>
              <w:sz w:val="18"/>
              <w:lang w:val="es-MX"/>
            </w:rPr>
            <m:t>116.93°</m:t>
          </m:r>
        </m:oMath>
      </m:oMathPara>
    </w:p>
    <w:p w14:paraId="15F828ED" w14:textId="522740EE" w:rsidR="00350E66" w:rsidRPr="0032777C" w:rsidRDefault="00616C3D" w:rsidP="00E11382">
      <w:pPr>
        <w:pStyle w:val="12Head1"/>
        <w:rPr>
          <w:rFonts w:asciiTheme="majorHAnsi" w:hAnsiTheme="majorHAnsi" w:cs="Calibri"/>
          <w:b w:val="0"/>
          <w:bCs/>
          <w:sz w:val="18"/>
          <w:lang w:val="es-MX"/>
        </w:rPr>
      </w:pPr>
      <m:oMathPara>
        <m:oMathParaPr>
          <m:jc m:val="left"/>
        </m:oMathParaPr>
        <m:oMath>
          <m:r>
            <w:rPr>
              <w:rFonts w:ascii="Cambria Math" w:hAnsi="Cambria Math" w:cs="Calibri"/>
              <w:sz w:val="18"/>
              <w:lang w:val="es-MX"/>
            </w:rPr>
            <m:t>116.93°</m:t>
          </m:r>
          <m:r>
            <w:rPr>
              <w:rFonts w:ascii="Cambria Math" w:hAnsi="Cambria Math" w:cs="Calibri"/>
              <w:sz w:val="18"/>
              <w:lang w:val="es-MX"/>
            </w:rPr>
            <m:t xml:space="preserve"> →</m:t>
          </m:r>
          <m:r>
            <w:rPr>
              <w:rFonts w:ascii="Cambria Math" w:hAnsi="Cambria Math" w:cs="Calibri"/>
              <w:sz w:val="18"/>
              <w:lang w:val="es-MX"/>
            </w:rPr>
            <m:t>117.883 días ≅</m:t>
          </m:r>
          <m:r>
            <m:rPr>
              <m:sty m:val="bi"/>
            </m:rPr>
            <w:rPr>
              <w:rFonts w:ascii="Cambria Math" w:hAnsi="Cambria Math" w:cs="Calibri"/>
              <w:sz w:val="18"/>
              <w:lang w:val="es-MX"/>
            </w:rPr>
            <m:t>0.323 años</m:t>
          </m:r>
          <m:r>
            <m:rPr>
              <m:sty m:val="bi"/>
            </m:rPr>
            <w:rPr>
              <w:rFonts w:ascii="Cambria Math" w:hAnsi="Cambria Math" w:cs="Calibri"/>
              <w:sz w:val="18"/>
              <w:lang w:val="es-MX"/>
            </w:rPr>
            <m:t>.</m:t>
          </m:r>
        </m:oMath>
      </m:oMathPara>
    </w:p>
    <w:p w14:paraId="240AFA1A" w14:textId="0DAAA947" w:rsidR="00E11382" w:rsidRDefault="00E11382" w:rsidP="00E11382">
      <w:pPr>
        <w:pStyle w:val="12Head1"/>
        <w:rPr>
          <w:rFonts w:asciiTheme="majorHAnsi" w:hAnsiTheme="majorHAnsi" w:cs="Calibri"/>
          <w:b w:val="0"/>
          <w:bCs/>
          <w:i/>
          <w:iCs/>
          <w:sz w:val="20"/>
          <w:szCs w:val="16"/>
          <w:lang w:val="es-MX"/>
        </w:rPr>
      </w:pPr>
      <w:r>
        <w:rPr>
          <w:rFonts w:asciiTheme="majorHAnsi" w:hAnsiTheme="majorHAnsi" w:cs="Calibri"/>
          <w:b w:val="0"/>
          <w:bCs/>
          <w:i/>
          <w:iCs/>
          <w:sz w:val="20"/>
          <w:szCs w:val="16"/>
          <w:lang w:val="es-MX"/>
        </w:rPr>
        <w:t>Tiempo de</w:t>
      </w:r>
      <w:r>
        <w:rPr>
          <w:rFonts w:asciiTheme="majorHAnsi" w:hAnsiTheme="majorHAnsi" w:cs="Calibri"/>
          <w:b w:val="0"/>
          <w:bCs/>
          <w:i/>
          <w:iCs/>
          <w:sz w:val="20"/>
          <w:szCs w:val="16"/>
          <w:lang w:val="es-MX"/>
        </w:rPr>
        <w:t>l cometa</w:t>
      </w:r>
      <w:r>
        <w:rPr>
          <w:rFonts w:asciiTheme="majorHAnsi" w:hAnsiTheme="majorHAnsi" w:cs="Calibri"/>
          <w:b w:val="0"/>
          <w:bCs/>
          <w:i/>
          <w:iCs/>
          <w:sz w:val="20"/>
          <w:szCs w:val="16"/>
          <w:lang w:val="es-MX"/>
        </w:rPr>
        <w:t xml:space="preserve"> para ubicarse en </w:t>
      </w:r>
      <w:r w:rsidR="0032777C">
        <w:rPr>
          <w:rFonts w:asciiTheme="majorHAnsi" w:hAnsiTheme="majorHAnsi" w:cs="Calibri"/>
          <w:b w:val="0"/>
          <w:bCs/>
          <w:i/>
          <w:iCs/>
          <w:sz w:val="20"/>
          <w:szCs w:val="16"/>
          <w:lang w:val="es-MX"/>
        </w:rPr>
        <w:t>la coordenada</w:t>
      </w:r>
      <w:r>
        <w:rPr>
          <w:rFonts w:asciiTheme="majorHAnsi" w:hAnsiTheme="majorHAnsi" w:cs="Calibri"/>
          <w:b w:val="0"/>
          <w:bCs/>
          <w:i/>
          <w:iCs/>
          <w:sz w:val="20"/>
          <w:szCs w:val="16"/>
          <w:lang w:val="es-MX"/>
        </w:rPr>
        <w:t xml:space="preserve"> A.</w:t>
      </w:r>
    </w:p>
    <w:p w14:paraId="6C46C9C3" w14:textId="4E9639C9" w:rsidR="00350E66" w:rsidRPr="00616C3D" w:rsidRDefault="00350E66" w:rsidP="00350E66">
      <w:pPr>
        <w:pStyle w:val="12Head1"/>
        <w:rPr>
          <w:rFonts w:asciiTheme="majorHAnsi" w:hAnsiTheme="majorHAnsi" w:cs="Calibri"/>
          <w:b w:val="0"/>
          <w:bCs/>
          <w:sz w:val="18"/>
          <w:lang w:val="es-MX"/>
        </w:rPr>
      </w:pPr>
      <m:oMathPara>
        <m:oMathParaPr>
          <m:jc m:val="left"/>
        </m:oMathParaPr>
        <m:oMath>
          <m:r>
            <w:rPr>
              <w:rFonts w:ascii="Cambria Math" w:hAnsi="Cambria Math" w:cs="Calibri"/>
              <w:sz w:val="18"/>
              <w:lang w:val="es-MX"/>
            </w:rPr>
            <m:t xml:space="preserve">θ= </m:t>
          </m:r>
          <m:r>
            <w:rPr>
              <w:rFonts w:ascii="Cambria Math" w:hAnsi="Cambria Math" w:cs="Calibri"/>
              <w:sz w:val="18"/>
              <w:lang w:val="es-MX"/>
            </w:rPr>
            <m:t>18</m:t>
          </m:r>
          <m:r>
            <w:rPr>
              <w:rFonts w:ascii="Cambria Math" w:hAnsi="Cambria Math" w:cs="Calibri"/>
              <w:sz w:val="18"/>
              <w:lang w:val="es-MX"/>
            </w:rPr>
            <m:t xml:space="preserve">0°+ </m:t>
          </m:r>
          <m:sSup>
            <m:sSupPr>
              <m:ctrlPr>
                <w:rPr>
                  <w:rFonts w:ascii="Cambria Math" w:hAnsi="Cambria Math" w:cs="Calibri"/>
                  <w:b w:val="0"/>
                  <w:bCs/>
                  <w:i/>
                  <w:sz w:val="18"/>
                  <w:lang w:val="es-MX"/>
                </w:rPr>
              </m:ctrlPr>
            </m:sSupPr>
            <m:e>
              <m:r>
                <w:rPr>
                  <w:rFonts w:ascii="Cambria Math" w:hAnsi="Cambria Math" w:cs="Calibri"/>
                  <w:sz w:val="18"/>
                  <w:lang w:val="es-MX"/>
                </w:rPr>
                <m:t>tan</m:t>
              </m:r>
            </m:e>
            <m:sup>
              <m:r>
                <w:rPr>
                  <w:rFonts w:ascii="Cambria Math" w:hAnsi="Cambria Math" w:cs="Calibri"/>
                  <w:sz w:val="18"/>
                  <w:lang w:val="es-MX"/>
                </w:rPr>
                <m:t>-1</m:t>
              </m:r>
            </m:sup>
          </m:sSup>
          <m:d>
            <m:dPr>
              <m:ctrlPr>
                <w:rPr>
                  <w:rFonts w:ascii="Cambria Math" w:hAnsi="Cambria Math" w:cs="Calibri"/>
                  <w:b w:val="0"/>
                  <w:bCs/>
                  <w:i/>
                  <w:sz w:val="18"/>
                  <w:lang w:val="es-MX"/>
                </w:rPr>
              </m:ctrlPr>
            </m:dPr>
            <m:e>
              <m:f>
                <m:fPr>
                  <m:ctrlPr>
                    <w:rPr>
                      <w:rFonts w:ascii="Cambria Math" w:hAnsi="Cambria Math" w:cs="Calibri"/>
                      <w:b w:val="0"/>
                      <w:bCs/>
                      <w:i/>
                      <w:sz w:val="18"/>
                      <w:lang w:val="es-MX"/>
                    </w:rPr>
                  </m:ctrlPr>
                </m:fPr>
                <m:num>
                  <m:r>
                    <w:rPr>
                      <w:rFonts w:ascii="Cambria Math" w:hAnsi="Cambria Math" w:cs="Calibri"/>
                      <w:sz w:val="18"/>
                      <w:lang w:val="es-MX"/>
                    </w:rPr>
                    <m:t>1.314</m:t>
                  </m:r>
                </m:num>
                <m:den>
                  <m:r>
                    <w:rPr>
                      <w:rFonts w:ascii="Cambria Math" w:hAnsi="Cambria Math" w:cs="Calibri"/>
                      <w:sz w:val="18"/>
                      <w:lang w:val="es-MX"/>
                    </w:rPr>
                    <m:t>1.</m:t>
                  </m:r>
                  <m:r>
                    <w:rPr>
                      <w:rFonts w:ascii="Cambria Math" w:hAnsi="Cambria Math" w:cs="Calibri"/>
                      <w:sz w:val="18"/>
                      <w:lang w:val="es-MX"/>
                    </w:rPr>
                    <m:t>132</m:t>
                  </m:r>
                </m:den>
              </m:f>
            </m:e>
          </m:d>
          <m:r>
            <w:rPr>
              <w:rFonts w:ascii="Cambria Math" w:hAnsi="Cambria Math" w:cs="Calibri"/>
              <w:sz w:val="18"/>
              <w:lang w:val="es-MX"/>
            </w:rPr>
            <m:t>≅</m:t>
          </m:r>
          <m:r>
            <w:rPr>
              <w:rFonts w:ascii="Cambria Math" w:hAnsi="Cambria Math" w:cs="Calibri"/>
              <w:sz w:val="18"/>
              <w:lang w:val="es-MX"/>
            </w:rPr>
            <m:t>229.2554</m:t>
          </m:r>
          <m:r>
            <w:rPr>
              <w:rFonts w:ascii="Cambria Math" w:hAnsi="Cambria Math" w:cs="Calibri"/>
              <w:sz w:val="18"/>
              <w:lang w:val="es-MX"/>
            </w:rPr>
            <m:t>°</m:t>
          </m:r>
        </m:oMath>
      </m:oMathPara>
    </w:p>
    <w:p w14:paraId="1B725E00" w14:textId="6F043AE0" w:rsidR="003448F6" w:rsidRPr="00B372DD" w:rsidRDefault="003448F6" w:rsidP="003448F6">
      <w:pPr>
        <w:pStyle w:val="12Head1"/>
        <w:rPr>
          <w:rFonts w:asciiTheme="majorHAnsi" w:hAnsiTheme="majorHAnsi" w:cs="Calibri"/>
          <w:b w:val="0"/>
          <w:bCs/>
          <w:sz w:val="18"/>
          <w:lang w:val="es-MX"/>
        </w:rPr>
      </w:pPr>
      <m:oMath>
        <m:r>
          <w:rPr>
            <w:rFonts w:ascii="Cambria Math" w:hAnsi="Cambria Math" w:cs="Calibri"/>
            <w:sz w:val="18"/>
            <w:lang w:val="es-MX"/>
          </w:rPr>
          <m:t>229.2554° →</m:t>
        </m:r>
        <m:r>
          <w:rPr>
            <w:rFonts w:ascii="Cambria Math" w:hAnsi="Cambria Math" w:cs="Calibri"/>
            <w:sz w:val="18"/>
            <w:lang w:val="es-MX"/>
          </w:rPr>
          <m:t>464.979</m:t>
        </m:r>
        <m:r>
          <w:rPr>
            <w:rFonts w:ascii="Cambria Math" w:hAnsi="Cambria Math" w:cs="Calibri"/>
            <w:sz w:val="18"/>
            <w:lang w:val="es-MX"/>
          </w:rPr>
          <m:t xml:space="preserve"> días ≅</m:t>
        </m:r>
        <m:r>
          <m:rPr>
            <m:sty m:val="bi"/>
          </m:rPr>
          <w:rPr>
            <w:rFonts w:ascii="Cambria Math" w:hAnsi="Cambria Math" w:cs="Calibri"/>
            <w:sz w:val="18"/>
            <w:lang w:val="es-MX"/>
          </w:rPr>
          <m:t>1.274 años</m:t>
        </m:r>
      </m:oMath>
      <w:r w:rsidR="001679C9">
        <w:rPr>
          <w:rFonts w:asciiTheme="majorHAnsi" w:hAnsiTheme="majorHAnsi" w:cs="Calibri"/>
          <w:sz w:val="18"/>
          <w:lang w:val="es-MX"/>
        </w:rPr>
        <w:t>.</w:t>
      </w:r>
    </w:p>
    <w:p w14:paraId="55034B61" w14:textId="7A6FA5D2" w:rsidR="00B372DD" w:rsidRDefault="00B372DD" w:rsidP="003448F6">
      <w:pPr>
        <w:pStyle w:val="12Head1"/>
        <w:rPr>
          <w:rFonts w:asciiTheme="majorHAnsi" w:hAnsiTheme="majorHAnsi" w:cs="Calibri"/>
          <w:b w:val="0"/>
          <w:bCs/>
          <w:sz w:val="18"/>
          <w:lang w:val="es-MX"/>
        </w:rPr>
      </w:pPr>
    </w:p>
    <w:p w14:paraId="3CD0411C" w14:textId="6C917007" w:rsidR="00B372DD" w:rsidRDefault="00B372DD" w:rsidP="00B372DD">
      <w:pPr>
        <w:pStyle w:val="12Head1"/>
        <w:rPr>
          <w:rFonts w:asciiTheme="majorHAnsi" w:hAnsiTheme="majorHAnsi" w:cs="Calibri"/>
          <w:b w:val="0"/>
          <w:bCs/>
          <w:i/>
          <w:iCs/>
          <w:sz w:val="20"/>
          <w:szCs w:val="16"/>
          <w:lang w:val="es-MX"/>
        </w:rPr>
      </w:pPr>
      <w:r>
        <w:rPr>
          <w:rFonts w:asciiTheme="majorHAnsi" w:hAnsiTheme="majorHAnsi" w:cs="Calibri"/>
          <w:b w:val="0"/>
          <w:bCs/>
          <w:i/>
          <w:iCs/>
          <w:sz w:val="20"/>
          <w:szCs w:val="16"/>
          <w:lang w:val="es-MX"/>
        </w:rPr>
        <w:t>Tiempo de</w:t>
      </w:r>
      <w:r>
        <w:rPr>
          <w:rFonts w:asciiTheme="majorHAnsi" w:hAnsiTheme="majorHAnsi" w:cs="Calibri"/>
          <w:b w:val="0"/>
          <w:bCs/>
          <w:i/>
          <w:iCs/>
          <w:sz w:val="20"/>
          <w:szCs w:val="16"/>
          <w:lang w:val="es-MX"/>
        </w:rPr>
        <w:t xml:space="preserve"> la Tierra</w:t>
      </w:r>
      <w:r>
        <w:rPr>
          <w:rFonts w:asciiTheme="majorHAnsi" w:hAnsiTheme="majorHAnsi" w:cs="Calibri"/>
          <w:b w:val="0"/>
          <w:bCs/>
          <w:i/>
          <w:iCs/>
          <w:sz w:val="20"/>
          <w:szCs w:val="16"/>
          <w:lang w:val="es-MX"/>
        </w:rPr>
        <w:t xml:space="preserve"> para ubicarse en </w:t>
      </w:r>
      <w:r w:rsidR="0032777C">
        <w:rPr>
          <w:rFonts w:asciiTheme="majorHAnsi" w:hAnsiTheme="majorHAnsi" w:cs="Calibri"/>
          <w:b w:val="0"/>
          <w:bCs/>
          <w:i/>
          <w:iCs/>
          <w:sz w:val="20"/>
          <w:szCs w:val="16"/>
          <w:lang w:val="es-MX"/>
        </w:rPr>
        <w:t>la coordenada</w:t>
      </w:r>
      <w:r>
        <w:rPr>
          <w:rFonts w:asciiTheme="majorHAnsi" w:hAnsiTheme="majorHAnsi" w:cs="Calibri"/>
          <w:b w:val="0"/>
          <w:bCs/>
          <w:i/>
          <w:iCs/>
          <w:sz w:val="20"/>
          <w:szCs w:val="16"/>
          <w:lang w:val="es-MX"/>
        </w:rPr>
        <w:t xml:space="preserve"> </w:t>
      </w:r>
      <w:r>
        <w:rPr>
          <w:rFonts w:asciiTheme="majorHAnsi" w:hAnsiTheme="majorHAnsi" w:cs="Calibri"/>
          <w:b w:val="0"/>
          <w:bCs/>
          <w:i/>
          <w:iCs/>
          <w:sz w:val="20"/>
          <w:szCs w:val="16"/>
          <w:lang w:val="es-MX"/>
        </w:rPr>
        <w:t>B</w:t>
      </w:r>
      <w:r>
        <w:rPr>
          <w:rFonts w:asciiTheme="majorHAnsi" w:hAnsiTheme="majorHAnsi" w:cs="Calibri"/>
          <w:b w:val="0"/>
          <w:bCs/>
          <w:i/>
          <w:iCs/>
          <w:sz w:val="20"/>
          <w:szCs w:val="16"/>
          <w:lang w:val="es-MX"/>
        </w:rPr>
        <w:t>.</w:t>
      </w:r>
    </w:p>
    <w:p w14:paraId="1C5EB022" w14:textId="270A8E6D" w:rsidR="00B372DD" w:rsidRPr="00616C3D" w:rsidRDefault="00B372DD" w:rsidP="00B372DD">
      <w:pPr>
        <w:pStyle w:val="12Head1"/>
        <w:rPr>
          <w:rFonts w:asciiTheme="majorHAnsi" w:hAnsiTheme="majorHAnsi" w:cs="Calibri"/>
          <w:b w:val="0"/>
          <w:bCs/>
          <w:sz w:val="18"/>
          <w:lang w:val="es-MX"/>
        </w:rPr>
      </w:pPr>
      <m:oMathPara>
        <m:oMathParaPr>
          <m:jc m:val="left"/>
        </m:oMathParaPr>
        <m:oMath>
          <m:r>
            <w:rPr>
              <w:rFonts w:ascii="Cambria Math" w:hAnsi="Cambria Math" w:cs="Calibri"/>
              <w:sz w:val="18"/>
              <w:lang w:val="es-MX"/>
            </w:rPr>
            <m:t xml:space="preserve">θ= 180°+ </m:t>
          </m:r>
          <m:sSup>
            <m:sSupPr>
              <m:ctrlPr>
                <w:rPr>
                  <w:rFonts w:ascii="Cambria Math" w:hAnsi="Cambria Math" w:cs="Calibri"/>
                  <w:b w:val="0"/>
                  <w:bCs/>
                  <w:i/>
                  <w:sz w:val="18"/>
                  <w:lang w:val="es-MX"/>
                </w:rPr>
              </m:ctrlPr>
            </m:sSupPr>
            <m:e>
              <m:r>
                <w:rPr>
                  <w:rFonts w:ascii="Cambria Math" w:hAnsi="Cambria Math" w:cs="Calibri"/>
                  <w:sz w:val="18"/>
                  <w:lang w:val="es-MX"/>
                </w:rPr>
                <m:t>sen</m:t>
              </m:r>
            </m:e>
            <m:sup>
              <m:r>
                <w:rPr>
                  <w:rFonts w:ascii="Cambria Math" w:hAnsi="Cambria Math" w:cs="Calibri"/>
                  <w:sz w:val="18"/>
                  <w:lang w:val="es-MX"/>
                </w:rPr>
                <m:t>-1</m:t>
              </m:r>
            </m:sup>
          </m:sSup>
          <m:d>
            <m:dPr>
              <m:ctrlPr>
                <w:rPr>
                  <w:rFonts w:ascii="Cambria Math" w:hAnsi="Cambria Math" w:cs="Calibri"/>
                  <w:b w:val="0"/>
                  <w:bCs/>
                  <w:i/>
                  <w:sz w:val="18"/>
                  <w:lang w:val="es-MX"/>
                </w:rPr>
              </m:ctrlPr>
            </m:dPr>
            <m:e>
              <m:f>
                <m:fPr>
                  <m:ctrlPr>
                    <w:rPr>
                      <w:rFonts w:ascii="Cambria Math" w:hAnsi="Cambria Math" w:cs="Calibri"/>
                      <w:b w:val="0"/>
                      <w:bCs/>
                      <w:i/>
                      <w:sz w:val="18"/>
                      <w:lang w:val="es-MX"/>
                    </w:rPr>
                  </m:ctrlPr>
                </m:fPr>
                <m:num>
                  <m:r>
                    <w:rPr>
                      <w:rFonts w:ascii="Cambria Math" w:hAnsi="Cambria Math" w:cs="Calibri"/>
                      <w:sz w:val="18"/>
                      <w:lang w:val="es-MX"/>
                    </w:rPr>
                    <m:t>1.314</m:t>
                  </m:r>
                </m:num>
                <m:den>
                  <m:r>
                    <w:rPr>
                      <w:rFonts w:ascii="Cambria Math" w:hAnsi="Cambria Math" w:cs="Calibri"/>
                      <w:sz w:val="18"/>
                      <w:lang w:val="es-MX"/>
                    </w:rPr>
                    <m:t>1.</m:t>
                  </m:r>
                  <m:r>
                    <w:rPr>
                      <w:rFonts w:ascii="Cambria Math" w:hAnsi="Cambria Math" w:cs="Calibri"/>
                      <w:sz w:val="18"/>
                      <w:lang w:val="es-MX"/>
                    </w:rPr>
                    <m:t>496</m:t>
                  </m:r>
                </m:den>
              </m:f>
            </m:e>
          </m:d>
          <m:r>
            <w:rPr>
              <w:rFonts w:ascii="Cambria Math" w:hAnsi="Cambria Math" w:cs="Calibri"/>
              <w:sz w:val="18"/>
              <w:lang w:val="es-MX"/>
            </w:rPr>
            <m:t>≅2</m:t>
          </m:r>
          <m:r>
            <w:rPr>
              <w:rFonts w:ascii="Cambria Math" w:hAnsi="Cambria Math" w:cs="Calibri"/>
              <w:sz w:val="18"/>
              <w:lang w:val="es-MX"/>
            </w:rPr>
            <m:t>41</m:t>
          </m:r>
          <m:r>
            <w:rPr>
              <w:rFonts w:ascii="Cambria Math" w:hAnsi="Cambria Math" w:cs="Calibri"/>
              <w:sz w:val="18"/>
              <w:lang w:val="es-MX"/>
            </w:rPr>
            <m:t>.</m:t>
          </m:r>
          <m:r>
            <w:rPr>
              <w:rFonts w:ascii="Cambria Math" w:hAnsi="Cambria Math" w:cs="Calibri"/>
              <w:sz w:val="18"/>
              <w:lang w:val="es-MX"/>
            </w:rPr>
            <m:t>443</m:t>
          </m:r>
          <m:r>
            <w:rPr>
              <w:rFonts w:ascii="Cambria Math" w:hAnsi="Cambria Math" w:cs="Calibri"/>
              <w:sz w:val="18"/>
              <w:lang w:val="es-MX"/>
            </w:rPr>
            <m:t>°</m:t>
          </m:r>
        </m:oMath>
      </m:oMathPara>
    </w:p>
    <w:p w14:paraId="7797BD79" w14:textId="1053A873" w:rsidR="00B372DD" w:rsidRPr="009107B5" w:rsidRDefault="00FD686A" w:rsidP="00B372DD">
      <w:pPr>
        <w:pStyle w:val="12Head1"/>
        <w:rPr>
          <w:rFonts w:asciiTheme="majorHAnsi" w:hAnsiTheme="majorHAnsi" w:cs="Calibri"/>
          <w:b w:val="0"/>
          <w:bCs/>
          <w:sz w:val="18"/>
          <w:lang w:val="es-MX"/>
        </w:rPr>
      </w:pPr>
      <m:oMathPara>
        <m:oMathParaPr>
          <m:jc m:val="left"/>
        </m:oMathParaPr>
        <m:oMath>
          <m:r>
            <w:rPr>
              <w:rFonts w:ascii="Cambria Math" w:hAnsi="Cambria Math" w:cs="Calibri"/>
              <w:sz w:val="18"/>
              <w:lang w:val="es-MX"/>
            </w:rPr>
            <m:t>241.443°</m:t>
          </m:r>
          <m:r>
            <w:rPr>
              <w:rFonts w:ascii="Cambria Math" w:hAnsi="Cambria Math" w:cs="Calibri"/>
              <w:sz w:val="18"/>
              <w:lang w:val="es-MX"/>
            </w:rPr>
            <m:t xml:space="preserve"> →</m:t>
          </m:r>
          <m:r>
            <w:rPr>
              <w:rFonts w:ascii="Cambria Math" w:hAnsi="Cambria Math" w:cs="Calibri"/>
              <w:sz w:val="18"/>
              <w:lang w:val="es-MX"/>
            </w:rPr>
            <m:t>245</m:t>
          </m:r>
          <m:r>
            <w:rPr>
              <w:rFonts w:ascii="Cambria Math" w:hAnsi="Cambria Math" w:cs="Calibri"/>
              <w:sz w:val="18"/>
              <w:lang w:val="es-MX"/>
            </w:rPr>
            <m:t>.9694</m:t>
          </m:r>
          <m:r>
            <w:rPr>
              <w:rFonts w:ascii="Cambria Math" w:hAnsi="Cambria Math" w:cs="Calibri"/>
              <w:sz w:val="18"/>
              <w:lang w:val="es-MX"/>
            </w:rPr>
            <m:t xml:space="preserve"> días ≅</m:t>
          </m:r>
          <m:r>
            <m:rPr>
              <m:sty m:val="bi"/>
            </m:rPr>
            <w:rPr>
              <w:rFonts w:ascii="Cambria Math" w:hAnsi="Cambria Math" w:cs="Calibri"/>
              <w:sz w:val="18"/>
              <w:lang w:val="es-MX"/>
            </w:rPr>
            <m:t>0.67345 años</m:t>
          </m:r>
          <m:r>
            <m:rPr>
              <m:sty m:val="bi"/>
            </m:rPr>
            <w:rPr>
              <w:rFonts w:ascii="Cambria Math" w:hAnsi="Cambria Math" w:cs="Calibri"/>
              <w:sz w:val="18"/>
              <w:lang w:val="es-MX"/>
            </w:rPr>
            <m:t>.</m:t>
          </m:r>
        </m:oMath>
      </m:oMathPara>
    </w:p>
    <w:p w14:paraId="501C3356" w14:textId="64EA4FEB" w:rsidR="009107B5" w:rsidRDefault="009107B5" w:rsidP="00B372DD">
      <w:pPr>
        <w:pStyle w:val="12Head1"/>
        <w:rPr>
          <w:rFonts w:asciiTheme="majorHAnsi" w:hAnsiTheme="majorHAnsi" w:cs="Calibri"/>
          <w:b w:val="0"/>
          <w:bCs/>
          <w:sz w:val="18"/>
          <w:lang w:val="es-MX"/>
        </w:rPr>
      </w:pPr>
    </w:p>
    <w:p w14:paraId="4A27DD16" w14:textId="5FAAC146" w:rsidR="009107B5" w:rsidRDefault="009107B5" w:rsidP="009107B5">
      <w:pPr>
        <w:pStyle w:val="12Head1"/>
        <w:rPr>
          <w:rFonts w:asciiTheme="majorHAnsi" w:hAnsiTheme="majorHAnsi" w:cs="Calibri"/>
          <w:b w:val="0"/>
          <w:bCs/>
          <w:i/>
          <w:iCs/>
          <w:sz w:val="20"/>
          <w:szCs w:val="16"/>
          <w:lang w:val="es-MX"/>
        </w:rPr>
      </w:pPr>
      <w:r>
        <w:rPr>
          <w:rFonts w:asciiTheme="majorHAnsi" w:hAnsiTheme="majorHAnsi" w:cs="Calibri"/>
          <w:b w:val="0"/>
          <w:bCs/>
          <w:i/>
          <w:iCs/>
          <w:sz w:val="20"/>
          <w:szCs w:val="16"/>
          <w:lang w:val="es-MX"/>
        </w:rPr>
        <w:t>Tiempo de</w:t>
      </w:r>
      <w:r>
        <w:rPr>
          <w:rFonts w:asciiTheme="majorHAnsi" w:hAnsiTheme="majorHAnsi" w:cs="Calibri"/>
          <w:b w:val="0"/>
          <w:bCs/>
          <w:i/>
          <w:iCs/>
          <w:sz w:val="20"/>
          <w:szCs w:val="16"/>
          <w:lang w:val="es-MX"/>
        </w:rPr>
        <w:t>l cometa</w:t>
      </w:r>
      <w:r>
        <w:rPr>
          <w:rFonts w:asciiTheme="majorHAnsi" w:hAnsiTheme="majorHAnsi" w:cs="Calibri"/>
          <w:b w:val="0"/>
          <w:bCs/>
          <w:i/>
          <w:iCs/>
          <w:sz w:val="20"/>
          <w:szCs w:val="16"/>
          <w:lang w:val="es-MX"/>
        </w:rPr>
        <w:t xml:space="preserve"> para ubicarse en </w:t>
      </w:r>
      <w:r w:rsidR="0032777C">
        <w:rPr>
          <w:rFonts w:asciiTheme="majorHAnsi" w:hAnsiTheme="majorHAnsi" w:cs="Calibri"/>
          <w:b w:val="0"/>
          <w:bCs/>
          <w:i/>
          <w:iCs/>
          <w:sz w:val="20"/>
          <w:szCs w:val="16"/>
          <w:lang w:val="es-MX"/>
        </w:rPr>
        <w:t>la coordenada</w:t>
      </w:r>
      <w:r>
        <w:rPr>
          <w:rFonts w:asciiTheme="majorHAnsi" w:hAnsiTheme="majorHAnsi" w:cs="Calibri"/>
          <w:b w:val="0"/>
          <w:bCs/>
          <w:i/>
          <w:iCs/>
          <w:sz w:val="20"/>
          <w:szCs w:val="16"/>
          <w:lang w:val="es-MX"/>
        </w:rPr>
        <w:t xml:space="preserve"> B.</w:t>
      </w:r>
    </w:p>
    <w:p w14:paraId="7659780B" w14:textId="7720EE48" w:rsidR="009107B5" w:rsidRPr="00616C3D" w:rsidRDefault="009107B5" w:rsidP="009107B5">
      <w:pPr>
        <w:pStyle w:val="12Head1"/>
        <w:rPr>
          <w:rFonts w:asciiTheme="majorHAnsi" w:hAnsiTheme="majorHAnsi" w:cs="Calibri"/>
          <w:b w:val="0"/>
          <w:bCs/>
          <w:sz w:val="18"/>
          <w:lang w:val="es-MX"/>
        </w:rPr>
      </w:pPr>
      <m:oMathPara>
        <m:oMathParaPr>
          <m:jc m:val="left"/>
        </m:oMathParaPr>
        <m:oMath>
          <m:r>
            <w:rPr>
              <w:rFonts w:ascii="Cambria Math" w:hAnsi="Cambria Math" w:cs="Calibri"/>
              <w:sz w:val="18"/>
              <w:lang w:val="es-MX"/>
            </w:rPr>
            <m:t>θ= 180°</m:t>
          </m:r>
          <m:r>
            <w:rPr>
              <w:rFonts w:ascii="Cambria Math" w:hAnsi="Cambria Math" w:cs="Calibri"/>
              <w:sz w:val="18"/>
              <w:lang w:val="es-MX"/>
            </w:rPr>
            <m:t>-</m:t>
          </m:r>
          <m:r>
            <w:rPr>
              <w:rFonts w:ascii="Cambria Math" w:hAnsi="Cambria Math" w:cs="Calibri"/>
              <w:sz w:val="18"/>
              <w:lang w:val="es-MX"/>
            </w:rPr>
            <m:t xml:space="preserve"> </m:t>
          </m:r>
          <m:sSup>
            <m:sSupPr>
              <m:ctrlPr>
                <w:rPr>
                  <w:rFonts w:ascii="Cambria Math" w:hAnsi="Cambria Math" w:cs="Calibri"/>
                  <w:b w:val="0"/>
                  <w:bCs/>
                  <w:i/>
                  <w:sz w:val="18"/>
                  <w:lang w:val="es-MX"/>
                </w:rPr>
              </m:ctrlPr>
            </m:sSupPr>
            <m:e>
              <m:r>
                <w:rPr>
                  <w:rFonts w:ascii="Cambria Math" w:hAnsi="Cambria Math" w:cs="Calibri"/>
                  <w:sz w:val="18"/>
                  <w:lang w:val="es-MX"/>
                </w:rPr>
                <m:t>tan</m:t>
              </m:r>
            </m:e>
            <m:sup>
              <m:r>
                <w:rPr>
                  <w:rFonts w:ascii="Cambria Math" w:hAnsi="Cambria Math" w:cs="Calibri"/>
                  <w:sz w:val="18"/>
                  <w:lang w:val="es-MX"/>
                </w:rPr>
                <m:t>-1</m:t>
              </m:r>
            </m:sup>
          </m:sSup>
          <m:d>
            <m:dPr>
              <m:ctrlPr>
                <w:rPr>
                  <w:rFonts w:ascii="Cambria Math" w:hAnsi="Cambria Math" w:cs="Calibri"/>
                  <w:b w:val="0"/>
                  <w:bCs/>
                  <w:i/>
                  <w:sz w:val="18"/>
                  <w:lang w:val="es-MX"/>
                </w:rPr>
              </m:ctrlPr>
            </m:dPr>
            <m:e>
              <m:f>
                <m:fPr>
                  <m:ctrlPr>
                    <w:rPr>
                      <w:rFonts w:ascii="Cambria Math" w:hAnsi="Cambria Math" w:cs="Calibri"/>
                      <w:b w:val="0"/>
                      <w:bCs/>
                      <w:i/>
                      <w:sz w:val="18"/>
                      <w:lang w:val="es-MX"/>
                    </w:rPr>
                  </m:ctrlPr>
                </m:fPr>
                <m:num>
                  <m:r>
                    <w:rPr>
                      <w:rFonts w:ascii="Cambria Math" w:hAnsi="Cambria Math" w:cs="Calibri"/>
                      <w:sz w:val="18"/>
                      <w:lang w:val="es-MX"/>
                    </w:rPr>
                    <m:t>1.314</m:t>
                  </m:r>
                </m:num>
                <m:den>
                  <m:r>
                    <w:rPr>
                      <w:rFonts w:ascii="Cambria Math" w:hAnsi="Cambria Math" w:cs="Calibri"/>
                      <w:sz w:val="18"/>
                      <w:lang w:val="es-MX"/>
                    </w:rPr>
                    <m:t>1.</m:t>
                  </m:r>
                  <m:r>
                    <w:rPr>
                      <w:rFonts w:ascii="Cambria Math" w:hAnsi="Cambria Math" w:cs="Calibri"/>
                      <w:sz w:val="18"/>
                      <w:lang w:val="es-MX"/>
                    </w:rPr>
                    <m:t>132</m:t>
                  </m:r>
                </m:den>
              </m:f>
            </m:e>
          </m:d>
          <m:r>
            <w:rPr>
              <w:rFonts w:ascii="Cambria Math" w:hAnsi="Cambria Math" w:cs="Calibri"/>
              <w:sz w:val="18"/>
              <w:lang w:val="es-MX"/>
            </w:rPr>
            <m:t>≅</m:t>
          </m:r>
          <m:r>
            <w:rPr>
              <w:rFonts w:ascii="Cambria Math" w:hAnsi="Cambria Math" w:cs="Calibri"/>
              <w:sz w:val="18"/>
              <w:lang w:val="es-MX"/>
            </w:rPr>
            <m:t>130.</m:t>
          </m:r>
          <m:r>
            <w:rPr>
              <w:rFonts w:ascii="Cambria Math" w:hAnsi="Cambria Math" w:cs="Calibri"/>
              <w:sz w:val="18"/>
              <w:lang w:val="es-MX"/>
            </w:rPr>
            <m:t>6469</m:t>
          </m:r>
          <m:r>
            <w:rPr>
              <w:rFonts w:ascii="Cambria Math" w:hAnsi="Cambria Math" w:cs="Calibri"/>
              <w:sz w:val="18"/>
              <w:lang w:val="es-MX"/>
            </w:rPr>
            <m:t>°</m:t>
          </m:r>
        </m:oMath>
      </m:oMathPara>
    </w:p>
    <w:p w14:paraId="615F4324" w14:textId="19200FCE" w:rsidR="009107B5" w:rsidRPr="00C521A9" w:rsidRDefault="00FD416C" w:rsidP="009107B5">
      <w:pPr>
        <w:pStyle w:val="12Head1"/>
        <w:rPr>
          <w:rFonts w:asciiTheme="majorHAnsi" w:hAnsiTheme="majorHAnsi" w:cs="Calibri"/>
          <w:b w:val="0"/>
          <w:bCs/>
          <w:sz w:val="18"/>
          <w:lang w:val="es-MX"/>
        </w:rPr>
      </w:pPr>
      <m:oMathPara>
        <m:oMathParaPr>
          <m:jc m:val="left"/>
        </m:oMathParaPr>
        <m:oMath>
          <m:r>
            <w:rPr>
              <w:rFonts w:ascii="Cambria Math" w:hAnsi="Cambria Math" w:cs="Calibri"/>
              <w:sz w:val="18"/>
              <w:lang w:val="es-MX"/>
            </w:rPr>
            <m:t>130.6469°</m:t>
          </m:r>
          <m:r>
            <w:rPr>
              <w:rFonts w:ascii="Cambria Math" w:hAnsi="Cambria Math" w:cs="Calibri"/>
              <w:sz w:val="18"/>
              <w:lang w:val="es-MX"/>
            </w:rPr>
            <m:t xml:space="preserve"> →2</m:t>
          </m:r>
          <m:r>
            <w:rPr>
              <w:rFonts w:ascii="Cambria Math" w:hAnsi="Cambria Math" w:cs="Calibri"/>
              <w:sz w:val="18"/>
              <w:lang w:val="es-MX"/>
            </w:rPr>
            <m:t>65.45</m:t>
          </m:r>
          <m:r>
            <w:rPr>
              <w:rFonts w:ascii="Cambria Math" w:hAnsi="Cambria Math" w:cs="Calibri"/>
              <w:sz w:val="18"/>
              <w:lang w:val="es-MX"/>
            </w:rPr>
            <m:t xml:space="preserve"> días ≅</m:t>
          </m:r>
          <m:r>
            <m:rPr>
              <m:sty m:val="bi"/>
            </m:rPr>
            <w:rPr>
              <w:rFonts w:ascii="Cambria Math" w:hAnsi="Cambria Math" w:cs="Calibri"/>
              <w:sz w:val="18"/>
              <w:lang w:val="es-MX"/>
            </w:rPr>
            <m:t>0.7268 años</m:t>
          </m:r>
          <m:r>
            <m:rPr>
              <m:sty m:val="bi"/>
            </m:rPr>
            <w:rPr>
              <w:rFonts w:ascii="Cambria Math" w:hAnsi="Cambria Math" w:cs="Calibri"/>
              <w:sz w:val="18"/>
              <w:lang w:val="es-MX"/>
            </w:rPr>
            <m:t>.</m:t>
          </m:r>
        </m:oMath>
      </m:oMathPara>
    </w:p>
    <w:p w14:paraId="0C08D6DF" w14:textId="77777777" w:rsidR="009107B5" w:rsidRPr="00C521A9" w:rsidRDefault="009107B5" w:rsidP="00B372DD">
      <w:pPr>
        <w:pStyle w:val="12Head1"/>
        <w:rPr>
          <w:rFonts w:asciiTheme="majorHAnsi" w:hAnsiTheme="majorHAnsi" w:cs="Calibri"/>
          <w:b w:val="0"/>
          <w:bCs/>
          <w:sz w:val="18"/>
          <w:lang w:val="es-MX"/>
        </w:rPr>
      </w:pPr>
    </w:p>
    <w:p w14:paraId="28396479" w14:textId="77777777" w:rsidR="00B372DD" w:rsidRPr="00C521A9" w:rsidRDefault="00B372DD" w:rsidP="003448F6">
      <w:pPr>
        <w:pStyle w:val="12Head1"/>
        <w:rPr>
          <w:rFonts w:asciiTheme="majorHAnsi" w:hAnsiTheme="majorHAnsi" w:cs="Calibri"/>
          <w:b w:val="0"/>
          <w:bCs/>
          <w:sz w:val="18"/>
          <w:lang w:val="es-MX"/>
        </w:rPr>
      </w:pPr>
    </w:p>
    <w:p w14:paraId="20CAED64" w14:textId="77777777" w:rsidR="00616C3D" w:rsidRPr="00C521A9" w:rsidRDefault="00616C3D" w:rsidP="00EE5B60">
      <w:pPr>
        <w:pStyle w:val="12Head1"/>
        <w:rPr>
          <w:rFonts w:asciiTheme="majorHAnsi" w:hAnsiTheme="majorHAnsi" w:cs="Calibri"/>
          <w:b w:val="0"/>
          <w:bCs/>
          <w:sz w:val="18"/>
          <w:lang w:val="es-MX"/>
        </w:rPr>
      </w:pPr>
    </w:p>
    <w:p w14:paraId="296BEE63" w14:textId="77777777" w:rsidR="00EE5B60" w:rsidRPr="0056329D" w:rsidRDefault="00EE5B60" w:rsidP="00C521A9">
      <w:pPr>
        <w:pStyle w:val="12Head1"/>
        <w:rPr>
          <w:rFonts w:asciiTheme="majorHAnsi" w:hAnsiTheme="majorHAnsi" w:cs="Calibri"/>
          <w:b w:val="0"/>
          <w:bCs/>
          <w:sz w:val="18"/>
          <w:lang w:val="es-MX"/>
        </w:rPr>
      </w:pPr>
    </w:p>
    <w:p w14:paraId="0DFF0273" w14:textId="77777777" w:rsidR="00C521A9" w:rsidRPr="0056329D" w:rsidRDefault="00C521A9" w:rsidP="004F54B3">
      <w:pPr>
        <w:pStyle w:val="12Head1"/>
        <w:rPr>
          <w:rFonts w:asciiTheme="majorHAnsi" w:hAnsiTheme="majorHAnsi" w:cs="Calibri"/>
          <w:b w:val="0"/>
          <w:bCs/>
          <w:sz w:val="18"/>
          <w:lang w:val="es-MX"/>
        </w:rPr>
      </w:pPr>
    </w:p>
    <w:p w14:paraId="545BEB1B" w14:textId="77777777" w:rsidR="004F54B3" w:rsidRPr="004F54B3" w:rsidRDefault="004F54B3" w:rsidP="00962B0A">
      <w:pPr>
        <w:pStyle w:val="12Head1"/>
        <w:rPr>
          <w:rFonts w:asciiTheme="majorHAnsi" w:hAnsiTheme="majorHAnsi" w:cs="Calibri"/>
          <w:b w:val="0"/>
          <w:bCs/>
          <w:i/>
          <w:iCs/>
          <w:sz w:val="20"/>
          <w:szCs w:val="16"/>
          <w:lang w:val="es-MX"/>
        </w:rPr>
      </w:pPr>
    </w:p>
    <w:p w14:paraId="6A31E0B0" w14:textId="77777777" w:rsidR="006A420B" w:rsidRPr="0056329D" w:rsidRDefault="006A420B" w:rsidP="001F175A">
      <w:pPr>
        <w:pStyle w:val="12Head1"/>
        <w:rPr>
          <w:rFonts w:asciiTheme="majorHAnsi" w:hAnsiTheme="majorHAnsi" w:cs="Calibri"/>
          <w:b w:val="0"/>
          <w:bCs/>
          <w:sz w:val="18"/>
          <w:lang w:val="es-MX"/>
        </w:rPr>
      </w:pPr>
    </w:p>
    <w:p w14:paraId="234C0DEE" w14:textId="77777777" w:rsidR="0056329D" w:rsidRPr="0056329D" w:rsidRDefault="0056329D" w:rsidP="00731DDA">
      <w:pPr>
        <w:pStyle w:val="12Head1"/>
        <w:rPr>
          <w:rFonts w:asciiTheme="majorHAnsi" w:hAnsiTheme="majorHAnsi" w:cs="Calibri"/>
          <w:b w:val="0"/>
          <w:bCs/>
          <w:sz w:val="18"/>
          <w:lang w:val="es-MX"/>
        </w:rPr>
      </w:pPr>
    </w:p>
    <w:p w14:paraId="763D95EE" w14:textId="77777777" w:rsidR="005F5542" w:rsidRPr="00D6632C" w:rsidRDefault="005F5542" w:rsidP="00204694">
      <w:pPr>
        <w:pStyle w:val="12Head1"/>
        <w:rPr>
          <w:rFonts w:asciiTheme="majorHAnsi" w:hAnsiTheme="majorHAnsi" w:cstheme="minorHAnsi"/>
          <w:szCs w:val="22"/>
          <w:lang w:val="es-MX"/>
        </w:rPr>
      </w:pPr>
    </w:p>
    <w:p w14:paraId="3DF0CE86" w14:textId="77777777" w:rsidR="005F5542" w:rsidRPr="00D6632C" w:rsidRDefault="005F5542" w:rsidP="00204694">
      <w:pPr>
        <w:pStyle w:val="12Head1"/>
        <w:rPr>
          <w:rFonts w:asciiTheme="majorHAnsi" w:hAnsiTheme="majorHAnsi" w:cstheme="minorHAnsi"/>
          <w:szCs w:val="22"/>
          <w:lang w:val="es-MX"/>
        </w:rPr>
      </w:pPr>
    </w:p>
    <w:p w14:paraId="08319CC4" w14:textId="156F0ABD" w:rsidR="00987D83" w:rsidRDefault="00987D83" w:rsidP="00204694">
      <w:pPr>
        <w:pStyle w:val="12Head1"/>
        <w:rPr>
          <w:rFonts w:asciiTheme="majorHAnsi" w:hAnsiTheme="majorHAnsi" w:cstheme="minorHAnsi"/>
          <w:szCs w:val="22"/>
          <w:lang w:val="es-MX"/>
        </w:rPr>
      </w:pPr>
    </w:p>
    <w:p w14:paraId="5FFBC309" w14:textId="587609F5" w:rsidR="00F1651F" w:rsidRDefault="00F1651F" w:rsidP="00204694">
      <w:pPr>
        <w:pStyle w:val="12Head1"/>
        <w:rPr>
          <w:rFonts w:asciiTheme="majorHAnsi" w:hAnsiTheme="majorHAnsi" w:cstheme="minorHAnsi"/>
          <w:szCs w:val="22"/>
          <w:lang w:val="es-MX"/>
        </w:rPr>
      </w:pPr>
    </w:p>
    <w:p w14:paraId="4368E61A" w14:textId="2A505514" w:rsidR="00F1651F" w:rsidRDefault="00F1651F" w:rsidP="00204694">
      <w:pPr>
        <w:pStyle w:val="12Head1"/>
        <w:rPr>
          <w:rFonts w:asciiTheme="majorHAnsi" w:hAnsiTheme="majorHAnsi" w:cstheme="minorHAnsi"/>
          <w:szCs w:val="22"/>
          <w:lang w:val="es-MX"/>
        </w:rPr>
      </w:pPr>
    </w:p>
    <w:p w14:paraId="66DCADBD" w14:textId="3B0224D2" w:rsidR="00F1651F" w:rsidRDefault="00F1651F" w:rsidP="00204694">
      <w:pPr>
        <w:pStyle w:val="12Head1"/>
        <w:rPr>
          <w:rFonts w:asciiTheme="majorHAnsi" w:hAnsiTheme="majorHAnsi" w:cstheme="minorHAnsi"/>
          <w:szCs w:val="22"/>
          <w:lang w:val="es-MX"/>
        </w:rPr>
      </w:pPr>
    </w:p>
    <w:p w14:paraId="4D7D6BA9" w14:textId="0406EB4D" w:rsidR="00F1651F" w:rsidRDefault="00F1651F" w:rsidP="00204694">
      <w:pPr>
        <w:pStyle w:val="12Head1"/>
        <w:rPr>
          <w:rFonts w:asciiTheme="majorHAnsi" w:hAnsiTheme="majorHAnsi" w:cstheme="minorHAnsi"/>
          <w:szCs w:val="22"/>
          <w:lang w:val="es-MX"/>
        </w:rPr>
      </w:pPr>
    </w:p>
    <w:p w14:paraId="04C6A23E" w14:textId="77777777" w:rsidR="001679C9" w:rsidRDefault="001679C9" w:rsidP="00204694">
      <w:pPr>
        <w:pStyle w:val="12Head1"/>
        <w:rPr>
          <w:rFonts w:asciiTheme="majorHAnsi" w:hAnsiTheme="majorHAnsi" w:cstheme="minorHAnsi"/>
          <w:szCs w:val="22"/>
          <w:lang w:val="es-MX"/>
        </w:rPr>
      </w:pPr>
    </w:p>
    <w:p w14:paraId="37E656BB" w14:textId="421EDFE0" w:rsidR="00941645" w:rsidRPr="00987D83" w:rsidRDefault="00941645" w:rsidP="00204694">
      <w:pPr>
        <w:pStyle w:val="12Head1"/>
        <w:rPr>
          <w:rFonts w:asciiTheme="minorHAnsi" w:hAnsiTheme="minorHAnsi" w:cstheme="minorHAnsi"/>
          <w:szCs w:val="22"/>
          <w:lang w:val="es-MX"/>
        </w:rPr>
      </w:pPr>
      <w:r w:rsidRPr="00987D83">
        <w:rPr>
          <w:rFonts w:asciiTheme="minorHAnsi" w:hAnsiTheme="minorHAnsi" w:cstheme="minorHAnsi"/>
          <w:szCs w:val="22"/>
          <w:lang w:val="es-MX"/>
        </w:rPr>
        <w:lastRenderedPageBreak/>
        <w:t xml:space="preserve">4. </w:t>
      </w:r>
      <w:r w:rsidR="00BE737C" w:rsidRPr="00987D83">
        <w:rPr>
          <w:rFonts w:asciiTheme="minorHAnsi" w:hAnsiTheme="minorHAnsi" w:cstheme="minorHAnsi"/>
          <w:szCs w:val="22"/>
          <w:lang w:val="es-MX"/>
        </w:rPr>
        <w:t>CONCLUSIONES.</w:t>
      </w:r>
    </w:p>
    <w:p w14:paraId="0A6D4C85" w14:textId="76DCB476" w:rsidR="006F786B" w:rsidRPr="00D6632C" w:rsidRDefault="008E0CC9" w:rsidP="008E0CC9">
      <w:pPr>
        <w:pStyle w:val="13Head2"/>
        <w:rPr>
          <w:rFonts w:asciiTheme="majorHAnsi" w:hAnsiTheme="majorHAnsi"/>
          <w:b w:val="0"/>
          <w:szCs w:val="18"/>
          <w:lang w:val="es-US"/>
        </w:rPr>
      </w:pPr>
      <w:r w:rsidRPr="00D6632C">
        <w:rPr>
          <w:rFonts w:asciiTheme="majorHAnsi" w:hAnsiTheme="majorHAnsi"/>
          <w:b w:val="0"/>
          <w:szCs w:val="18"/>
          <w:lang w:val="es-US"/>
        </w:rPr>
        <w:t xml:space="preserve">Las magnitudes </w:t>
      </w:r>
      <w:r w:rsidR="00036756" w:rsidRPr="00D6632C">
        <w:rPr>
          <w:rFonts w:asciiTheme="majorHAnsi" w:hAnsiTheme="majorHAnsi"/>
          <w:b w:val="0"/>
          <w:szCs w:val="18"/>
          <w:lang w:val="es-US"/>
        </w:rPr>
        <w:t xml:space="preserve">encontradas mediante los cálculos y corroboradas mediante la computarización señalan que </w:t>
      </w:r>
      <w:r w:rsidR="002C51CD" w:rsidRPr="00D6632C">
        <w:rPr>
          <w:rFonts w:asciiTheme="majorHAnsi" w:hAnsiTheme="majorHAnsi"/>
          <w:b w:val="0"/>
          <w:szCs w:val="18"/>
          <w:lang w:val="es-US"/>
        </w:rPr>
        <w:t xml:space="preserve">es muy poco probable que haya una colisión entre nuestro planeta y el cometa. </w:t>
      </w:r>
      <w:r w:rsidR="00BE42C5" w:rsidRPr="00D6632C">
        <w:rPr>
          <w:rFonts w:asciiTheme="majorHAnsi" w:hAnsiTheme="majorHAnsi"/>
          <w:b w:val="0"/>
          <w:szCs w:val="18"/>
          <w:lang w:val="es-US"/>
        </w:rPr>
        <w:t>El</w:t>
      </w:r>
      <w:r w:rsidR="006836A6" w:rsidRPr="00D6632C">
        <w:rPr>
          <w:rFonts w:asciiTheme="majorHAnsi" w:hAnsiTheme="majorHAnsi"/>
          <w:b w:val="0"/>
          <w:szCs w:val="18"/>
          <w:lang w:val="es-US"/>
        </w:rPr>
        <w:t xml:space="preserve"> factor fundamental para </w:t>
      </w:r>
      <w:r w:rsidR="00C819E7" w:rsidRPr="00D6632C">
        <w:rPr>
          <w:rFonts w:asciiTheme="majorHAnsi" w:hAnsiTheme="majorHAnsi"/>
          <w:b w:val="0"/>
          <w:szCs w:val="18"/>
          <w:lang w:val="es-US"/>
        </w:rPr>
        <w:t xml:space="preserve">afirmar esta </w:t>
      </w:r>
      <w:r w:rsidR="007A60CD" w:rsidRPr="00D6632C">
        <w:rPr>
          <w:rFonts w:asciiTheme="majorHAnsi" w:hAnsiTheme="majorHAnsi"/>
          <w:b w:val="0"/>
          <w:szCs w:val="18"/>
          <w:lang w:val="es-US"/>
        </w:rPr>
        <w:t xml:space="preserve">idea </w:t>
      </w:r>
      <w:r w:rsidR="00BE42C5" w:rsidRPr="00D6632C">
        <w:rPr>
          <w:rFonts w:asciiTheme="majorHAnsi" w:hAnsiTheme="majorHAnsi"/>
          <w:b w:val="0"/>
          <w:szCs w:val="18"/>
          <w:lang w:val="es-US"/>
        </w:rPr>
        <w:t xml:space="preserve">radica en la </w:t>
      </w:r>
      <w:r w:rsidR="00A32136" w:rsidRPr="00D6632C">
        <w:rPr>
          <w:rFonts w:asciiTheme="majorHAnsi" w:hAnsiTheme="majorHAnsi"/>
          <w:b w:val="0"/>
          <w:szCs w:val="18"/>
          <w:lang w:val="es-US"/>
        </w:rPr>
        <w:t xml:space="preserve">enorme diferencia encontrada en </w:t>
      </w:r>
      <w:r w:rsidR="001E669C" w:rsidRPr="00D6632C">
        <w:rPr>
          <w:rFonts w:asciiTheme="majorHAnsi" w:hAnsiTheme="majorHAnsi"/>
          <w:b w:val="0"/>
          <w:szCs w:val="18"/>
          <w:lang w:val="es-US"/>
        </w:rPr>
        <w:t xml:space="preserve">datos como el periodo y </w:t>
      </w:r>
      <w:r w:rsidR="00D250F2" w:rsidRPr="00D6632C">
        <w:rPr>
          <w:rFonts w:asciiTheme="majorHAnsi" w:hAnsiTheme="majorHAnsi"/>
          <w:b w:val="0"/>
          <w:szCs w:val="18"/>
          <w:lang w:val="es-US"/>
        </w:rPr>
        <w:t xml:space="preserve">la velocidad orbital de cada cuerpo celeste </w:t>
      </w:r>
      <w:r w:rsidR="00134C08" w:rsidRPr="00D6632C">
        <w:rPr>
          <w:rFonts w:asciiTheme="majorHAnsi" w:hAnsiTheme="majorHAnsi"/>
          <w:b w:val="0"/>
          <w:szCs w:val="18"/>
          <w:lang w:val="es-US"/>
        </w:rPr>
        <w:t>señalado en la introducción del reto</w:t>
      </w:r>
      <w:r w:rsidR="009A7623">
        <w:rPr>
          <w:rFonts w:asciiTheme="majorHAnsi" w:hAnsiTheme="majorHAnsi"/>
          <w:b w:val="0"/>
          <w:szCs w:val="18"/>
          <w:lang w:val="es-US"/>
        </w:rPr>
        <w:t xml:space="preserve">, pero lo más destacable es el tiempo </w:t>
      </w:r>
      <w:r w:rsidR="00B75E2F">
        <w:rPr>
          <w:rFonts w:asciiTheme="majorHAnsi" w:hAnsiTheme="majorHAnsi"/>
          <w:b w:val="0"/>
          <w:szCs w:val="18"/>
          <w:lang w:val="es-US"/>
        </w:rPr>
        <w:t>significante</w:t>
      </w:r>
      <w:r w:rsidR="009A7623">
        <w:rPr>
          <w:rFonts w:asciiTheme="majorHAnsi" w:hAnsiTheme="majorHAnsi"/>
          <w:b w:val="0"/>
          <w:szCs w:val="18"/>
          <w:lang w:val="es-US"/>
        </w:rPr>
        <w:t xml:space="preserve"> en el que ambos cuerpos transcurren por la</w:t>
      </w:r>
      <w:r w:rsidR="00B75E2F">
        <w:rPr>
          <w:rFonts w:asciiTheme="majorHAnsi" w:hAnsiTheme="majorHAnsi"/>
          <w:b w:val="0"/>
          <w:szCs w:val="18"/>
          <w:lang w:val="es-US"/>
        </w:rPr>
        <w:t>s</w:t>
      </w:r>
      <w:r w:rsidR="009A7623">
        <w:rPr>
          <w:rFonts w:asciiTheme="majorHAnsi" w:hAnsiTheme="majorHAnsi"/>
          <w:b w:val="0"/>
          <w:szCs w:val="18"/>
          <w:lang w:val="es-US"/>
        </w:rPr>
        <w:t xml:space="preserve"> coordenada</w:t>
      </w:r>
      <w:r w:rsidR="00B75E2F">
        <w:rPr>
          <w:rFonts w:asciiTheme="majorHAnsi" w:hAnsiTheme="majorHAnsi"/>
          <w:b w:val="0"/>
          <w:szCs w:val="18"/>
          <w:lang w:val="es-US"/>
        </w:rPr>
        <w:t>s</w:t>
      </w:r>
      <w:r w:rsidR="009A7623">
        <w:rPr>
          <w:rFonts w:asciiTheme="majorHAnsi" w:hAnsiTheme="majorHAnsi"/>
          <w:b w:val="0"/>
          <w:szCs w:val="18"/>
          <w:lang w:val="es-US"/>
        </w:rPr>
        <w:t xml:space="preserve"> de intersección sin c</w:t>
      </w:r>
      <w:r w:rsidR="00B75E2F">
        <w:rPr>
          <w:rFonts w:asciiTheme="majorHAnsi" w:hAnsiTheme="majorHAnsi"/>
          <w:b w:val="0"/>
          <w:szCs w:val="18"/>
          <w:lang w:val="es-US"/>
        </w:rPr>
        <w:t>oincidir en algún momento.</w:t>
      </w:r>
    </w:p>
    <w:p w14:paraId="40711105" w14:textId="6143DA19" w:rsidR="005F5542" w:rsidRPr="00D6632C" w:rsidRDefault="006F786B" w:rsidP="008E0CC9">
      <w:pPr>
        <w:pStyle w:val="13Head2"/>
        <w:rPr>
          <w:rFonts w:asciiTheme="majorHAnsi" w:hAnsiTheme="majorHAnsi"/>
          <w:b w:val="0"/>
          <w:szCs w:val="18"/>
          <w:lang w:val="es-US"/>
        </w:rPr>
      </w:pPr>
      <w:r w:rsidRPr="00D6632C">
        <w:rPr>
          <w:rFonts w:asciiTheme="majorHAnsi" w:hAnsiTheme="majorHAnsi"/>
          <w:b w:val="0"/>
          <w:szCs w:val="18"/>
          <w:lang w:val="es-US"/>
        </w:rPr>
        <w:t xml:space="preserve">A continuación, se presenta </w:t>
      </w:r>
      <w:r w:rsidR="004318BA" w:rsidRPr="00D6632C">
        <w:rPr>
          <w:rFonts w:asciiTheme="majorHAnsi" w:hAnsiTheme="majorHAnsi"/>
          <w:b w:val="0"/>
          <w:szCs w:val="18"/>
          <w:lang w:val="es-US"/>
        </w:rPr>
        <w:t xml:space="preserve">el análisis de la información obtenida mediante cálculos computarizados. Asimismo, se </w:t>
      </w:r>
      <w:r w:rsidR="005B1CF0" w:rsidRPr="00D6632C">
        <w:rPr>
          <w:rFonts w:asciiTheme="majorHAnsi" w:hAnsiTheme="majorHAnsi"/>
          <w:b w:val="0"/>
          <w:szCs w:val="18"/>
          <w:lang w:val="es-US"/>
        </w:rPr>
        <w:t>encuentra el código fuente escrito en Mat</w:t>
      </w:r>
      <w:r w:rsidR="008D6D3B" w:rsidRPr="00D6632C">
        <w:rPr>
          <w:rFonts w:asciiTheme="majorHAnsi" w:hAnsiTheme="majorHAnsi"/>
          <w:b w:val="0"/>
          <w:szCs w:val="18"/>
          <w:lang w:val="es-US"/>
        </w:rPr>
        <w:t>h</w:t>
      </w:r>
      <w:r w:rsidR="005B1CF0" w:rsidRPr="00D6632C">
        <w:rPr>
          <w:rFonts w:asciiTheme="majorHAnsi" w:hAnsiTheme="majorHAnsi"/>
          <w:b w:val="0"/>
          <w:szCs w:val="18"/>
          <w:lang w:val="es-US"/>
        </w:rPr>
        <w:t>Works MATLAB</w:t>
      </w:r>
      <w:r w:rsidR="00236AC2" w:rsidRPr="00D6632C">
        <w:rPr>
          <w:rFonts w:asciiTheme="majorHAnsi" w:hAnsiTheme="majorHAnsi"/>
          <w:b w:val="0"/>
          <w:szCs w:val="18"/>
          <w:lang w:val="es-US"/>
        </w:rPr>
        <w:t xml:space="preserve"> </w:t>
      </w:r>
      <w:r w:rsidR="00B75E2F">
        <w:rPr>
          <w:rFonts w:asciiTheme="majorHAnsi" w:hAnsiTheme="majorHAnsi"/>
          <w:b w:val="0"/>
          <w:szCs w:val="18"/>
          <w:lang w:val="es-US"/>
        </w:rPr>
        <w:t>añadido como un</w:t>
      </w:r>
      <w:r w:rsidR="00236AC2" w:rsidRPr="00D6632C">
        <w:rPr>
          <w:rFonts w:asciiTheme="majorHAnsi" w:hAnsiTheme="majorHAnsi"/>
          <w:b w:val="0"/>
          <w:szCs w:val="18"/>
          <w:lang w:val="es-US"/>
        </w:rPr>
        <w:t xml:space="preserve"> anexo</w:t>
      </w:r>
      <w:r w:rsidR="00EA07AE">
        <w:rPr>
          <w:rFonts w:asciiTheme="majorHAnsi" w:hAnsiTheme="majorHAnsi"/>
          <w:b w:val="0"/>
          <w:szCs w:val="18"/>
          <w:lang w:val="es-US"/>
        </w:rPr>
        <w:t xml:space="preserve"> a este reporte.</w:t>
      </w:r>
    </w:p>
    <w:p w14:paraId="5DB068B6" w14:textId="06671302" w:rsidR="001C1421" w:rsidRPr="00D6632C" w:rsidRDefault="000120E1" w:rsidP="008E0CC9">
      <w:pPr>
        <w:pStyle w:val="13Head2"/>
        <w:rPr>
          <w:rFonts w:asciiTheme="majorHAnsi" w:hAnsiTheme="majorHAnsi"/>
          <w:b w:val="0"/>
          <w:szCs w:val="18"/>
          <w:lang w:val="es-US"/>
        </w:rPr>
      </w:pPr>
      <w:r w:rsidRPr="00D6632C">
        <w:rPr>
          <w:rFonts w:asciiTheme="majorHAnsi" w:hAnsiTheme="majorHAnsi"/>
          <w:noProof/>
        </w:rPr>
        <w:drawing>
          <wp:inline distT="0" distB="0" distL="0" distR="0" wp14:anchorId="18280FB6" wp14:editId="276CA277">
            <wp:extent cx="3113405" cy="2562225"/>
            <wp:effectExtent l="0" t="0" r="0" b="952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3405" cy="2562225"/>
                    </a:xfrm>
                    <a:prstGeom prst="rect">
                      <a:avLst/>
                    </a:prstGeom>
                    <a:noFill/>
                    <a:ln>
                      <a:noFill/>
                    </a:ln>
                  </pic:spPr>
                </pic:pic>
              </a:graphicData>
            </a:graphic>
          </wp:inline>
        </w:drawing>
      </w:r>
    </w:p>
    <w:p w14:paraId="2CC3E9EF" w14:textId="01523BBD" w:rsidR="000120E1" w:rsidRPr="00D6632C" w:rsidRDefault="00087341" w:rsidP="008E0CC9">
      <w:pPr>
        <w:pStyle w:val="13Head2"/>
        <w:rPr>
          <w:rFonts w:asciiTheme="majorHAnsi" w:hAnsiTheme="majorHAnsi"/>
          <w:b w:val="0"/>
          <w:szCs w:val="18"/>
          <w:lang w:val="es-US"/>
        </w:rPr>
      </w:pPr>
      <w:r w:rsidRPr="00D6632C">
        <w:rPr>
          <w:rFonts w:asciiTheme="majorHAnsi" w:hAnsiTheme="majorHAnsi"/>
          <w:noProof/>
        </w:rPr>
        <w:drawing>
          <wp:inline distT="0" distB="0" distL="0" distR="0" wp14:anchorId="42DE34C7" wp14:editId="52F865CA">
            <wp:extent cx="3113405" cy="2587625"/>
            <wp:effectExtent l="0" t="0" r="0" b="317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13405" cy="2587625"/>
                    </a:xfrm>
                    <a:prstGeom prst="rect">
                      <a:avLst/>
                    </a:prstGeom>
                    <a:noFill/>
                    <a:ln>
                      <a:noFill/>
                    </a:ln>
                  </pic:spPr>
                </pic:pic>
              </a:graphicData>
            </a:graphic>
          </wp:inline>
        </w:drawing>
      </w:r>
    </w:p>
    <w:p w14:paraId="70F016A3" w14:textId="77777777" w:rsidR="001A03BF" w:rsidRPr="00D6632C" w:rsidRDefault="001A03BF" w:rsidP="001A03BF">
      <w:pPr>
        <w:pStyle w:val="OSABody"/>
        <w:rPr>
          <w:rFonts w:asciiTheme="majorHAnsi" w:hAnsiTheme="majorHAnsi"/>
          <w:lang w:val="es-MX"/>
        </w:rPr>
      </w:pPr>
    </w:p>
    <w:p w14:paraId="5C3B3E46" w14:textId="77777777" w:rsidR="001A03BF" w:rsidRPr="00D6632C" w:rsidRDefault="001A03BF" w:rsidP="001A03BF">
      <w:pPr>
        <w:pStyle w:val="10BodyIndent"/>
        <w:rPr>
          <w:lang w:val="es-MX"/>
        </w:rPr>
      </w:pPr>
    </w:p>
    <w:p w14:paraId="52FC0F48" w14:textId="77777777" w:rsidR="001A03BF" w:rsidRPr="00D6632C" w:rsidRDefault="001A03BF" w:rsidP="001A03BF">
      <w:pPr>
        <w:pStyle w:val="10BodyIndent"/>
        <w:rPr>
          <w:lang w:val="es-MX"/>
        </w:rPr>
      </w:pPr>
    </w:p>
    <w:p w14:paraId="64A869CC" w14:textId="77777777" w:rsidR="001A03BF" w:rsidRPr="00D6632C" w:rsidRDefault="001A03BF" w:rsidP="001A03BF">
      <w:pPr>
        <w:pStyle w:val="10BodyIndent"/>
        <w:rPr>
          <w:lang w:val="es-MX"/>
        </w:rPr>
      </w:pPr>
    </w:p>
    <w:p w14:paraId="25B4711C" w14:textId="77777777" w:rsidR="001A03BF" w:rsidRPr="00D6632C" w:rsidRDefault="001A03BF" w:rsidP="001A03BF">
      <w:pPr>
        <w:pStyle w:val="10BodyIndent"/>
        <w:rPr>
          <w:lang w:val="es-MX"/>
        </w:rPr>
      </w:pPr>
    </w:p>
    <w:p w14:paraId="5E828466" w14:textId="77777777" w:rsidR="001A03BF" w:rsidRPr="00D6632C" w:rsidRDefault="001A03BF" w:rsidP="00236AC2">
      <w:pPr>
        <w:pStyle w:val="10BodyIndent"/>
        <w:ind w:firstLine="0"/>
        <w:rPr>
          <w:lang w:val="es-MX"/>
        </w:rPr>
      </w:pPr>
    </w:p>
    <w:p w14:paraId="2FAE665A" w14:textId="567DB5F5" w:rsidR="001A03BF" w:rsidRPr="00D6632C" w:rsidRDefault="00B750E5" w:rsidP="001A03BF">
      <w:pPr>
        <w:pStyle w:val="10BodyIndent"/>
        <w:rPr>
          <w:lang w:val="es-MX"/>
        </w:rPr>
      </w:pPr>
      <w:r w:rsidRPr="00D6632C">
        <w:rPr>
          <w:noProof/>
        </w:rPr>
        <w:drawing>
          <wp:inline distT="0" distB="0" distL="0" distR="0" wp14:anchorId="2D6D7EFC" wp14:editId="1DEA8EB7">
            <wp:extent cx="2216150" cy="23475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6150" cy="2347595"/>
                    </a:xfrm>
                    <a:prstGeom prst="rect">
                      <a:avLst/>
                    </a:prstGeom>
                    <a:noFill/>
                    <a:ln>
                      <a:noFill/>
                    </a:ln>
                  </pic:spPr>
                </pic:pic>
              </a:graphicData>
            </a:graphic>
          </wp:inline>
        </w:drawing>
      </w:r>
    </w:p>
    <w:p w14:paraId="32CA079B" w14:textId="77777777" w:rsidR="005F5542" w:rsidRPr="00D6632C" w:rsidRDefault="005F5542" w:rsidP="00847CB8">
      <w:pPr>
        <w:pStyle w:val="19FigureCaption"/>
        <w:rPr>
          <w:rFonts w:asciiTheme="majorHAnsi" w:hAnsiTheme="majorHAnsi"/>
          <w:bCs/>
          <w:szCs w:val="18"/>
          <w:lang w:val="es-MX"/>
        </w:rPr>
      </w:pPr>
    </w:p>
    <w:p w14:paraId="09544232" w14:textId="0238ED42" w:rsidR="001C1421" w:rsidRPr="00D6632C" w:rsidRDefault="00847CB8" w:rsidP="00847CB8">
      <w:pPr>
        <w:pStyle w:val="19FigureCaption"/>
        <w:rPr>
          <w:rFonts w:asciiTheme="majorHAnsi" w:hAnsiTheme="majorHAnsi"/>
          <w:lang w:val="es-MX"/>
        </w:rPr>
      </w:pPr>
      <w:r w:rsidRPr="00D6632C">
        <w:rPr>
          <w:rFonts w:asciiTheme="majorHAnsi" w:hAnsiTheme="majorHAnsi"/>
          <w:bCs/>
          <w:szCs w:val="18"/>
          <w:lang w:val="es-MX"/>
        </w:rPr>
        <w:t>Fig. 5</w:t>
      </w:r>
      <w:r w:rsidR="00FF0530">
        <w:rPr>
          <w:rFonts w:asciiTheme="majorHAnsi" w:hAnsiTheme="majorHAnsi"/>
          <w:bCs/>
          <w:szCs w:val="18"/>
          <w:lang w:val="es-MX"/>
        </w:rPr>
        <w:t>, 6, 7</w:t>
      </w:r>
      <w:r w:rsidRPr="00D6632C">
        <w:rPr>
          <w:rFonts w:asciiTheme="majorHAnsi" w:hAnsiTheme="majorHAnsi"/>
          <w:bCs/>
          <w:szCs w:val="18"/>
          <w:lang w:val="es-MX"/>
        </w:rPr>
        <w:t>. Graficación de las órbitas del cometa y de la Tierra mediante sus ecuaciones generales.</w:t>
      </w:r>
    </w:p>
    <w:p w14:paraId="5B40C53F" w14:textId="77777777" w:rsidR="00A41529" w:rsidRPr="00D6632C" w:rsidRDefault="00A41529" w:rsidP="008E0CC9">
      <w:pPr>
        <w:pStyle w:val="13Head2"/>
        <w:rPr>
          <w:rFonts w:asciiTheme="majorHAnsi" w:hAnsiTheme="majorHAnsi"/>
          <w:b w:val="0"/>
          <w:szCs w:val="18"/>
          <w:lang w:val="es-US"/>
        </w:rPr>
      </w:pPr>
    </w:p>
    <w:p w14:paraId="4C5C5AA7" w14:textId="77777777" w:rsidR="004B2EBF" w:rsidRPr="00D6632C" w:rsidRDefault="004B2EBF" w:rsidP="008E0CC9">
      <w:pPr>
        <w:pStyle w:val="13Head2"/>
        <w:rPr>
          <w:rFonts w:asciiTheme="majorHAnsi" w:hAnsiTheme="majorHAnsi"/>
          <w:b w:val="0"/>
          <w:szCs w:val="18"/>
          <w:lang w:val="es-US"/>
        </w:rPr>
      </w:pPr>
      <w:r w:rsidRPr="00D6632C">
        <w:rPr>
          <w:rFonts w:asciiTheme="majorHAnsi" w:hAnsiTheme="majorHAnsi"/>
          <w:noProof/>
        </w:rPr>
        <w:drawing>
          <wp:inline distT="0" distB="0" distL="0" distR="0" wp14:anchorId="671E98DD" wp14:editId="3C4CAD70">
            <wp:extent cx="2910174" cy="2018665"/>
            <wp:effectExtent l="0" t="0" r="5080" b="635"/>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72933" cy="2062198"/>
                    </a:xfrm>
                    <a:prstGeom prst="rect">
                      <a:avLst/>
                    </a:prstGeom>
                    <a:noFill/>
                    <a:ln>
                      <a:noFill/>
                    </a:ln>
                  </pic:spPr>
                </pic:pic>
              </a:graphicData>
            </a:graphic>
          </wp:inline>
        </w:drawing>
      </w:r>
    </w:p>
    <w:p w14:paraId="635EB122" w14:textId="75ADA32E" w:rsidR="004B2EBF" w:rsidRPr="00D6632C" w:rsidRDefault="004B2EBF" w:rsidP="008E0CC9">
      <w:pPr>
        <w:pStyle w:val="13Head2"/>
        <w:rPr>
          <w:rFonts w:asciiTheme="majorHAnsi" w:hAnsiTheme="majorHAnsi"/>
          <w:b w:val="0"/>
          <w:szCs w:val="18"/>
          <w:lang w:val="es-US"/>
        </w:rPr>
      </w:pPr>
      <w:r w:rsidRPr="00D6632C">
        <w:rPr>
          <w:rFonts w:asciiTheme="majorHAnsi" w:hAnsiTheme="majorHAnsi"/>
          <w:noProof/>
        </w:rPr>
        <w:drawing>
          <wp:inline distT="0" distB="0" distL="0" distR="0" wp14:anchorId="7B689ACB" wp14:editId="015FB5AB">
            <wp:extent cx="3569580" cy="1906173"/>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78850" cy="1911123"/>
                    </a:xfrm>
                    <a:prstGeom prst="rect">
                      <a:avLst/>
                    </a:prstGeom>
                    <a:noFill/>
                    <a:ln>
                      <a:noFill/>
                    </a:ln>
                  </pic:spPr>
                </pic:pic>
              </a:graphicData>
            </a:graphic>
          </wp:inline>
        </w:drawing>
      </w:r>
    </w:p>
    <w:p w14:paraId="28EEC677" w14:textId="2938D032" w:rsidR="004B2EBF" w:rsidRPr="00D6632C" w:rsidRDefault="004B2EBF" w:rsidP="004B2EBF">
      <w:pPr>
        <w:pStyle w:val="19FigureCaption"/>
        <w:rPr>
          <w:rFonts w:asciiTheme="majorHAnsi" w:hAnsiTheme="majorHAnsi"/>
          <w:bCs/>
          <w:szCs w:val="18"/>
          <w:lang w:val="es-MX"/>
        </w:rPr>
      </w:pPr>
    </w:p>
    <w:p w14:paraId="2E697963" w14:textId="77FC3689" w:rsidR="004B2EBF" w:rsidRPr="00D6632C" w:rsidRDefault="004B2EBF" w:rsidP="004B2EBF">
      <w:pPr>
        <w:pStyle w:val="19FigureCaption"/>
        <w:rPr>
          <w:rFonts w:asciiTheme="majorHAnsi" w:hAnsiTheme="majorHAnsi"/>
          <w:lang w:val="es-MX"/>
        </w:rPr>
      </w:pPr>
      <w:r w:rsidRPr="00D6632C">
        <w:rPr>
          <w:rFonts w:asciiTheme="majorHAnsi" w:hAnsiTheme="majorHAnsi"/>
          <w:bCs/>
          <w:szCs w:val="18"/>
          <w:lang w:val="es-MX"/>
        </w:rPr>
        <w:t xml:space="preserve">Fig. </w:t>
      </w:r>
      <w:r w:rsidR="00FF0530">
        <w:rPr>
          <w:rFonts w:asciiTheme="majorHAnsi" w:hAnsiTheme="majorHAnsi"/>
          <w:bCs/>
          <w:szCs w:val="18"/>
          <w:lang w:val="es-MX"/>
        </w:rPr>
        <w:t>8, 9</w:t>
      </w:r>
      <w:r w:rsidRPr="00D6632C">
        <w:rPr>
          <w:rFonts w:asciiTheme="majorHAnsi" w:hAnsiTheme="majorHAnsi"/>
          <w:bCs/>
          <w:szCs w:val="18"/>
          <w:lang w:val="es-MX"/>
        </w:rPr>
        <w:t>. Obtención de l</w:t>
      </w:r>
      <w:r w:rsidR="00FF0530">
        <w:rPr>
          <w:rFonts w:asciiTheme="majorHAnsi" w:hAnsiTheme="majorHAnsi"/>
          <w:bCs/>
          <w:szCs w:val="18"/>
          <w:lang w:val="es-MX"/>
        </w:rPr>
        <w:t>as propiedades</w:t>
      </w:r>
      <w:r w:rsidRPr="00D6632C">
        <w:rPr>
          <w:rFonts w:asciiTheme="majorHAnsi" w:hAnsiTheme="majorHAnsi"/>
          <w:bCs/>
          <w:szCs w:val="18"/>
          <w:lang w:val="es-MX"/>
        </w:rPr>
        <w:t xml:space="preserve"> precis</w:t>
      </w:r>
      <w:r w:rsidR="00FF0530">
        <w:rPr>
          <w:rFonts w:asciiTheme="majorHAnsi" w:hAnsiTheme="majorHAnsi"/>
          <w:bCs/>
          <w:szCs w:val="18"/>
          <w:lang w:val="es-MX"/>
        </w:rPr>
        <w:t>a</w:t>
      </w:r>
      <w:r w:rsidRPr="00D6632C">
        <w:rPr>
          <w:rFonts w:asciiTheme="majorHAnsi" w:hAnsiTheme="majorHAnsi"/>
          <w:bCs/>
          <w:szCs w:val="18"/>
          <w:lang w:val="es-MX"/>
        </w:rPr>
        <w:t xml:space="preserve">s </w:t>
      </w:r>
      <w:r w:rsidR="00FF0530">
        <w:rPr>
          <w:rFonts w:asciiTheme="majorHAnsi" w:hAnsiTheme="majorHAnsi"/>
          <w:bCs/>
          <w:szCs w:val="18"/>
          <w:lang w:val="es-MX"/>
        </w:rPr>
        <w:t xml:space="preserve">de </w:t>
      </w:r>
      <w:r w:rsidR="00EA07AE">
        <w:rPr>
          <w:rFonts w:asciiTheme="majorHAnsi" w:hAnsiTheme="majorHAnsi"/>
          <w:bCs/>
          <w:szCs w:val="18"/>
          <w:lang w:val="es-MX"/>
        </w:rPr>
        <w:t xml:space="preserve">ambos cuerpos celestes </w:t>
      </w:r>
      <w:r w:rsidRPr="00D6632C">
        <w:rPr>
          <w:rFonts w:asciiTheme="majorHAnsi" w:hAnsiTheme="majorHAnsi"/>
          <w:bCs/>
          <w:szCs w:val="18"/>
          <w:lang w:val="es-MX"/>
        </w:rPr>
        <w:t>al computarizarlos en el software MathWorks MATLAB.</w:t>
      </w:r>
    </w:p>
    <w:p w14:paraId="002DB471" w14:textId="77777777" w:rsidR="008913B8" w:rsidRPr="00D6632C" w:rsidRDefault="008913B8" w:rsidP="00536C4E">
      <w:pPr>
        <w:pStyle w:val="13Head2"/>
        <w:rPr>
          <w:rFonts w:asciiTheme="majorHAnsi" w:hAnsiTheme="majorHAnsi"/>
          <w:b w:val="0"/>
          <w:szCs w:val="18"/>
          <w:lang w:val="es-US"/>
        </w:rPr>
      </w:pPr>
    </w:p>
    <w:p w14:paraId="083E8027" w14:textId="21E00922" w:rsidR="008913B8" w:rsidRPr="00D6632C" w:rsidRDefault="00D6632C" w:rsidP="00536C4E">
      <w:pPr>
        <w:pStyle w:val="13Head2"/>
        <w:rPr>
          <w:rFonts w:asciiTheme="majorHAnsi" w:hAnsiTheme="majorHAnsi"/>
          <w:b w:val="0"/>
          <w:szCs w:val="18"/>
          <w:lang w:val="es-US"/>
        </w:rPr>
      </w:pPr>
      <w:r w:rsidRPr="00D6632C">
        <w:rPr>
          <w:rFonts w:asciiTheme="majorHAnsi" w:hAnsiTheme="majorHAnsi"/>
          <w:noProof/>
        </w:rPr>
        <w:lastRenderedPageBreak/>
        <w:drawing>
          <wp:anchor distT="0" distB="0" distL="114300" distR="114300" simplePos="0" relativeHeight="251677696" behindDoc="0" locked="0" layoutInCell="1" allowOverlap="1" wp14:anchorId="11ACA858" wp14:editId="71286DDE">
            <wp:simplePos x="0" y="0"/>
            <wp:positionH relativeFrom="column">
              <wp:posOffset>4445</wp:posOffset>
            </wp:positionH>
            <wp:positionV relativeFrom="page">
              <wp:posOffset>3220085</wp:posOffset>
            </wp:positionV>
            <wp:extent cx="3985260" cy="1628775"/>
            <wp:effectExtent l="0" t="0" r="0" b="9525"/>
            <wp:wrapSquare wrapText="bothSides"/>
            <wp:docPr id="18" name="Picture 1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let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85260"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5E92E4" w14:textId="2ACB34B8" w:rsidR="008913B8" w:rsidRPr="00D6632C" w:rsidRDefault="00D6632C" w:rsidP="00536C4E">
      <w:pPr>
        <w:pStyle w:val="13Head2"/>
        <w:rPr>
          <w:rFonts w:asciiTheme="majorHAnsi" w:hAnsiTheme="majorHAnsi"/>
          <w:b w:val="0"/>
          <w:szCs w:val="18"/>
          <w:lang w:val="es-US"/>
        </w:rPr>
      </w:pPr>
      <w:r w:rsidRPr="00D6632C">
        <w:rPr>
          <w:rFonts w:asciiTheme="majorHAnsi" w:hAnsiTheme="majorHAnsi"/>
          <w:noProof/>
        </w:rPr>
        <w:drawing>
          <wp:anchor distT="0" distB="0" distL="114300" distR="114300" simplePos="0" relativeHeight="251720704" behindDoc="0" locked="0" layoutInCell="1" allowOverlap="1" wp14:anchorId="30141E88" wp14:editId="20225E04">
            <wp:simplePos x="0" y="0"/>
            <wp:positionH relativeFrom="column">
              <wp:posOffset>373380</wp:posOffset>
            </wp:positionH>
            <wp:positionV relativeFrom="page">
              <wp:posOffset>5091834</wp:posOffset>
            </wp:positionV>
            <wp:extent cx="5751830" cy="3502660"/>
            <wp:effectExtent l="0" t="0" r="5715" b="381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1830" cy="3502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1450D9" w14:textId="44F205EC" w:rsidR="008913B8" w:rsidRPr="00D6632C" w:rsidRDefault="008913B8" w:rsidP="00536C4E">
      <w:pPr>
        <w:pStyle w:val="13Head2"/>
        <w:rPr>
          <w:rFonts w:asciiTheme="majorHAnsi" w:hAnsiTheme="majorHAnsi"/>
          <w:b w:val="0"/>
          <w:szCs w:val="18"/>
          <w:lang w:val="es-US"/>
        </w:rPr>
      </w:pPr>
    </w:p>
    <w:p w14:paraId="57C42EBF" w14:textId="4B45E211" w:rsidR="008913B8" w:rsidRPr="00D6632C" w:rsidRDefault="008913B8" w:rsidP="00536C4E">
      <w:pPr>
        <w:pStyle w:val="13Head2"/>
        <w:rPr>
          <w:rFonts w:asciiTheme="majorHAnsi" w:hAnsiTheme="majorHAnsi"/>
          <w:b w:val="0"/>
          <w:szCs w:val="18"/>
          <w:lang w:val="es-US"/>
        </w:rPr>
      </w:pPr>
    </w:p>
    <w:p w14:paraId="3270D1DD" w14:textId="4418C6E1" w:rsidR="008913B8" w:rsidRPr="00D6632C" w:rsidRDefault="008913B8" w:rsidP="00536C4E">
      <w:pPr>
        <w:pStyle w:val="13Head2"/>
        <w:rPr>
          <w:rFonts w:asciiTheme="majorHAnsi" w:hAnsiTheme="majorHAnsi"/>
          <w:b w:val="0"/>
          <w:szCs w:val="18"/>
          <w:lang w:val="es-US"/>
        </w:rPr>
      </w:pPr>
    </w:p>
    <w:p w14:paraId="201CDDD1" w14:textId="53580B6A" w:rsidR="008913B8" w:rsidRPr="00D6632C" w:rsidRDefault="008913B8" w:rsidP="00536C4E">
      <w:pPr>
        <w:pStyle w:val="13Head2"/>
        <w:rPr>
          <w:rFonts w:asciiTheme="majorHAnsi" w:hAnsiTheme="majorHAnsi"/>
          <w:b w:val="0"/>
          <w:szCs w:val="18"/>
          <w:lang w:val="es-US"/>
        </w:rPr>
      </w:pPr>
    </w:p>
    <w:p w14:paraId="70B81CE4" w14:textId="62E5F1A0" w:rsidR="008913B8" w:rsidRPr="00D6632C" w:rsidRDefault="008913B8" w:rsidP="00536C4E">
      <w:pPr>
        <w:pStyle w:val="13Head2"/>
        <w:rPr>
          <w:rFonts w:asciiTheme="majorHAnsi" w:hAnsiTheme="majorHAnsi"/>
          <w:b w:val="0"/>
          <w:szCs w:val="18"/>
          <w:lang w:val="es-US"/>
        </w:rPr>
      </w:pPr>
    </w:p>
    <w:p w14:paraId="4AC736EE" w14:textId="7043C20B" w:rsidR="008913B8" w:rsidRPr="00D6632C" w:rsidRDefault="008913B8" w:rsidP="00536C4E">
      <w:pPr>
        <w:pStyle w:val="13Head2"/>
        <w:rPr>
          <w:rFonts w:asciiTheme="majorHAnsi" w:hAnsiTheme="majorHAnsi"/>
          <w:b w:val="0"/>
          <w:szCs w:val="18"/>
          <w:lang w:val="es-US"/>
        </w:rPr>
      </w:pPr>
    </w:p>
    <w:p w14:paraId="45803426" w14:textId="215A0117" w:rsidR="008913B8" w:rsidRPr="00D6632C" w:rsidRDefault="00D6632C" w:rsidP="00536C4E">
      <w:pPr>
        <w:pStyle w:val="13Head2"/>
        <w:rPr>
          <w:rFonts w:asciiTheme="majorHAnsi" w:hAnsiTheme="majorHAnsi"/>
          <w:b w:val="0"/>
          <w:szCs w:val="18"/>
          <w:lang w:val="es-US"/>
        </w:rPr>
      </w:pPr>
      <w:r w:rsidRPr="00D6632C">
        <w:rPr>
          <w:rFonts w:asciiTheme="majorHAnsi" w:hAnsiTheme="majorHAnsi"/>
          <w:noProof/>
        </w:rPr>
        <w:drawing>
          <wp:anchor distT="0" distB="0" distL="114300" distR="114300" simplePos="0" relativeHeight="251629568" behindDoc="0" locked="0" layoutInCell="1" allowOverlap="1" wp14:anchorId="54F41961" wp14:editId="204842B2">
            <wp:simplePos x="0" y="0"/>
            <wp:positionH relativeFrom="column">
              <wp:posOffset>-7735</wp:posOffset>
            </wp:positionH>
            <wp:positionV relativeFrom="page">
              <wp:posOffset>681644</wp:posOffset>
            </wp:positionV>
            <wp:extent cx="6595745" cy="2377440"/>
            <wp:effectExtent l="0" t="0" r="0" b="3810"/>
            <wp:wrapSquare wrapText="bothSides"/>
            <wp:docPr id="17" name="Picture 1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with medium confidenc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595745" cy="2377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85339F" w14:textId="1EA19CCC" w:rsidR="008913B8" w:rsidRPr="00D6632C" w:rsidRDefault="008913B8" w:rsidP="00536C4E">
      <w:pPr>
        <w:pStyle w:val="13Head2"/>
        <w:rPr>
          <w:rFonts w:asciiTheme="majorHAnsi" w:hAnsiTheme="majorHAnsi"/>
          <w:b w:val="0"/>
          <w:szCs w:val="18"/>
          <w:lang w:val="es-US"/>
        </w:rPr>
      </w:pPr>
    </w:p>
    <w:p w14:paraId="1A8EF310" w14:textId="7C4F5BFF" w:rsidR="008913B8" w:rsidRPr="00D6632C" w:rsidRDefault="008913B8" w:rsidP="00536C4E">
      <w:pPr>
        <w:pStyle w:val="13Head2"/>
        <w:rPr>
          <w:rFonts w:asciiTheme="majorHAnsi" w:hAnsiTheme="majorHAnsi"/>
          <w:b w:val="0"/>
          <w:szCs w:val="18"/>
          <w:lang w:val="es-US"/>
        </w:rPr>
      </w:pPr>
    </w:p>
    <w:p w14:paraId="5CF3B3CE" w14:textId="2D757EBF" w:rsidR="008913B8" w:rsidRPr="00D6632C" w:rsidRDefault="008913B8" w:rsidP="00536C4E">
      <w:pPr>
        <w:pStyle w:val="13Head2"/>
        <w:rPr>
          <w:rFonts w:asciiTheme="majorHAnsi" w:hAnsiTheme="majorHAnsi"/>
          <w:b w:val="0"/>
          <w:szCs w:val="18"/>
          <w:lang w:val="es-US"/>
        </w:rPr>
      </w:pPr>
    </w:p>
    <w:p w14:paraId="6CC58B46" w14:textId="609FD7C2" w:rsidR="008913B8" w:rsidRPr="00D6632C" w:rsidRDefault="008913B8" w:rsidP="00536C4E">
      <w:pPr>
        <w:pStyle w:val="13Head2"/>
        <w:rPr>
          <w:rFonts w:asciiTheme="majorHAnsi" w:hAnsiTheme="majorHAnsi"/>
          <w:b w:val="0"/>
          <w:szCs w:val="18"/>
          <w:lang w:val="es-US"/>
        </w:rPr>
      </w:pPr>
    </w:p>
    <w:p w14:paraId="602604EE" w14:textId="3093AEA6" w:rsidR="008913B8" w:rsidRPr="00D6632C" w:rsidRDefault="008913B8" w:rsidP="00536C4E">
      <w:pPr>
        <w:pStyle w:val="13Head2"/>
        <w:rPr>
          <w:rFonts w:asciiTheme="majorHAnsi" w:hAnsiTheme="majorHAnsi"/>
          <w:b w:val="0"/>
          <w:szCs w:val="18"/>
          <w:lang w:val="es-US"/>
        </w:rPr>
      </w:pPr>
    </w:p>
    <w:p w14:paraId="2536D646" w14:textId="2C0F0EF0" w:rsidR="008913B8" w:rsidRPr="00D6632C" w:rsidRDefault="008913B8" w:rsidP="008913B8">
      <w:pPr>
        <w:pStyle w:val="19FigureCaption"/>
        <w:rPr>
          <w:rFonts w:asciiTheme="majorHAnsi" w:hAnsiTheme="majorHAnsi"/>
          <w:lang w:val="es-MX"/>
        </w:rPr>
      </w:pPr>
      <w:r w:rsidRPr="00D6632C">
        <w:rPr>
          <w:rFonts w:asciiTheme="majorHAnsi" w:hAnsiTheme="majorHAnsi"/>
          <w:bCs/>
          <w:szCs w:val="18"/>
          <w:lang w:val="es-MX"/>
        </w:rPr>
        <w:t xml:space="preserve">Fig. </w:t>
      </w:r>
      <w:r w:rsidR="00EA07AE">
        <w:rPr>
          <w:rFonts w:asciiTheme="majorHAnsi" w:hAnsiTheme="majorHAnsi"/>
          <w:bCs/>
          <w:szCs w:val="18"/>
          <w:lang w:val="es-MX"/>
        </w:rPr>
        <w:t>10, 11, 12</w:t>
      </w:r>
      <w:r w:rsidRPr="00D6632C">
        <w:rPr>
          <w:rFonts w:asciiTheme="majorHAnsi" w:hAnsiTheme="majorHAnsi"/>
          <w:bCs/>
          <w:szCs w:val="18"/>
          <w:lang w:val="es-MX"/>
        </w:rPr>
        <w:t>. Resultados finales y conclusiones</w:t>
      </w:r>
      <w:r w:rsidR="00EA07AE">
        <w:rPr>
          <w:rFonts w:asciiTheme="majorHAnsi" w:hAnsiTheme="majorHAnsi"/>
          <w:bCs/>
          <w:szCs w:val="18"/>
          <w:lang w:val="es-MX"/>
        </w:rPr>
        <w:t xml:space="preserve"> del reto.</w:t>
      </w:r>
    </w:p>
    <w:p w14:paraId="3A45B1D6" w14:textId="340AEC25" w:rsidR="008913B8" w:rsidRDefault="008913B8" w:rsidP="00536C4E">
      <w:pPr>
        <w:pStyle w:val="13Head2"/>
        <w:rPr>
          <w:rFonts w:asciiTheme="majorHAnsi" w:hAnsiTheme="majorHAnsi"/>
          <w:b w:val="0"/>
          <w:szCs w:val="18"/>
          <w:lang w:val="es-US"/>
        </w:rPr>
      </w:pPr>
    </w:p>
    <w:p w14:paraId="65C49FF1" w14:textId="1E5D880D" w:rsidR="008913B8" w:rsidRDefault="008913B8" w:rsidP="00536C4E">
      <w:pPr>
        <w:pStyle w:val="13Head2"/>
        <w:rPr>
          <w:rFonts w:asciiTheme="majorHAnsi" w:hAnsiTheme="majorHAnsi"/>
          <w:b w:val="0"/>
          <w:szCs w:val="18"/>
          <w:lang w:val="es-US"/>
        </w:rPr>
      </w:pPr>
    </w:p>
    <w:p w14:paraId="745308FA" w14:textId="77777777" w:rsidR="008913B8" w:rsidRDefault="008913B8" w:rsidP="00536C4E">
      <w:pPr>
        <w:pStyle w:val="13Head2"/>
        <w:rPr>
          <w:rFonts w:asciiTheme="majorHAnsi" w:hAnsiTheme="majorHAnsi"/>
          <w:b w:val="0"/>
          <w:szCs w:val="18"/>
          <w:lang w:val="es-US"/>
        </w:rPr>
      </w:pPr>
    </w:p>
    <w:p w14:paraId="35FEB6BA" w14:textId="29986719" w:rsidR="00E074F4" w:rsidRPr="00536C4E" w:rsidRDefault="00E074F4" w:rsidP="00536C4E">
      <w:pPr>
        <w:pStyle w:val="13Head2"/>
        <w:rPr>
          <w:rFonts w:asciiTheme="majorHAnsi" w:hAnsiTheme="majorHAnsi"/>
          <w:b w:val="0"/>
          <w:szCs w:val="18"/>
          <w:lang w:val="es-US"/>
        </w:rPr>
      </w:pPr>
    </w:p>
    <w:p w14:paraId="6C8A4698" w14:textId="77777777" w:rsidR="00125F6F" w:rsidRDefault="00125F6F" w:rsidP="00204694">
      <w:pPr>
        <w:pStyle w:val="12Head1"/>
        <w:rPr>
          <w:rFonts w:asciiTheme="minorHAnsi" w:hAnsiTheme="minorHAnsi" w:cstheme="minorHAnsi"/>
          <w:szCs w:val="22"/>
          <w:lang w:val="es-MX"/>
        </w:rPr>
      </w:pPr>
    </w:p>
    <w:p w14:paraId="7B477230" w14:textId="364C8C57" w:rsidR="00125F6F" w:rsidRDefault="00125F6F" w:rsidP="00204694">
      <w:pPr>
        <w:pStyle w:val="12Head1"/>
        <w:rPr>
          <w:rFonts w:asciiTheme="minorHAnsi" w:hAnsiTheme="minorHAnsi" w:cstheme="minorHAnsi"/>
          <w:szCs w:val="22"/>
          <w:lang w:val="es-MX"/>
        </w:rPr>
      </w:pPr>
    </w:p>
    <w:p w14:paraId="0C8A8BE2" w14:textId="7D2BAAC2" w:rsidR="00125F6F" w:rsidRDefault="00125F6F" w:rsidP="00204694">
      <w:pPr>
        <w:pStyle w:val="12Head1"/>
        <w:rPr>
          <w:rFonts w:asciiTheme="minorHAnsi" w:hAnsiTheme="minorHAnsi" w:cstheme="minorHAnsi"/>
          <w:szCs w:val="22"/>
          <w:lang w:val="es-MX"/>
        </w:rPr>
      </w:pPr>
    </w:p>
    <w:p w14:paraId="24EA03DD" w14:textId="11B91B5B" w:rsidR="00947840" w:rsidRDefault="00947840" w:rsidP="00204694">
      <w:pPr>
        <w:pStyle w:val="12Head1"/>
        <w:rPr>
          <w:rFonts w:asciiTheme="minorHAnsi" w:hAnsiTheme="minorHAnsi" w:cstheme="minorHAnsi"/>
          <w:szCs w:val="22"/>
          <w:lang w:val="es-MX"/>
        </w:rPr>
      </w:pPr>
    </w:p>
    <w:p w14:paraId="53FEFFD1" w14:textId="6524D150" w:rsidR="00947840" w:rsidRDefault="00947840" w:rsidP="00204694">
      <w:pPr>
        <w:pStyle w:val="12Head1"/>
        <w:rPr>
          <w:rFonts w:asciiTheme="minorHAnsi" w:hAnsiTheme="minorHAnsi" w:cstheme="minorHAnsi"/>
          <w:szCs w:val="22"/>
          <w:lang w:val="es-MX"/>
        </w:rPr>
      </w:pPr>
    </w:p>
    <w:p w14:paraId="0BA02413" w14:textId="144CD844" w:rsidR="00220C44" w:rsidRDefault="00220C44" w:rsidP="00204694">
      <w:pPr>
        <w:pStyle w:val="12Head1"/>
        <w:rPr>
          <w:rFonts w:asciiTheme="minorHAnsi" w:hAnsiTheme="minorHAnsi" w:cstheme="minorHAnsi"/>
          <w:szCs w:val="22"/>
          <w:lang w:val="es-MX"/>
        </w:rPr>
      </w:pPr>
    </w:p>
    <w:p w14:paraId="10F2E5AC" w14:textId="6E11BDE9" w:rsidR="00947840" w:rsidRDefault="00947840" w:rsidP="00204694">
      <w:pPr>
        <w:pStyle w:val="12Head1"/>
        <w:rPr>
          <w:rFonts w:asciiTheme="minorHAnsi" w:hAnsiTheme="minorHAnsi" w:cstheme="minorHAnsi"/>
          <w:szCs w:val="22"/>
          <w:lang w:val="es-MX"/>
        </w:rPr>
      </w:pPr>
    </w:p>
    <w:p w14:paraId="04E93721" w14:textId="77777777" w:rsidR="00947840" w:rsidRDefault="00947840" w:rsidP="00204694">
      <w:pPr>
        <w:pStyle w:val="12Head1"/>
        <w:rPr>
          <w:rFonts w:asciiTheme="minorHAnsi" w:hAnsiTheme="minorHAnsi" w:cstheme="minorHAnsi"/>
          <w:szCs w:val="22"/>
          <w:lang w:val="es-MX"/>
        </w:rPr>
      </w:pPr>
    </w:p>
    <w:p w14:paraId="01DFCF1F" w14:textId="77777777" w:rsidR="00947840" w:rsidRPr="004B2EBF" w:rsidRDefault="00947840" w:rsidP="00204694">
      <w:pPr>
        <w:pStyle w:val="12Head1"/>
        <w:rPr>
          <w:rFonts w:asciiTheme="minorHAnsi" w:hAnsiTheme="minorHAnsi" w:cstheme="minorHAnsi"/>
          <w:b w:val="0"/>
          <w:bCs/>
          <w:szCs w:val="22"/>
          <w:lang w:val="es-MX"/>
        </w:rPr>
      </w:pPr>
    </w:p>
    <w:p w14:paraId="76D07DD5" w14:textId="77777777" w:rsidR="00D6632C" w:rsidRDefault="00D6632C" w:rsidP="00204694">
      <w:pPr>
        <w:pStyle w:val="12Head1"/>
        <w:rPr>
          <w:rFonts w:asciiTheme="minorHAnsi" w:hAnsiTheme="minorHAnsi" w:cstheme="minorHAnsi"/>
          <w:szCs w:val="22"/>
          <w:lang w:val="es-MX"/>
        </w:rPr>
      </w:pPr>
    </w:p>
    <w:p w14:paraId="27ED7087" w14:textId="0CF82D73" w:rsidR="00947840" w:rsidRDefault="00245989" w:rsidP="00204694">
      <w:pPr>
        <w:pStyle w:val="12Head1"/>
        <w:rPr>
          <w:rFonts w:asciiTheme="minorHAnsi" w:hAnsiTheme="minorHAnsi" w:cstheme="minorHAnsi"/>
          <w:szCs w:val="22"/>
          <w:lang w:val="es-MX"/>
        </w:rPr>
      </w:pPr>
      <w:r>
        <w:rPr>
          <w:rFonts w:asciiTheme="minorHAnsi" w:hAnsiTheme="minorHAnsi" w:cstheme="minorHAnsi"/>
          <w:szCs w:val="22"/>
          <w:lang w:val="es-MX"/>
        </w:rPr>
        <w:lastRenderedPageBreak/>
        <w:t>5. ANEXO</w:t>
      </w:r>
      <w:r w:rsidR="00B75E2F">
        <w:rPr>
          <w:rFonts w:asciiTheme="minorHAnsi" w:hAnsiTheme="minorHAnsi" w:cstheme="minorHAnsi"/>
          <w:szCs w:val="22"/>
          <w:lang w:val="es-MX"/>
        </w:rPr>
        <w:t xml:space="preserve"> 1: </w:t>
      </w:r>
      <w:r>
        <w:rPr>
          <w:rFonts w:asciiTheme="minorHAnsi" w:hAnsiTheme="minorHAnsi" w:cstheme="minorHAnsi"/>
          <w:szCs w:val="22"/>
          <w:lang w:val="es-MX"/>
        </w:rPr>
        <w:t>CÓDIGO FUENTE</w:t>
      </w:r>
      <w:r w:rsidR="00507D75">
        <w:rPr>
          <w:rFonts w:asciiTheme="minorHAnsi" w:hAnsiTheme="minorHAnsi" w:cstheme="minorHAnsi"/>
          <w:szCs w:val="22"/>
          <w:lang w:val="es-MX"/>
        </w:rPr>
        <w:t xml:space="preserve"> ESCRITO EN</w:t>
      </w:r>
      <w:r>
        <w:rPr>
          <w:rFonts w:asciiTheme="minorHAnsi" w:hAnsiTheme="minorHAnsi" w:cstheme="minorHAnsi"/>
          <w:szCs w:val="22"/>
          <w:lang w:val="es-MX"/>
        </w:rPr>
        <w:t xml:space="preserve"> MATLAB.</w:t>
      </w:r>
    </w:p>
    <w:p w14:paraId="58978428" w14:textId="77777777" w:rsidR="00245989" w:rsidRPr="00941645" w:rsidRDefault="00245989" w:rsidP="00204694">
      <w:pPr>
        <w:pStyle w:val="12Head1"/>
        <w:rPr>
          <w:rFonts w:asciiTheme="minorHAnsi" w:hAnsiTheme="minorHAnsi" w:cstheme="minorHAnsi"/>
          <w:szCs w:val="22"/>
          <w:lang w:val="es-MX"/>
        </w:rPr>
      </w:pPr>
    </w:p>
    <w:p w14:paraId="1413741B" w14:textId="77777777" w:rsidR="00982C52" w:rsidRPr="0093453F" w:rsidRDefault="00982C52" w:rsidP="00982C52">
      <w:pPr>
        <w:autoSpaceDE w:val="0"/>
        <w:autoSpaceDN w:val="0"/>
        <w:adjustRightInd w:val="0"/>
        <w:rPr>
          <w:rFonts w:ascii="Consolas" w:hAnsi="Consolas" w:cs="Courier New"/>
          <w:sz w:val="18"/>
          <w:szCs w:val="18"/>
          <w:lang w:val="es-MX"/>
        </w:rPr>
      </w:pPr>
      <w:r w:rsidRPr="0093453F">
        <w:rPr>
          <w:rFonts w:ascii="Consolas" w:hAnsi="Consolas" w:cs="Courier New"/>
          <w:color w:val="028009"/>
          <w:sz w:val="14"/>
          <w:szCs w:val="14"/>
          <w:lang w:val="es-MX"/>
        </w:rPr>
        <w:t xml:space="preserve">%Reto de la Avenida de Ciencias Aplicadas: Escenario </w:t>
      </w:r>
      <w:proofErr w:type="spellStart"/>
      <w:r w:rsidRPr="0093453F">
        <w:rPr>
          <w:rFonts w:ascii="Consolas" w:hAnsi="Consolas" w:cs="Courier New"/>
          <w:color w:val="028009"/>
          <w:sz w:val="14"/>
          <w:szCs w:val="14"/>
          <w:lang w:val="es-MX"/>
        </w:rPr>
        <w:t>doomsday</w:t>
      </w:r>
      <w:proofErr w:type="spellEnd"/>
      <w:r w:rsidRPr="0093453F">
        <w:rPr>
          <w:rFonts w:ascii="Consolas" w:hAnsi="Consolas" w:cs="Courier New"/>
          <w:color w:val="028009"/>
          <w:sz w:val="14"/>
          <w:szCs w:val="14"/>
          <w:lang w:val="es-MX"/>
        </w:rPr>
        <w:t>.</w:t>
      </w:r>
    </w:p>
    <w:p w14:paraId="4959F8CA" w14:textId="77777777" w:rsidR="00982C52" w:rsidRPr="0093453F" w:rsidRDefault="00982C52" w:rsidP="00982C52">
      <w:pPr>
        <w:autoSpaceDE w:val="0"/>
        <w:autoSpaceDN w:val="0"/>
        <w:adjustRightInd w:val="0"/>
        <w:rPr>
          <w:rFonts w:ascii="Consolas" w:hAnsi="Consolas" w:cs="Courier New"/>
          <w:sz w:val="18"/>
          <w:szCs w:val="18"/>
          <w:lang w:val="es-MX"/>
        </w:rPr>
      </w:pPr>
      <w:r w:rsidRPr="0093453F">
        <w:rPr>
          <w:rFonts w:ascii="Consolas" w:hAnsi="Consolas" w:cs="Courier New"/>
          <w:color w:val="028009"/>
          <w:sz w:val="14"/>
          <w:szCs w:val="14"/>
          <w:lang w:val="es-MX"/>
        </w:rPr>
        <w:t xml:space="preserve">%Autores: Vivas Rodríguez Emiliano, Mendoza </w:t>
      </w:r>
      <w:proofErr w:type="spellStart"/>
      <w:r w:rsidRPr="0093453F">
        <w:rPr>
          <w:rFonts w:ascii="Consolas" w:hAnsi="Consolas" w:cs="Courier New"/>
          <w:color w:val="028009"/>
          <w:sz w:val="14"/>
          <w:szCs w:val="14"/>
          <w:lang w:val="es-MX"/>
        </w:rPr>
        <w:t>Muraira</w:t>
      </w:r>
      <w:proofErr w:type="spellEnd"/>
      <w:r w:rsidRPr="0093453F">
        <w:rPr>
          <w:rFonts w:ascii="Consolas" w:hAnsi="Consolas" w:cs="Courier New"/>
          <w:color w:val="028009"/>
          <w:sz w:val="14"/>
          <w:szCs w:val="14"/>
          <w:lang w:val="es-MX"/>
        </w:rPr>
        <w:t xml:space="preserve"> Franco.</w:t>
      </w:r>
    </w:p>
    <w:p w14:paraId="1BAA3414" w14:textId="77777777" w:rsidR="00982C52" w:rsidRPr="0093453F" w:rsidRDefault="00982C52" w:rsidP="00982C52">
      <w:pPr>
        <w:autoSpaceDE w:val="0"/>
        <w:autoSpaceDN w:val="0"/>
        <w:adjustRightInd w:val="0"/>
        <w:rPr>
          <w:rFonts w:ascii="Consolas" w:hAnsi="Consolas" w:cs="Courier New"/>
          <w:sz w:val="18"/>
          <w:szCs w:val="18"/>
          <w:lang w:val="es-MX"/>
        </w:rPr>
      </w:pPr>
      <w:r w:rsidRPr="0093453F">
        <w:rPr>
          <w:rFonts w:ascii="Consolas" w:hAnsi="Consolas" w:cs="Courier New"/>
          <w:color w:val="028009"/>
          <w:sz w:val="14"/>
          <w:szCs w:val="14"/>
          <w:lang w:val="es-MX"/>
        </w:rPr>
        <w:t>%Fecha: 2020/01/19</w:t>
      </w:r>
    </w:p>
    <w:p w14:paraId="6B9C9CCF" w14:textId="77777777" w:rsidR="00982C52" w:rsidRPr="0093453F" w:rsidRDefault="00982C52" w:rsidP="00982C52">
      <w:pPr>
        <w:autoSpaceDE w:val="0"/>
        <w:autoSpaceDN w:val="0"/>
        <w:adjustRightInd w:val="0"/>
        <w:rPr>
          <w:rFonts w:ascii="Consolas" w:hAnsi="Consolas" w:cs="Courier New"/>
          <w:sz w:val="18"/>
          <w:szCs w:val="18"/>
          <w:lang w:val="es-MX"/>
        </w:rPr>
      </w:pPr>
      <w:r w:rsidRPr="0093453F">
        <w:rPr>
          <w:rFonts w:ascii="Consolas" w:hAnsi="Consolas" w:cs="Courier New"/>
          <w:color w:val="028009"/>
          <w:sz w:val="14"/>
          <w:szCs w:val="14"/>
          <w:lang w:val="es-MX"/>
        </w:rPr>
        <w:t>%</w:t>
      </w:r>
      <w:proofErr w:type="spellStart"/>
      <w:r w:rsidRPr="0093453F">
        <w:rPr>
          <w:rFonts w:ascii="Consolas" w:hAnsi="Consolas" w:cs="Courier New"/>
          <w:color w:val="028009"/>
          <w:sz w:val="14"/>
          <w:szCs w:val="14"/>
          <w:lang w:val="es-MX"/>
        </w:rPr>
        <w:t>Version</w:t>
      </w:r>
      <w:proofErr w:type="spellEnd"/>
      <w:r w:rsidRPr="0093453F">
        <w:rPr>
          <w:rFonts w:ascii="Consolas" w:hAnsi="Consolas" w:cs="Courier New"/>
          <w:color w:val="028009"/>
          <w:sz w:val="14"/>
          <w:szCs w:val="14"/>
          <w:lang w:val="es-MX"/>
        </w:rPr>
        <w:t xml:space="preserve"> 1.0</w:t>
      </w:r>
    </w:p>
    <w:p w14:paraId="72389E38" w14:textId="77777777" w:rsidR="00982C52" w:rsidRPr="00987D83" w:rsidRDefault="00982C52" w:rsidP="00982C52">
      <w:pPr>
        <w:autoSpaceDE w:val="0"/>
        <w:autoSpaceDN w:val="0"/>
        <w:adjustRightInd w:val="0"/>
        <w:rPr>
          <w:rFonts w:ascii="Consolas" w:hAnsi="Consolas" w:cs="Courier New"/>
          <w:sz w:val="20"/>
          <w:szCs w:val="20"/>
          <w:lang w:val="es-MX"/>
        </w:rPr>
      </w:pPr>
      <w:r w:rsidRPr="00987D83">
        <w:rPr>
          <w:rFonts w:ascii="Consolas" w:hAnsi="Consolas" w:cs="Courier New"/>
          <w:color w:val="028009"/>
          <w:lang w:val="es-MX"/>
        </w:rPr>
        <w:t xml:space="preserve"> </w:t>
      </w:r>
    </w:p>
    <w:p w14:paraId="011AAF47" w14:textId="77777777" w:rsidR="00982C52" w:rsidRPr="00987D83" w:rsidRDefault="00982C52" w:rsidP="00982C52">
      <w:pPr>
        <w:autoSpaceDE w:val="0"/>
        <w:autoSpaceDN w:val="0"/>
        <w:adjustRightInd w:val="0"/>
        <w:rPr>
          <w:rFonts w:ascii="Consolas" w:hAnsi="Consolas" w:cs="Courier New"/>
          <w:sz w:val="20"/>
          <w:szCs w:val="20"/>
          <w:lang w:val="es-MX"/>
        </w:rPr>
      </w:pPr>
      <w:r w:rsidRPr="00987D83">
        <w:rPr>
          <w:rFonts w:ascii="Consolas" w:hAnsi="Consolas" w:cs="Courier New"/>
          <w:color w:val="028009"/>
          <w:lang w:val="es-MX"/>
        </w:rPr>
        <w:t>%Unidades y magnitudes de acuerdo con el Sistema Internacional.</w:t>
      </w:r>
    </w:p>
    <w:p w14:paraId="77C2DDAD" w14:textId="77777777" w:rsidR="00982C52" w:rsidRPr="00987D83" w:rsidRDefault="00982C52" w:rsidP="00982C52">
      <w:pPr>
        <w:autoSpaceDE w:val="0"/>
        <w:autoSpaceDN w:val="0"/>
        <w:adjustRightInd w:val="0"/>
        <w:rPr>
          <w:rFonts w:ascii="Consolas" w:hAnsi="Consolas" w:cs="Courier New"/>
          <w:sz w:val="20"/>
          <w:szCs w:val="20"/>
        </w:rPr>
      </w:pPr>
      <w:proofErr w:type="spellStart"/>
      <w:proofErr w:type="gramStart"/>
      <w:r w:rsidRPr="00987D83">
        <w:rPr>
          <w:rFonts w:ascii="Consolas" w:hAnsi="Consolas" w:cs="Courier New"/>
          <w:color w:val="000000"/>
        </w:rPr>
        <w:t>clc</w:t>
      </w:r>
      <w:proofErr w:type="spellEnd"/>
      <w:r w:rsidRPr="00987D83">
        <w:rPr>
          <w:rFonts w:ascii="Consolas" w:hAnsi="Consolas" w:cs="Courier New"/>
          <w:color w:val="000000"/>
        </w:rPr>
        <w:t>;</w:t>
      </w:r>
      <w:proofErr w:type="gramEnd"/>
    </w:p>
    <w:p w14:paraId="09BF4078" w14:textId="77777777" w:rsidR="00982C52" w:rsidRPr="00987D83" w:rsidRDefault="00982C52" w:rsidP="00982C52">
      <w:pPr>
        <w:autoSpaceDE w:val="0"/>
        <w:autoSpaceDN w:val="0"/>
        <w:adjustRightInd w:val="0"/>
        <w:rPr>
          <w:rFonts w:ascii="Consolas" w:hAnsi="Consolas" w:cs="Courier New"/>
          <w:sz w:val="20"/>
          <w:szCs w:val="20"/>
        </w:rPr>
      </w:pPr>
      <w:r w:rsidRPr="00987D83">
        <w:rPr>
          <w:rFonts w:ascii="Consolas" w:hAnsi="Consolas" w:cs="Courier New"/>
          <w:color w:val="000000"/>
        </w:rPr>
        <w:t xml:space="preserve">close </w:t>
      </w:r>
      <w:proofErr w:type="gramStart"/>
      <w:r w:rsidRPr="00987D83">
        <w:rPr>
          <w:rFonts w:ascii="Consolas" w:hAnsi="Consolas" w:cs="Courier New"/>
          <w:color w:val="AA04F9"/>
        </w:rPr>
        <w:t>all</w:t>
      </w:r>
      <w:r w:rsidRPr="00987D83">
        <w:rPr>
          <w:rFonts w:ascii="Consolas" w:hAnsi="Consolas" w:cs="Courier New"/>
          <w:color w:val="000000"/>
        </w:rPr>
        <w:t>;</w:t>
      </w:r>
      <w:proofErr w:type="gramEnd"/>
    </w:p>
    <w:p w14:paraId="0918FBF6" w14:textId="77777777" w:rsidR="00982C52" w:rsidRPr="00987D83" w:rsidRDefault="00982C52" w:rsidP="00982C52">
      <w:pPr>
        <w:autoSpaceDE w:val="0"/>
        <w:autoSpaceDN w:val="0"/>
        <w:adjustRightInd w:val="0"/>
        <w:rPr>
          <w:rFonts w:ascii="Consolas" w:hAnsi="Consolas" w:cs="Courier New"/>
          <w:sz w:val="20"/>
          <w:szCs w:val="20"/>
        </w:rPr>
      </w:pPr>
      <w:proofErr w:type="gramStart"/>
      <w:r w:rsidRPr="00987D83">
        <w:rPr>
          <w:rFonts w:ascii="Consolas" w:hAnsi="Consolas" w:cs="Courier New"/>
          <w:color w:val="000000"/>
        </w:rPr>
        <w:t>clear;</w:t>
      </w:r>
      <w:proofErr w:type="gramEnd"/>
    </w:p>
    <w:p w14:paraId="1E86C0F8" w14:textId="77777777" w:rsidR="00982C52" w:rsidRPr="00987D83" w:rsidRDefault="00982C52" w:rsidP="00982C52">
      <w:pPr>
        <w:autoSpaceDE w:val="0"/>
        <w:autoSpaceDN w:val="0"/>
        <w:adjustRightInd w:val="0"/>
        <w:rPr>
          <w:rFonts w:ascii="Consolas" w:hAnsi="Consolas" w:cs="Courier New"/>
          <w:sz w:val="20"/>
          <w:szCs w:val="20"/>
        </w:rPr>
      </w:pPr>
      <w:r w:rsidRPr="00987D83">
        <w:rPr>
          <w:rFonts w:ascii="Consolas" w:hAnsi="Consolas" w:cs="Courier New"/>
          <w:color w:val="000000"/>
        </w:rPr>
        <w:t>warning(</w:t>
      </w:r>
      <w:r w:rsidRPr="00987D83">
        <w:rPr>
          <w:rFonts w:ascii="Consolas" w:hAnsi="Consolas" w:cs="Courier New"/>
          <w:color w:val="AA04F9"/>
        </w:rPr>
        <w:t>"off'"</w:t>
      </w:r>
      <w:proofErr w:type="gramStart"/>
      <w:r w:rsidRPr="00987D83">
        <w:rPr>
          <w:rFonts w:ascii="Consolas" w:hAnsi="Consolas" w:cs="Courier New"/>
          <w:color w:val="000000"/>
        </w:rPr>
        <w:t>);</w:t>
      </w:r>
      <w:proofErr w:type="gramEnd"/>
    </w:p>
    <w:p w14:paraId="32A5B134" w14:textId="77777777" w:rsidR="00982C52" w:rsidRPr="00987D83" w:rsidRDefault="00982C52" w:rsidP="00982C52">
      <w:pPr>
        <w:autoSpaceDE w:val="0"/>
        <w:autoSpaceDN w:val="0"/>
        <w:adjustRightInd w:val="0"/>
        <w:rPr>
          <w:rFonts w:ascii="Consolas" w:hAnsi="Consolas" w:cs="Courier New"/>
          <w:sz w:val="20"/>
          <w:szCs w:val="20"/>
          <w:lang w:val="es-MX"/>
        </w:rPr>
      </w:pPr>
      <w:r w:rsidRPr="00987D83">
        <w:rPr>
          <w:rFonts w:ascii="Consolas" w:hAnsi="Consolas" w:cs="Courier New"/>
          <w:color w:val="0E00FF"/>
          <w:lang w:val="es-MX"/>
        </w:rPr>
        <w:t>global</w:t>
      </w:r>
      <w:r w:rsidRPr="00987D83">
        <w:rPr>
          <w:rFonts w:ascii="Consolas" w:hAnsi="Consolas" w:cs="Courier New"/>
          <w:color w:val="000000"/>
          <w:lang w:val="es-MX"/>
        </w:rPr>
        <w:t xml:space="preserve"> tierra;</w:t>
      </w:r>
    </w:p>
    <w:p w14:paraId="198BD9D5" w14:textId="77777777" w:rsidR="00982C52" w:rsidRPr="00987D83" w:rsidRDefault="00982C52" w:rsidP="00982C52">
      <w:pPr>
        <w:autoSpaceDE w:val="0"/>
        <w:autoSpaceDN w:val="0"/>
        <w:adjustRightInd w:val="0"/>
        <w:rPr>
          <w:rFonts w:ascii="Consolas" w:hAnsi="Consolas" w:cs="Courier New"/>
          <w:sz w:val="20"/>
          <w:szCs w:val="20"/>
          <w:lang w:val="es-MX"/>
        </w:rPr>
      </w:pPr>
      <w:r w:rsidRPr="00987D83">
        <w:rPr>
          <w:rFonts w:ascii="Consolas" w:hAnsi="Consolas" w:cs="Courier New"/>
          <w:color w:val="0E00FF"/>
          <w:lang w:val="es-MX"/>
        </w:rPr>
        <w:t>global</w:t>
      </w:r>
      <w:r w:rsidRPr="00987D83">
        <w:rPr>
          <w:rFonts w:ascii="Consolas" w:hAnsi="Consolas" w:cs="Courier New"/>
          <w:color w:val="000000"/>
          <w:lang w:val="es-MX"/>
        </w:rPr>
        <w:t xml:space="preserve"> cometa;</w:t>
      </w:r>
    </w:p>
    <w:p w14:paraId="25306DDD" w14:textId="77777777" w:rsidR="00982C52" w:rsidRPr="00987D83" w:rsidRDefault="00982C52" w:rsidP="00982C52">
      <w:pPr>
        <w:autoSpaceDE w:val="0"/>
        <w:autoSpaceDN w:val="0"/>
        <w:adjustRightInd w:val="0"/>
        <w:rPr>
          <w:rFonts w:ascii="Consolas" w:hAnsi="Consolas" w:cs="Courier New"/>
          <w:sz w:val="20"/>
          <w:szCs w:val="20"/>
          <w:lang w:val="es-MX"/>
        </w:rPr>
      </w:pPr>
      <w:r w:rsidRPr="00987D83">
        <w:rPr>
          <w:rFonts w:ascii="Consolas" w:hAnsi="Consolas" w:cs="Courier New"/>
          <w:color w:val="000000"/>
          <w:lang w:val="es-MX"/>
        </w:rPr>
        <w:t xml:space="preserve">tierra = </w:t>
      </w:r>
      <w:proofErr w:type="spellStart"/>
      <w:r w:rsidRPr="00987D83">
        <w:rPr>
          <w:rFonts w:ascii="Consolas" w:hAnsi="Consolas" w:cs="Courier New"/>
          <w:color w:val="000000"/>
          <w:lang w:val="es-MX"/>
        </w:rPr>
        <w:t>zeros</w:t>
      </w:r>
      <w:proofErr w:type="spellEnd"/>
      <w:r w:rsidRPr="00987D83">
        <w:rPr>
          <w:rFonts w:ascii="Consolas" w:hAnsi="Consolas" w:cs="Courier New"/>
          <w:color w:val="000000"/>
          <w:lang w:val="es-MX"/>
        </w:rPr>
        <w:t>(1,7);</w:t>
      </w:r>
    </w:p>
    <w:p w14:paraId="4DF37493" w14:textId="77777777" w:rsidR="00982C52" w:rsidRPr="00987D83" w:rsidRDefault="00982C52" w:rsidP="00982C52">
      <w:pPr>
        <w:autoSpaceDE w:val="0"/>
        <w:autoSpaceDN w:val="0"/>
        <w:adjustRightInd w:val="0"/>
        <w:rPr>
          <w:rFonts w:ascii="Consolas" w:hAnsi="Consolas" w:cs="Courier New"/>
          <w:sz w:val="20"/>
          <w:szCs w:val="20"/>
          <w:lang w:val="es-MX"/>
        </w:rPr>
      </w:pPr>
      <w:r w:rsidRPr="00987D83">
        <w:rPr>
          <w:rFonts w:ascii="Consolas" w:hAnsi="Consolas" w:cs="Courier New"/>
          <w:color w:val="000000"/>
          <w:lang w:val="es-MX"/>
        </w:rPr>
        <w:t xml:space="preserve">cometa = </w:t>
      </w:r>
      <w:proofErr w:type="spellStart"/>
      <w:r w:rsidRPr="00987D83">
        <w:rPr>
          <w:rFonts w:ascii="Consolas" w:hAnsi="Consolas" w:cs="Courier New"/>
          <w:color w:val="000000"/>
          <w:lang w:val="es-MX"/>
        </w:rPr>
        <w:t>zeros</w:t>
      </w:r>
      <w:proofErr w:type="spellEnd"/>
      <w:r w:rsidRPr="00987D83">
        <w:rPr>
          <w:rFonts w:ascii="Consolas" w:hAnsi="Consolas" w:cs="Courier New"/>
          <w:color w:val="000000"/>
          <w:lang w:val="es-MX"/>
        </w:rPr>
        <w:t>(1,7);</w:t>
      </w:r>
    </w:p>
    <w:p w14:paraId="0FCC1B93" w14:textId="77777777" w:rsidR="00982C52" w:rsidRPr="00987D83" w:rsidRDefault="00982C52" w:rsidP="00982C52">
      <w:pPr>
        <w:autoSpaceDE w:val="0"/>
        <w:autoSpaceDN w:val="0"/>
        <w:adjustRightInd w:val="0"/>
        <w:rPr>
          <w:rFonts w:ascii="Consolas" w:hAnsi="Consolas" w:cs="Courier New"/>
          <w:sz w:val="20"/>
          <w:szCs w:val="20"/>
          <w:lang w:val="es-MX"/>
        </w:rPr>
      </w:pPr>
      <w:r w:rsidRPr="00987D83">
        <w:rPr>
          <w:rFonts w:ascii="Consolas" w:hAnsi="Consolas" w:cs="Courier New"/>
          <w:color w:val="000000"/>
          <w:lang w:val="es-MX"/>
        </w:rPr>
        <w:t xml:space="preserve">lapso = </w:t>
      </w:r>
      <w:proofErr w:type="spellStart"/>
      <w:r w:rsidRPr="00987D83">
        <w:rPr>
          <w:rFonts w:ascii="Consolas" w:hAnsi="Consolas" w:cs="Courier New"/>
          <w:color w:val="000000"/>
          <w:lang w:val="es-MX"/>
        </w:rPr>
        <w:t>zeros</w:t>
      </w:r>
      <w:proofErr w:type="spellEnd"/>
      <w:r w:rsidRPr="00987D83">
        <w:rPr>
          <w:rFonts w:ascii="Consolas" w:hAnsi="Consolas" w:cs="Courier New"/>
          <w:color w:val="000000"/>
          <w:lang w:val="es-MX"/>
        </w:rPr>
        <w:t>(2);</w:t>
      </w:r>
    </w:p>
    <w:p w14:paraId="244A86A8" w14:textId="77777777" w:rsidR="00982C52" w:rsidRPr="00987D83" w:rsidRDefault="00982C52" w:rsidP="00982C52">
      <w:pPr>
        <w:autoSpaceDE w:val="0"/>
        <w:autoSpaceDN w:val="0"/>
        <w:adjustRightInd w:val="0"/>
        <w:rPr>
          <w:rFonts w:ascii="Consolas" w:hAnsi="Consolas" w:cs="Courier New"/>
          <w:sz w:val="20"/>
          <w:szCs w:val="20"/>
          <w:lang w:val="es-MX"/>
        </w:rPr>
      </w:pPr>
      <w:r w:rsidRPr="00987D83">
        <w:rPr>
          <w:rFonts w:ascii="Consolas" w:hAnsi="Consolas" w:cs="Courier New"/>
          <w:color w:val="000000"/>
          <w:lang w:val="es-MX"/>
        </w:rPr>
        <w:t xml:space="preserve">tierra(4) = 0.0167; </w:t>
      </w:r>
      <w:r w:rsidRPr="00987D83">
        <w:rPr>
          <w:rFonts w:ascii="Consolas" w:hAnsi="Consolas" w:cs="Courier New"/>
          <w:color w:val="028009"/>
          <w:lang w:val="es-MX"/>
        </w:rPr>
        <w:t>%Excentricidad (e) de la Tierra.</w:t>
      </w:r>
    </w:p>
    <w:p w14:paraId="5A1CB3F8" w14:textId="77777777" w:rsidR="00982C52" w:rsidRPr="00987D83" w:rsidRDefault="00982C52" w:rsidP="00982C52">
      <w:pPr>
        <w:autoSpaceDE w:val="0"/>
        <w:autoSpaceDN w:val="0"/>
        <w:adjustRightInd w:val="0"/>
        <w:rPr>
          <w:rFonts w:ascii="Consolas" w:hAnsi="Consolas" w:cs="Courier New"/>
          <w:sz w:val="20"/>
          <w:szCs w:val="20"/>
          <w:lang w:val="es-MX"/>
        </w:rPr>
      </w:pPr>
      <w:r w:rsidRPr="00987D83">
        <w:rPr>
          <w:rFonts w:ascii="Consolas" w:hAnsi="Consolas" w:cs="Courier New"/>
          <w:color w:val="000000"/>
          <w:lang w:val="es-MX"/>
        </w:rPr>
        <w:t xml:space="preserve">cometa(4) = 0.777;  </w:t>
      </w:r>
      <w:r w:rsidRPr="00987D83">
        <w:rPr>
          <w:rFonts w:ascii="Consolas" w:hAnsi="Consolas" w:cs="Courier New"/>
          <w:color w:val="028009"/>
          <w:lang w:val="es-MX"/>
        </w:rPr>
        <w:t>%Excentricidad (e) del cometa.</w:t>
      </w:r>
    </w:p>
    <w:p w14:paraId="1A31223D" w14:textId="77777777" w:rsidR="00982C52" w:rsidRPr="00987D83" w:rsidRDefault="00982C52" w:rsidP="00982C52">
      <w:pPr>
        <w:autoSpaceDE w:val="0"/>
        <w:autoSpaceDN w:val="0"/>
        <w:adjustRightInd w:val="0"/>
        <w:rPr>
          <w:rFonts w:ascii="Consolas" w:hAnsi="Consolas" w:cs="Courier New"/>
          <w:sz w:val="20"/>
          <w:szCs w:val="20"/>
          <w:lang w:val="es-MX"/>
        </w:rPr>
      </w:pPr>
      <w:r w:rsidRPr="00987D83">
        <w:rPr>
          <w:rFonts w:ascii="Consolas" w:hAnsi="Consolas" w:cs="Courier New"/>
          <w:color w:val="000000"/>
          <w:lang w:val="es-MX"/>
        </w:rPr>
        <w:t xml:space="preserve">AU = 1.496*10.^11;  </w:t>
      </w:r>
      <w:r w:rsidRPr="00987D83">
        <w:rPr>
          <w:rFonts w:ascii="Consolas" w:hAnsi="Consolas" w:cs="Courier New"/>
          <w:color w:val="028009"/>
          <w:lang w:val="es-MX"/>
        </w:rPr>
        <w:t>%Equivalencia de la unidad astronómica en metros.</w:t>
      </w:r>
    </w:p>
    <w:p w14:paraId="69FB3C46" w14:textId="77777777" w:rsidR="00982C52" w:rsidRPr="00987D83" w:rsidRDefault="00982C52" w:rsidP="00982C52">
      <w:pPr>
        <w:autoSpaceDE w:val="0"/>
        <w:autoSpaceDN w:val="0"/>
        <w:adjustRightInd w:val="0"/>
        <w:rPr>
          <w:rFonts w:ascii="Consolas" w:hAnsi="Consolas" w:cs="Courier New"/>
          <w:sz w:val="20"/>
          <w:szCs w:val="20"/>
          <w:lang w:val="es-MX"/>
        </w:rPr>
      </w:pPr>
      <w:r w:rsidRPr="00987D83">
        <w:rPr>
          <w:rFonts w:ascii="Consolas" w:hAnsi="Consolas" w:cs="Courier New"/>
          <w:color w:val="000000"/>
          <w:lang w:val="es-MX"/>
        </w:rPr>
        <w:t xml:space="preserve">G = 6.67*10.^-11;   </w:t>
      </w:r>
      <w:r w:rsidRPr="00987D83">
        <w:rPr>
          <w:rFonts w:ascii="Consolas" w:hAnsi="Consolas" w:cs="Courier New"/>
          <w:color w:val="028009"/>
          <w:lang w:val="es-MX"/>
        </w:rPr>
        <w:t>%Constante universal de gravitación.</w:t>
      </w:r>
    </w:p>
    <w:p w14:paraId="66443985" w14:textId="77777777" w:rsidR="00982C52" w:rsidRPr="00987D83" w:rsidRDefault="00982C52" w:rsidP="00982C52">
      <w:pPr>
        <w:autoSpaceDE w:val="0"/>
        <w:autoSpaceDN w:val="0"/>
        <w:adjustRightInd w:val="0"/>
        <w:rPr>
          <w:rFonts w:ascii="Consolas" w:hAnsi="Consolas" w:cs="Courier New"/>
          <w:sz w:val="20"/>
          <w:szCs w:val="20"/>
          <w:lang w:val="es-MX"/>
        </w:rPr>
      </w:pPr>
      <w:r w:rsidRPr="00987D83">
        <w:rPr>
          <w:rFonts w:ascii="Consolas" w:hAnsi="Consolas" w:cs="Courier New"/>
          <w:color w:val="000000"/>
          <w:lang w:val="es-MX"/>
        </w:rPr>
        <w:t xml:space="preserve">M = 1.99*10.^30;    </w:t>
      </w:r>
      <w:r w:rsidRPr="00987D83">
        <w:rPr>
          <w:rFonts w:ascii="Consolas" w:hAnsi="Consolas" w:cs="Courier New"/>
          <w:color w:val="028009"/>
          <w:lang w:val="es-MX"/>
        </w:rPr>
        <w:t>%Masa solar.</w:t>
      </w:r>
    </w:p>
    <w:p w14:paraId="625F9954" w14:textId="77777777" w:rsidR="00982C52" w:rsidRPr="00987D83" w:rsidRDefault="00982C52" w:rsidP="00982C52">
      <w:pPr>
        <w:autoSpaceDE w:val="0"/>
        <w:autoSpaceDN w:val="0"/>
        <w:adjustRightInd w:val="0"/>
        <w:rPr>
          <w:rFonts w:ascii="Consolas" w:hAnsi="Consolas" w:cs="Courier New"/>
          <w:sz w:val="20"/>
          <w:szCs w:val="20"/>
          <w:lang w:val="es-MX"/>
        </w:rPr>
      </w:pPr>
      <w:r w:rsidRPr="00987D83">
        <w:rPr>
          <w:rFonts w:ascii="Consolas" w:hAnsi="Consolas" w:cs="Courier New"/>
          <w:color w:val="000000"/>
          <w:lang w:val="es-MX"/>
        </w:rPr>
        <w:t xml:space="preserve">tierra(1) = AU;     </w:t>
      </w:r>
      <w:r w:rsidRPr="00987D83">
        <w:rPr>
          <w:rFonts w:ascii="Consolas" w:hAnsi="Consolas" w:cs="Courier New"/>
          <w:color w:val="028009"/>
          <w:lang w:val="es-MX"/>
        </w:rPr>
        <w:t>%Longitud del eje mayor (a) terrestre.</w:t>
      </w:r>
    </w:p>
    <w:p w14:paraId="088A0895" w14:textId="77777777" w:rsidR="00982C52" w:rsidRPr="00987D83" w:rsidRDefault="00982C52" w:rsidP="00982C52">
      <w:pPr>
        <w:autoSpaceDE w:val="0"/>
        <w:autoSpaceDN w:val="0"/>
        <w:adjustRightInd w:val="0"/>
        <w:rPr>
          <w:rFonts w:ascii="Consolas" w:hAnsi="Consolas" w:cs="Courier New"/>
          <w:sz w:val="20"/>
          <w:szCs w:val="20"/>
          <w:lang w:val="es-MX"/>
        </w:rPr>
      </w:pPr>
      <w:r w:rsidRPr="00987D83">
        <w:rPr>
          <w:rFonts w:ascii="Consolas" w:hAnsi="Consolas" w:cs="Courier New"/>
          <w:color w:val="000000"/>
          <w:lang w:val="es-MX"/>
        </w:rPr>
        <w:t xml:space="preserve">cometa(3) = 2.19114./(cometa(4)+1)*AU;  </w:t>
      </w:r>
      <w:r w:rsidRPr="00987D83">
        <w:rPr>
          <w:rFonts w:ascii="Consolas" w:hAnsi="Consolas" w:cs="Courier New"/>
          <w:color w:val="028009"/>
          <w:lang w:val="es-MX"/>
        </w:rPr>
        <w:t>%Longitud del eje focal (c) del cometa.</w:t>
      </w:r>
    </w:p>
    <w:p w14:paraId="3277E02C" w14:textId="77777777" w:rsidR="00982C52" w:rsidRPr="00987D83" w:rsidRDefault="00982C52" w:rsidP="00982C52">
      <w:pPr>
        <w:autoSpaceDE w:val="0"/>
        <w:autoSpaceDN w:val="0"/>
        <w:adjustRightInd w:val="0"/>
        <w:rPr>
          <w:rFonts w:ascii="Consolas" w:hAnsi="Consolas" w:cs="Courier New"/>
          <w:sz w:val="20"/>
          <w:szCs w:val="20"/>
          <w:lang w:val="es-MX"/>
        </w:rPr>
      </w:pPr>
      <w:r w:rsidRPr="00987D83">
        <w:rPr>
          <w:rFonts w:ascii="Consolas" w:hAnsi="Consolas" w:cs="Courier New"/>
          <w:color w:val="000000"/>
          <w:lang w:val="es-MX"/>
        </w:rPr>
        <w:t xml:space="preserve">cometa(1) = cometa(3)./cometa(4);   </w:t>
      </w:r>
      <w:r w:rsidRPr="00987D83">
        <w:rPr>
          <w:rFonts w:ascii="Consolas" w:hAnsi="Consolas" w:cs="Courier New"/>
          <w:color w:val="028009"/>
          <w:lang w:val="es-MX"/>
        </w:rPr>
        <w:t>%Longitud del eje mayor (a) del cometa.</w:t>
      </w:r>
    </w:p>
    <w:p w14:paraId="3BDFB99F" w14:textId="77777777" w:rsidR="00982C52" w:rsidRPr="00987D83" w:rsidRDefault="00982C52" w:rsidP="00982C52">
      <w:pPr>
        <w:autoSpaceDE w:val="0"/>
        <w:autoSpaceDN w:val="0"/>
        <w:adjustRightInd w:val="0"/>
        <w:rPr>
          <w:rFonts w:ascii="Consolas" w:hAnsi="Consolas" w:cs="Courier New"/>
          <w:sz w:val="20"/>
          <w:szCs w:val="20"/>
          <w:lang w:val="es-MX"/>
        </w:rPr>
      </w:pPr>
      <w:r w:rsidRPr="00987D83">
        <w:rPr>
          <w:rFonts w:ascii="Consolas" w:hAnsi="Consolas" w:cs="Courier New"/>
          <w:color w:val="000000"/>
          <w:lang w:val="es-MX"/>
        </w:rPr>
        <w:t xml:space="preserve">cometa(2) = </w:t>
      </w:r>
      <w:proofErr w:type="spellStart"/>
      <w:r w:rsidRPr="00987D83">
        <w:rPr>
          <w:rFonts w:ascii="Consolas" w:hAnsi="Consolas" w:cs="Courier New"/>
          <w:color w:val="000000"/>
          <w:lang w:val="es-MX"/>
        </w:rPr>
        <w:t>sqrt</w:t>
      </w:r>
      <w:proofErr w:type="spellEnd"/>
      <w:r w:rsidRPr="00987D83">
        <w:rPr>
          <w:rFonts w:ascii="Consolas" w:hAnsi="Consolas" w:cs="Courier New"/>
          <w:color w:val="000000"/>
          <w:lang w:val="es-MX"/>
        </w:rPr>
        <w:t xml:space="preserve">(cometa(1).^2-cometa(3).^2);  </w:t>
      </w:r>
      <w:r w:rsidRPr="00987D83">
        <w:rPr>
          <w:rFonts w:ascii="Consolas" w:hAnsi="Consolas" w:cs="Courier New"/>
          <w:color w:val="028009"/>
          <w:lang w:val="es-MX"/>
        </w:rPr>
        <w:t>%Longitud del eje menor (b) del cometa.</w:t>
      </w:r>
    </w:p>
    <w:p w14:paraId="10E0E71A" w14:textId="77777777" w:rsidR="00982C52" w:rsidRPr="00987D83" w:rsidRDefault="00982C52" w:rsidP="00982C52">
      <w:pPr>
        <w:autoSpaceDE w:val="0"/>
        <w:autoSpaceDN w:val="0"/>
        <w:adjustRightInd w:val="0"/>
        <w:rPr>
          <w:rFonts w:ascii="Consolas" w:hAnsi="Consolas" w:cs="Courier New"/>
          <w:sz w:val="20"/>
          <w:szCs w:val="20"/>
          <w:lang w:val="es-MX"/>
        </w:rPr>
      </w:pPr>
      <w:r w:rsidRPr="00987D83">
        <w:rPr>
          <w:rFonts w:ascii="Consolas" w:hAnsi="Consolas" w:cs="Courier New"/>
          <w:color w:val="000000"/>
          <w:lang w:val="es-MX"/>
        </w:rPr>
        <w:t xml:space="preserve">tierra(3) = tierra(1).*tierra(4);   </w:t>
      </w:r>
      <w:r w:rsidRPr="00987D83">
        <w:rPr>
          <w:rFonts w:ascii="Consolas" w:hAnsi="Consolas" w:cs="Courier New"/>
          <w:color w:val="028009"/>
          <w:lang w:val="es-MX"/>
        </w:rPr>
        <w:t>%Longitud del eje focal (c) terrestre.</w:t>
      </w:r>
    </w:p>
    <w:p w14:paraId="1F0E77DC" w14:textId="77777777" w:rsidR="00982C52" w:rsidRPr="00987D83" w:rsidRDefault="00982C52" w:rsidP="00982C52">
      <w:pPr>
        <w:autoSpaceDE w:val="0"/>
        <w:autoSpaceDN w:val="0"/>
        <w:adjustRightInd w:val="0"/>
        <w:rPr>
          <w:rFonts w:ascii="Consolas" w:hAnsi="Consolas" w:cs="Courier New"/>
          <w:sz w:val="20"/>
          <w:szCs w:val="20"/>
          <w:lang w:val="es-MX"/>
        </w:rPr>
      </w:pPr>
      <w:r w:rsidRPr="00987D83">
        <w:rPr>
          <w:rFonts w:ascii="Consolas" w:hAnsi="Consolas" w:cs="Courier New"/>
          <w:color w:val="000000"/>
          <w:lang w:val="es-MX"/>
        </w:rPr>
        <w:t xml:space="preserve">tierra(2) = </w:t>
      </w:r>
      <w:proofErr w:type="spellStart"/>
      <w:r w:rsidRPr="00987D83">
        <w:rPr>
          <w:rFonts w:ascii="Consolas" w:hAnsi="Consolas" w:cs="Courier New"/>
          <w:color w:val="000000"/>
          <w:lang w:val="es-MX"/>
        </w:rPr>
        <w:t>sqrt</w:t>
      </w:r>
      <w:proofErr w:type="spellEnd"/>
      <w:r w:rsidRPr="00987D83">
        <w:rPr>
          <w:rFonts w:ascii="Consolas" w:hAnsi="Consolas" w:cs="Courier New"/>
          <w:color w:val="000000"/>
          <w:lang w:val="es-MX"/>
        </w:rPr>
        <w:t xml:space="preserve">(tierra(1).^2-tierra(3).^2);  </w:t>
      </w:r>
      <w:r w:rsidRPr="00987D83">
        <w:rPr>
          <w:rFonts w:ascii="Consolas" w:hAnsi="Consolas" w:cs="Courier New"/>
          <w:color w:val="028009"/>
          <w:lang w:val="es-MX"/>
        </w:rPr>
        <w:t>%Longitud del eje menor (b) terrestre.</w:t>
      </w:r>
    </w:p>
    <w:p w14:paraId="0918FB3B" w14:textId="77777777" w:rsidR="00982C52" w:rsidRPr="00987D83" w:rsidRDefault="00982C52" w:rsidP="00982C52">
      <w:pPr>
        <w:autoSpaceDE w:val="0"/>
        <w:autoSpaceDN w:val="0"/>
        <w:adjustRightInd w:val="0"/>
        <w:rPr>
          <w:rFonts w:ascii="Consolas" w:hAnsi="Consolas" w:cs="Courier New"/>
          <w:sz w:val="20"/>
          <w:szCs w:val="20"/>
          <w:lang w:val="es-MX"/>
        </w:rPr>
      </w:pPr>
      <w:r w:rsidRPr="00987D83">
        <w:rPr>
          <w:rFonts w:ascii="Consolas" w:hAnsi="Consolas" w:cs="Courier New"/>
          <w:color w:val="000000"/>
          <w:lang w:val="es-MX"/>
        </w:rPr>
        <w:t xml:space="preserve">tierra(5) = </w:t>
      </w:r>
      <w:proofErr w:type="spellStart"/>
      <w:r w:rsidRPr="00987D83">
        <w:rPr>
          <w:rFonts w:ascii="Consolas" w:hAnsi="Consolas" w:cs="Courier New"/>
          <w:color w:val="000000"/>
          <w:lang w:val="es-MX"/>
        </w:rPr>
        <w:t>sqrt</w:t>
      </w:r>
      <w:proofErr w:type="spellEnd"/>
      <w:r w:rsidRPr="00987D83">
        <w:rPr>
          <w:rFonts w:ascii="Consolas" w:hAnsi="Consolas" w:cs="Courier New"/>
          <w:color w:val="000000"/>
          <w:lang w:val="es-MX"/>
        </w:rPr>
        <w:t xml:space="preserve">(G*M/tierra(1));    </w:t>
      </w:r>
      <w:r w:rsidRPr="00987D83">
        <w:rPr>
          <w:rFonts w:ascii="Consolas" w:hAnsi="Consolas" w:cs="Courier New"/>
          <w:color w:val="028009"/>
          <w:lang w:val="es-MX"/>
        </w:rPr>
        <w:t>%Velocidad orbital de la Tierra.</w:t>
      </w:r>
    </w:p>
    <w:p w14:paraId="1E6AC4C7" w14:textId="77777777" w:rsidR="00982C52" w:rsidRPr="00987D83" w:rsidRDefault="00982C52" w:rsidP="00982C52">
      <w:pPr>
        <w:autoSpaceDE w:val="0"/>
        <w:autoSpaceDN w:val="0"/>
        <w:adjustRightInd w:val="0"/>
        <w:rPr>
          <w:rFonts w:ascii="Consolas" w:hAnsi="Consolas" w:cs="Courier New"/>
          <w:sz w:val="20"/>
          <w:szCs w:val="20"/>
          <w:lang w:val="es-MX"/>
        </w:rPr>
      </w:pPr>
      <w:r w:rsidRPr="00987D83">
        <w:rPr>
          <w:rFonts w:ascii="Consolas" w:hAnsi="Consolas" w:cs="Courier New"/>
          <w:color w:val="000000"/>
          <w:lang w:val="es-MX"/>
        </w:rPr>
        <w:t xml:space="preserve">cometa(5) = </w:t>
      </w:r>
      <w:proofErr w:type="spellStart"/>
      <w:r w:rsidRPr="00987D83">
        <w:rPr>
          <w:rFonts w:ascii="Consolas" w:hAnsi="Consolas" w:cs="Courier New"/>
          <w:color w:val="000000"/>
          <w:lang w:val="es-MX"/>
        </w:rPr>
        <w:t>sqrt</w:t>
      </w:r>
      <w:proofErr w:type="spellEnd"/>
      <w:r w:rsidRPr="00987D83">
        <w:rPr>
          <w:rFonts w:ascii="Consolas" w:hAnsi="Consolas" w:cs="Courier New"/>
          <w:color w:val="000000"/>
          <w:lang w:val="es-MX"/>
        </w:rPr>
        <w:t xml:space="preserve">(G*M/cometa(1));    </w:t>
      </w:r>
      <w:r w:rsidRPr="00987D83">
        <w:rPr>
          <w:rFonts w:ascii="Consolas" w:hAnsi="Consolas" w:cs="Courier New"/>
          <w:color w:val="028009"/>
          <w:lang w:val="es-MX"/>
        </w:rPr>
        <w:t>%Velocidad orbital del cometa.</w:t>
      </w:r>
    </w:p>
    <w:p w14:paraId="010BBE91" w14:textId="77777777" w:rsidR="00982C52" w:rsidRPr="00987D83" w:rsidRDefault="00982C52" w:rsidP="00982C52">
      <w:pPr>
        <w:autoSpaceDE w:val="0"/>
        <w:autoSpaceDN w:val="0"/>
        <w:adjustRightInd w:val="0"/>
        <w:rPr>
          <w:rFonts w:ascii="Consolas" w:hAnsi="Consolas" w:cs="Courier New"/>
          <w:sz w:val="20"/>
          <w:szCs w:val="20"/>
          <w:lang w:val="es-MX"/>
        </w:rPr>
      </w:pPr>
      <w:r w:rsidRPr="00987D83">
        <w:rPr>
          <w:rFonts w:ascii="Consolas" w:hAnsi="Consolas" w:cs="Courier New"/>
          <w:color w:val="000000"/>
          <w:lang w:val="es-MX"/>
        </w:rPr>
        <w:t xml:space="preserve">cometa(6) = 2*pi*cometa(1)/cometa(5);   </w:t>
      </w:r>
      <w:r w:rsidRPr="00987D83">
        <w:rPr>
          <w:rFonts w:ascii="Consolas" w:hAnsi="Consolas" w:cs="Courier New"/>
          <w:color w:val="028009"/>
          <w:lang w:val="es-MX"/>
        </w:rPr>
        <w:t>%</w:t>
      </w:r>
      <w:proofErr w:type="spellStart"/>
      <w:r w:rsidRPr="00987D83">
        <w:rPr>
          <w:rFonts w:ascii="Consolas" w:hAnsi="Consolas" w:cs="Courier New"/>
          <w:color w:val="028009"/>
          <w:lang w:val="es-MX"/>
        </w:rPr>
        <w:t>Periocidad</w:t>
      </w:r>
      <w:proofErr w:type="spellEnd"/>
      <w:r w:rsidRPr="00987D83">
        <w:rPr>
          <w:rFonts w:ascii="Consolas" w:hAnsi="Consolas" w:cs="Courier New"/>
          <w:color w:val="028009"/>
          <w:lang w:val="es-MX"/>
        </w:rPr>
        <w:t xml:space="preserve"> del cometa en segundos.</w:t>
      </w:r>
    </w:p>
    <w:p w14:paraId="3A9A83F6" w14:textId="77777777" w:rsidR="00982C52" w:rsidRPr="00987D83" w:rsidRDefault="00982C52" w:rsidP="00982C52">
      <w:pPr>
        <w:autoSpaceDE w:val="0"/>
        <w:autoSpaceDN w:val="0"/>
        <w:adjustRightInd w:val="0"/>
        <w:rPr>
          <w:rFonts w:ascii="Consolas" w:hAnsi="Consolas" w:cs="Courier New"/>
          <w:sz w:val="20"/>
          <w:szCs w:val="20"/>
          <w:lang w:val="es-MX"/>
        </w:rPr>
      </w:pPr>
      <w:r w:rsidRPr="00987D83">
        <w:rPr>
          <w:rFonts w:ascii="Consolas" w:hAnsi="Consolas" w:cs="Courier New"/>
          <w:color w:val="000000"/>
          <w:lang w:val="es-MX"/>
        </w:rPr>
        <w:t xml:space="preserve">cometa(7) = cometa(6)/(60*60*24);   </w:t>
      </w:r>
      <w:r w:rsidRPr="00987D83">
        <w:rPr>
          <w:rFonts w:ascii="Consolas" w:hAnsi="Consolas" w:cs="Courier New"/>
          <w:color w:val="028009"/>
          <w:lang w:val="es-MX"/>
        </w:rPr>
        <w:t>%</w:t>
      </w:r>
      <w:proofErr w:type="spellStart"/>
      <w:r w:rsidRPr="00987D83">
        <w:rPr>
          <w:rFonts w:ascii="Consolas" w:hAnsi="Consolas" w:cs="Courier New"/>
          <w:color w:val="028009"/>
          <w:lang w:val="es-MX"/>
        </w:rPr>
        <w:t>Periocidad</w:t>
      </w:r>
      <w:proofErr w:type="spellEnd"/>
      <w:r w:rsidRPr="00987D83">
        <w:rPr>
          <w:rFonts w:ascii="Consolas" w:hAnsi="Consolas" w:cs="Courier New"/>
          <w:color w:val="028009"/>
          <w:lang w:val="es-MX"/>
        </w:rPr>
        <w:t xml:space="preserve"> del cometa en días.</w:t>
      </w:r>
    </w:p>
    <w:p w14:paraId="54C5528D" w14:textId="77777777" w:rsidR="00982C52" w:rsidRPr="00987D83" w:rsidRDefault="00982C52" w:rsidP="00982C52">
      <w:pPr>
        <w:autoSpaceDE w:val="0"/>
        <w:autoSpaceDN w:val="0"/>
        <w:adjustRightInd w:val="0"/>
        <w:rPr>
          <w:rFonts w:ascii="Consolas" w:hAnsi="Consolas" w:cs="Courier New"/>
          <w:sz w:val="20"/>
          <w:szCs w:val="20"/>
          <w:lang w:val="es-MX"/>
        </w:rPr>
      </w:pPr>
      <w:r w:rsidRPr="00987D83">
        <w:rPr>
          <w:rFonts w:ascii="Consolas" w:hAnsi="Consolas" w:cs="Courier New"/>
          <w:color w:val="000000"/>
          <w:lang w:val="es-MX"/>
        </w:rPr>
        <w:t xml:space="preserve">tierra(6) = 2*pi*tierra(1)/tierra(5);   </w:t>
      </w:r>
      <w:r w:rsidRPr="00987D83">
        <w:rPr>
          <w:rFonts w:ascii="Consolas" w:hAnsi="Consolas" w:cs="Courier New"/>
          <w:color w:val="028009"/>
          <w:lang w:val="es-MX"/>
        </w:rPr>
        <w:t>%</w:t>
      </w:r>
      <w:proofErr w:type="spellStart"/>
      <w:r w:rsidRPr="00987D83">
        <w:rPr>
          <w:rFonts w:ascii="Consolas" w:hAnsi="Consolas" w:cs="Courier New"/>
          <w:color w:val="028009"/>
          <w:lang w:val="es-MX"/>
        </w:rPr>
        <w:t>Periocidad</w:t>
      </w:r>
      <w:proofErr w:type="spellEnd"/>
      <w:r w:rsidRPr="00987D83">
        <w:rPr>
          <w:rFonts w:ascii="Consolas" w:hAnsi="Consolas" w:cs="Courier New"/>
          <w:color w:val="028009"/>
          <w:lang w:val="es-MX"/>
        </w:rPr>
        <w:t xml:space="preserve"> terrestre en segundos.</w:t>
      </w:r>
    </w:p>
    <w:p w14:paraId="30FCDCE4" w14:textId="77777777" w:rsidR="00982C52" w:rsidRPr="00987D83" w:rsidRDefault="00982C52" w:rsidP="00982C52">
      <w:pPr>
        <w:autoSpaceDE w:val="0"/>
        <w:autoSpaceDN w:val="0"/>
        <w:adjustRightInd w:val="0"/>
        <w:rPr>
          <w:rFonts w:ascii="Consolas" w:hAnsi="Consolas" w:cs="Courier New"/>
          <w:sz w:val="20"/>
          <w:szCs w:val="20"/>
          <w:lang w:val="es-MX"/>
        </w:rPr>
      </w:pPr>
      <w:r w:rsidRPr="00987D83">
        <w:rPr>
          <w:rFonts w:ascii="Consolas" w:hAnsi="Consolas" w:cs="Courier New"/>
          <w:color w:val="000000"/>
          <w:lang w:val="es-MX"/>
        </w:rPr>
        <w:t xml:space="preserve">tierra(7) = tierra(6)/(60*60*24);   </w:t>
      </w:r>
      <w:r w:rsidRPr="00987D83">
        <w:rPr>
          <w:rFonts w:ascii="Consolas" w:hAnsi="Consolas" w:cs="Courier New"/>
          <w:color w:val="028009"/>
          <w:lang w:val="es-MX"/>
        </w:rPr>
        <w:t>%</w:t>
      </w:r>
      <w:proofErr w:type="spellStart"/>
      <w:r w:rsidRPr="00987D83">
        <w:rPr>
          <w:rFonts w:ascii="Consolas" w:hAnsi="Consolas" w:cs="Courier New"/>
          <w:color w:val="028009"/>
          <w:lang w:val="es-MX"/>
        </w:rPr>
        <w:t>Periocidad</w:t>
      </w:r>
      <w:proofErr w:type="spellEnd"/>
      <w:r w:rsidRPr="00987D83">
        <w:rPr>
          <w:rFonts w:ascii="Consolas" w:hAnsi="Consolas" w:cs="Courier New"/>
          <w:color w:val="028009"/>
          <w:lang w:val="es-MX"/>
        </w:rPr>
        <w:t xml:space="preserve"> terrestre en días.</w:t>
      </w:r>
    </w:p>
    <w:p w14:paraId="6FB2DF5B" w14:textId="77777777" w:rsidR="00982C52" w:rsidRPr="00987D83" w:rsidRDefault="00982C52" w:rsidP="00982C52">
      <w:pPr>
        <w:autoSpaceDE w:val="0"/>
        <w:autoSpaceDN w:val="0"/>
        <w:adjustRightInd w:val="0"/>
        <w:rPr>
          <w:rFonts w:ascii="Consolas" w:hAnsi="Consolas" w:cs="Courier New"/>
          <w:sz w:val="20"/>
          <w:szCs w:val="20"/>
          <w:lang w:val="es-MX"/>
        </w:rPr>
      </w:pPr>
      <w:r w:rsidRPr="00987D83">
        <w:rPr>
          <w:rFonts w:ascii="Consolas" w:hAnsi="Consolas" w:cs="Courier New"/>
          <w:color w:val="000000"/>
          <w:lang w:val="es-MX"/>
        </w:rPr>
        <w:t>auxiliar = -tierra(1)^-2;</w:t>
      </w:r>
    </w:p>
    <w:p w14:paraId="3C2F9FAB" w14:textId="77777777" w:rsidR="00982C52" w:rsidRPr="00987D83" w:rsidRDefault="00982C52" w:rsidP="00982C52">
      <w:pPr>
        <w:autoSpaceDE w:val="0"/>
        <w:autoSpaceDN w:val="0"/>
        <w:adjustRightInd w:val="0"/>
        <w:rPr>
          <w:rFonts w:ascii="Consolas" w:hAnsi="Consolas" w:cs="Courier New"/>
          <w:sz w:val="20"/>
          <w:szCs w:val="20"/>
          <w:lang w:val="es-MX"/>
        </w:rPr>
      </w:pPr>
      <w:proofErr w:type="spellStart"/>
      <w:r w:rsidRPr="00987D83">
        <w:rPr>
          <w:rFonts w:ascii="Consolas" w:hAnsi="Consolas" w:cs="Courier New"/>
          <w:color w:val="000000"/>
          <w:lang w:val="es-MX"/>
        </w:rPr>
        <w:t>raiz</w:t>
      </w:r>
      <w:proofErr w:type="spellEnd"/>
      <w:r w:rsidRPr="00987D83">
        <w:rPr>
          <w:rFonts w:ascii="Consolas" w:hAnsi="Consolas" w:cs="Courier New"/>
          <w:color w:val="000000"/>
          <w:lang w:val="es-MX"/>
        </w:rPr>
        <w:t xml:space="preserve"> = </w:t>
      </w:r>
      <w:proofErr w:type="spellStart"/>
      <w:r w:rsidRPr="00987D83">
        <w:rPr>
          <w:rFonts w:ascii="Consolas" w:hAnsi="Consolas" w:cs="Courier New"/>
          <w:color w:val="000000"/>
          <w:lang w:val="es-MX"/>
        </w:rPr>
        <w:t>roots</w:t>
      </w:r>
      <w:proofErr w:type="spellEnd"/>
      <w:r w:rsidRPr="00987D83">
        <w:rPr>
          <w:rFonts w:ascii="Consolas" w:hAnsi="Consolas" w:cs="Courier New"/>
          <w:color w:val="000000"/>
          <w:lang w:val="es-MX"/>
        </w:rPr>
        <w:t>([</w:t>
      </w:r>
      <w:proofErr w:type="spellStart"/>
      <w:r w:rsidRPr="00987D83">
        <w:rPr>
          <w:rFonts w:ascii="Consolas" w:hAnsi="Consolas" w:cs="Courier New"/>
          <w:color w:val="000000"/>
          <w:lang w:val="es-MX"/>
        </w:rPr>
        <w:t>auxiliar+cometa</w:t>
      </w:r>
      <w:proofErr w:type="spellEnd"/>
      <w:r w:rsidRPr="00987D83">
        <w:rPr>
          <w:rFonts w:ascii="Consolas" w:hAnsi="Consolas" w:cs="Courier New"/>
          <w:color w:val="000000"/>
          <w:lang w:val="es-MX"/>
        </w:rPr>
        <w:t xml:space="preserve">(1)^-2 auxiliar*-2*cometa(3) auxiliar*cometa(3)^2]);   </w:t>
      </w:r>
      <w:r w:rsidRPr="00987D83">
        <w:rPr>
          <w:rFonts w:ascii="Consolas" w:hAnsi="Consolas" w:cs="Courier New"/>
          <w:color w:val="028009"/>
          <w:lang w:val="es-MX"/>
        </w:rPr>
        <w:t>%Resultado de las raíces de la igualación entre las ecuaciones de las órbitas de ambos cuerpos celestes.</w:t>
      </w:r>
    </w:p>
    <w:p w14:paraId="0A0D3579" w14:textId="77777777" w:rsidR="00982C52" w:rsidRPr="00987D83" w:rsidRDefault="00982C52" w:rsidP="00982C52">
      <w:pPr>
        <w:autoSpaceDE w:val="0"/>
        <w:autoSpaceDN w:val="0"/>
        <w:adjustRightInd w:val="0"/>
        <w:rPr>
          <w:rFonts w:ascii="Consolas" w:hAnsi="Consolas" w:cs="Courier New"/>
          <w:sz w:val="20"/>
          <w:szCs w:val="20"/>
          <w:lang w:val="es-MX"/>
        </w:rPr>
      </w:pPr>
      <w:proofErr w:type="spellStart"/>
      <w:r w:rsidRPr="00987D83">
        <w:rPr>
          <w:rFonts w:ascii="Consolas" w:hAnsi="Consolas" w:cs="Courier New"/>
          <w:color w:val="000000"/>
          <w:lang w:val="es-MX"/>
        </w:rPr>
        <w:t>interseccion</w:t>
      </w:r>
      <w:proofErr w:type="spellEnd"/>
      <w:r w:rsidRPr="00987D83">
        <w:rPr>
          <w:rFonts w:ascii="Consolas" w:hAnsi="Consolas" w:cs="Courier New"/>
          <w:color w:val="000000"/>
          <w:lang w:val="es-MX"/>
        </w:rPr>
        <w:t xml:space="preserve"> = [</w:t>
      </w:r>
      <w:proofErr w:type="spellStart"/>
      <w:r w:rsidRPr="00987D83">
        <w:rPr>
          <w:rFonts w:ascii="Consolas" w:hAnsi="Consolas" w:cs="Courier New"/>
          <w:color w:val="000000"/>
          <w:lang w:val="es-MX"/>
        </w:rPr>
        <w:t>modelarOrbitaCometa</w:t>
      </w:r>
      <w:proofErr w:type="spellEnd"/>
      <w:r w:rsidRPr="00987D83">
        <w:rPr>
          <w:rFonts w:ascii="Consolas" w:hAnsi="Consolas" w:cs="Courier New"/>
          <w:color w:val="000000"/>
          <w:lang w:val="es-MX"/>
        </w:rPr>
        <w:t>(</w:t>
      </w:r>
      <w:proofErr w:type="spellStart"/>
      <w:r w:rsidRPr="00987D83">
        <w:rPr>
          <w:rFonts w:ascii="Consolas" w:hAnsi="Consolas" w:cs="Courier New"/>
          <w:color w:val="000000"/>
          <w:lang w:val="es-MX"/>
        </w:rPr>
        <w:t>raiz</w:t>
      </w:r>
      <w:proofErr w:type="spellEnd"/>
      <w:r w:rsidRPr="00987D83">
        <w:rPr>
          <w:rFonts w:ascii="Consolas" w:hAnsi="Consolas" w:cs="Courier New"/>
          <w:color w:val="000000"/>
          <w:lang w:val="es-MX"/>
        </w:rPr>
        <w:t xml:space="preserve">(2)) </w:t>
      </w:r>
      <w:proofErr w:type="spellStart"/>
      <w:r w:rsidRPr="00987D83">
        <w:rPr>
          <w:rFonts w:ascii="Consolas" w:hAnsi="Consolas" w:cs="Courier New"/>
          <w:color w:val="000000"/>
          <w:lang w:val="es-MX"/>
        </w:rPr>
        <w:t>modelarOrbitaTierra</w:t>
      </w:r>
      <w:proofErr w:type="spellEnd"/>
      <w:r w:rsidRPr="00987D83">
        <w:rPr>
          <w:rFonts w:ascii="Consolas" w:hAnsi="Consolas" w:cs="Courier New"/>
          <w:color w:val="000000"/>
          <w:lang w:val="es-MX"/>
        </w:rPr>
        <w:t>(</w:t>
      </w:r>
      <w:proofErr w:type="spellStart"/>
      <w:r w:rsidRPr="00987D83">
        <w:rPr>
          <w:rFonts w:ascii="Consolas" w:hAnsi="Consolas" w:cs="Courier New"/>
          <w:color w:val="000000"/>
          <w:lang w:val="es-MX"/>
        </w:rPr>
        <w:t>raiz</w:t>
      </w:r>
      <w:proofErr w:type="spellEnd"/>
      <w:r w:rsidRPr="00987D83">
        <w:rPr>
          <w:rFonts w:ascii="Consolas" w:hAnsi="Consolas" w:cs="Courier New"/>
          <w:color w:val="000000"/>
          <w:lang w:val="es-MX"/>
        </w:rPr>
        <w:t xml:space="preserve">(2))]; </w:t>
      </w:r>
      <w:r w:rsidRPr="00987D83">
        <w:rPr>
          <w:rFonts w:ascii="Consolas" w:hAnsi="Consolas" w:cs="Courier New"/>
          <w:color w:val="028009"/>
          <w:lang w:val="es-MX"/>
        </w:rPr>
        <w:t>%Intersecciones formadas por la raíz adecuada en cada ecuación.</w:t>
      </w:r>
    </w:p>
    <w:p w14:paraId="37C907F9" w14:textId="77777777" w:rsidR="00982C52" w:rsidRPr="00987D83" w:rsidRDefault="00982C52" w:rsidP="00982C52">
      <w:pPr>
        <w:autoSpaceDE w:val="0"/>
        <w:autoSpaceDN w:val="0"/>
        <w:adjustRightInd w:val="0"/>
        <w:rPr>
          <w:rFonts w:ascii="Consolas" w:hAnsi="Consolas" w:cs="Courier New"/>
          <w:sz w:val="20"/>
          <w:szCs w:val="20"/>
          <w:lang w:val="es-MX"/>
        </w:rPr>
      </w:pPr>
      <w:proofErr w:type="spellStart"/>
      <w:r w:rsidRPr="00987D83">
        <w:rPr>
          <w:rFonts w:ascii="Consolas" w:hAnsi="Consolas" w:cs="Courier New"/>
          <w:color w:val="000000"/>
          <w:lang w:val="es-MX"/>
        </w:rPr>
        <w:t>fprintf</w:t>
      </w:r>
      <w:proofErr w:type="spellEnd"/>
      <w:r w:rsidRPr="00987D83">
        <w:rPr>
          <w:rFonts w:ascii="Consolas" w:hAnsi="Consolas" w:cs="Courier New"/>
          <w:color w:val="000000"/>
          <w:lang w:val="es-MX"/>
        </w:rPr>
        <w:t>(</w:t>
      </w:r>
      <w:r w:rsidRPr="00987D83">
        <w:rPr>
          <w:rFonts w:ascii="Consolas" w:hAnsi="Consolas" w:cs="Courier New"/>
          <w:color w:val="AA04F9"/>
          <w:lang w:val="es-MX"/>
        </w:rPr>
        <w:t>"Datos de la órbita del cometa:\n\n\t• a = %f m\n\</w:t>
      </w:r>
      <w:proofErr w:type="spellStart"/>
      <w:r w:rsidRPr="00987D83">
        <w:rPr>
          <w:rFonts w:ascii="Consolas" w:hAnsi="Consolas" w:cs="Courier New"/>
          <w:color w:val="AA04F9"/>
          <w:lang w:val="es-MX"/>
        </w:rPr>
        <w:t>tEje</w:t>
      </w:r>
      <w:proofErr w:type="spellEnd"/>
      <w:r w:rsidRPr="00987D83">
        <w:rPr>
          <w:rFonts w:ascii="Consolas" w:hAnsi="Consolas" w:cs="Courier New"/>
          <w:color w:val="AA04F9"/>
          <w:lang w:val="es-MX"/>
        </w:rPr>
        <w:t xml:space="preserve"> mayor (2a) = %f m\n\n\t• b = %f m\n\</w:t>
      </w:r>
      <w:proofErr w:type="spellStart"/>
      <w:r w:rsidRPr="00987D83">
        <w:rPr>
          <w:rFonts w:ascii="Consolas" w:hAnsi="Consolas" w:cs="Courier New"/>
          <w:color w:val="AA04F9"/>
          <w:lang w:val="es-MX"/>
        </w:rPr>
        <w:t>tEje</w:t>
      </w:r>
      <w:proofErr w:type="spellEnd"/>
      <w:r w:rsidRPr="00987D83">
        <w:rPr>
          <w:rFonts w:ascii="Consolas" w:hAnsi="Consolas" w:cs="Courier New"/>
          <w:color w:val="AA04F9"/>
          <w:lang w:val="es-MX"/>
        </w:rPr>
        <w:t xml:space="preserve"> menor (2b) = %f m\n\n\t• c = %f m\n\</w:t>
      </w:r>
      <w:proofErr w:type="spellStart"/>
      <w:r w:rsidRPr="00987D83">
        <w:rPr>
          <w:rFonts w:ascii="Consolas" w:hAnsi="Consolas" w:cs="Courier New"/>
          <w:color w:val="AA04F9"/>
          <w:lang w:val="es-MX"/>
        </w:rPr>
        <w:t>tEje</w:t>
      </w:r>
      <w:proofErr w:type="spellEnd"/>
      <w:r w:rsidRPr="00987D83">
        <w:rPr>
          <w:rFonts w:ascii="Consolas" w:hAnsi="Consolas" w:cs="Courier New"/>
          <w:color w:val="AA04F9"/>
          <w:lang w:val="es-MX"/>
        </w:rPr>
        <w:t xml:space="preserve"> focal (2c) = %f m\n\n\t• Excentricidad (e) = %f\n\n\t• Ecuación canónica:\n\tx^2 / %f^2 + y^2 / %f^2 = 1\n\n\t• Velocidad orbital = %f m/s\n\n\t• Focos: ( %f, 0 ) , ( %f, 0 )\n\n\t• Periodo orbital = %f s ( %f días ).\n\n\n"</w:t>
      </w:r>
      <w:r w:rsidRPr="00987D83">
        <w:rPr>
          <w:rFonts w:ascii="Consolas" w:hAnsi="Consolas" w:cs="Courier New"/>
          <w:color w:val="000000"/>
          <w:lang w:val="es-MX"/>
        </w:rPr>
        <w:t>, cometa(1), 2*cometa(1), cometa(2), 2*cometa(2), cometa(3), 2*cometa(3), cometa(4), cometa(1), cometa(2), cometa(5), -cometa(3), cometa(3), cometa(6), cometa(7));</w:t>
      </w:r>
    </w:p>
    <w:p w14:paraId="3643AAF5" w14:textId="77777777" w:rsidR="00982C52" w:rsidRPr="00987D83" w:rsidRDefault="00982C52" w:rsidP="00982C52">
      <w:pPr>
        <w:autoSpaceDE w:val="0"/>
        <w:autoSpaceDN w:val="0"/>
        <w:adjustRightInd w:val="0"/>
        <w:rPr>
          <w:rFonts w:ascii="Consolas" w:hAnsi="Consolas" w:cs="Courier New"/>
          <w:sz w:val="20"/>
          <w:szCs w:val="20"/>
          <w:lang w:val="es-MX"/>
        </w:rPr>
      </w:pPr>
      <w:proofErr w:type="spellStart"/>
      <w:r w:rsidRPr="00987D83">
        <w:rPr>
          <w:rFonts w:ascii="Consolas" w:hAnsi="Consolas" w:cs="Courier New"/>
          <w:color w:val="000000"/>
          <w:lang w:val="es-MX"/>
        </w:rPr>
        <w:t>fprintf</w:t>
      </w:r>
      <w:proofErr w:type="spellEnd"/>
      <w:r w:rsidRPr="00987D83">
        <w:rPr>
          <w:rFonts w:ascii="Consolas" w:hAnsi="Consolas" w:cs="Courier New"/>
          <w:color w:val="000000"/>
          <w:lang w:val="es-MX"/>
        </w:rPr>
        <w:t>(</w:t>
      </w:r>
      <w:r w:rsidRPr="00987D83">
        <w:rPr>
          <w:rFonts w:ascii="Consolas" w:hAnsi="Consolas" w:cs="Courier New"/>
          <w:color w:val="AA04F9"/>
          <w:lang w:val="es-MX"/>
        </w:rPr>
        <w:t>"Datos de la órbita de la Tierra:\n\n\t• a = %f m\n\</w:t>
      </w:r>
      <w:proofErr w:type="spellStart"/>
      <w:r w:rsidRPr="00987D83">
        <w:rPr>
          <w:rFonts w:ascii="Consolas" w:hAnsi="Consolas" w:cs="Courier New"/>
          <w:color w:val="AA04F9"/>
          <w:lang w:val="es-MX"/>
        </w:rPr>
        <w:t>tEje</w:t>
      </w:r>
      <w:proofErr w:type="spellEnd"/>
      <w:r w:rsidRPr="00987D83">
        <w:rPr>
          <w:rFonts w:ascii="Consolas" w:hAnsi="Consolas" w:cs="Courier New"/>
          <w:color w:val="AA04F9"/>
          <w:lang w:val="es-MX"/>
        </w:rPr>
        <w:t xml:space="preserve"> mayor (2a) = %f m\n\n\t• b = %f m\n\</w:t>
      </w:r>
      <w:proofErr w:type="spellStart"/>
      <w:r w:rsidRPr="00987D83">
        <w:rPr>
          <w:rFonts w:ascii="Consolas" w:hAnsi="Consolas" w:cs="Courier New"/>
          <w:color w:val="AA04F9"/>
          <w:lang w:val="es-MX"/>
        </w:rPr>
        <w:t>tEje</w:t>
      </w:r>
      <w:proofErr w:type="spellEnd"/>
      <w:r w:rsidRPr="00987D83">
        <w:rPr>
          <w:rFonts w:ascii="Consolas" w:hAnsi="Consolas" w:cs="Courier New"/>
          <w:color w:val="AA04F9"/>
          <w:lang w:val="es-MX"/>
        </w:rPr>
        <w:t xml:space="preserve"> menor (2b) = %f m\n\n\t• c = %f m\n\</w:t>
      </w:r>
      <w:proofErr w:type="spellStart"/>
      <w:r w:rsidRPr="00987D83">
        <w:rPr>
          <w:rFonts w:ascii="Consolas" w:hAnsi="Consolas" w:cs="Courier New"/>
          <w:color w:val="AA04F9"/>
          <w:lang w:val="es-MX"/>
        </w:rPr>
        <w:t>tEje</w:t>
      </w:r>
      <w:proofErr w:type="spellEnd"/>
      <w:r w:rsidRPr="00987D83">
        <w:rPr>
          <w:rFonts w:ascii="Consolas" w:hAnsi="Consolas" w:cs="Courier New"/>
          <w:color w:val="AA04F9"/>
          <w:lang w:val="es-MX"/>
        </w:rPr>
        <w:t xml:space="preserve"> focal (2c) = %f m\n\n\t• Excentricidad (e) = %f\n\n\t• Ecuación canónica:\n\t(x - %f)^2 / %f^2 + y^2 / %f^2 = 1\n\n\t• Velocidad orbital = %f m/s\n\n\t• Focos: ( %f, 0 ) , ( %f, 0 )\n\n\t• Periodo orbital = %f s ( %f días ).\n\n\n"</w:t>
      </w:r>
      <w:r w:rsidRPr="00987D83">
        <w:rPr>
          <w:rFonts w:ascii="Consolas" w:hAnsi="Consolas" w:cs="Courier New"/>
          <w:color w:val="000000"/>
          <w:lang w:val="es-MX"/>
        </w:rPr>
        <w:t>, tierra(1), 2*tierra(1), tierra(2), 2*tierra(2), tierra(3), 2*tierra(3), tierra(4), cometa(3), tierra(1), tierra(2), tierra(5), cometa(3), cometa(3)+tierra(3), tierra(6), tierra(7));</w:t>
      </w:r>
    </w:p>
    <w:p w14:paraId="5D024820" w14:textId="77777777" w:rsidR="00982C52" w:rsidRPr="00987D83" w:rsidRDefault="00982C52" w:rsidP="00982C52">
      <w:pPr>
        <w:autoSpaceDE w:val="0"/>
        <w:autoSpaceDN w:val="0"/>
        <w:adjustRightInd w:val="0"/>
        <w:rPr>
          <w:rFonts w:ascii="Consolas" w:hAnsi="Consolas" w:cs="Courier New"/>
          <w:sz w:val="20"/>
          <w:szCs w:val="20"/>
          <w:lang w:val="es-MX"/>
        </w:rPr>
      </w:pPr>
      <w:proofErr w:type="spellStart"/>
      <w:r w:rsidRPr="00987D83">
        <w:rPr>
          <w:rFonts w:ascii="Consolas" w:hAnsi="Consolas" w:cs="Courier New"/>
          <w:color w:val="000000"/>
          <w:lang w:val="es-MX"/>
        </w:rPr>
        <w:t>fprintf</w:t>
      </w:r>
      <w:proofErr w:type="spellEnd"/>
      <w:r w:rsidRPr="00987D83">
        <w:rPr>
          <w:rFonts w:ascii="Consolas" w:hAnsi="Consolas" w:cs="Courier New"/>
          <w:color w:val="000000"/>
          <w:lang w:val="es-MX"/>
        </w:rPr>
        <w:t>(</w:t>
      </w:r>
      <w:r w:rsidRPr="00987D83">
        <w:rPr>
          <w:rFonts w:ascii="Consolas" w:hAnsi="Consolas" w:cs="Courier New"/>
          <w:color w:val="AA04F9"/>
          <w:lang w:val="es-MX"/>
        </w:rPr>
        <w:t>"Intersección entre ambas órbitas.\n\n\tx^2 / %f^2 + y^2 / %f^2 = (x - %f)^2 / %f^2 + y^2 / %f^2\n\n\tx^2 / %f^2 - (x - %f)^2 / %f^2 = 0\n\n\</w:t>
      </w:r>
      <w:proofErr w:type="spellStart"/>
      <w:r w:rsidRPr="00987D83">
        <w:rPr>
          <w:rFonts w:ascii="Consolas" w:hAnsi="Consolas" w:cs="Courier New"/>
          <w:color w:val="AA04F9"/>
          <w:lang w:val="es-MX"/>
        </w:rPr>
        <w:t>tRaíces</w:t>
      </w:r>
      <w:proofErr w:type="spellEnd"/>
      <w:r w:rsidRPr="00987D83">
        <w:rPr>
          <w:rFonts w:ascii="Consolas" w:hAnsi="Consolas" w:cs="Courier New"/>
          <w:color w:val="AA04F9"/>
          <w:lang w:val="es-MX"/>
        </w:rPr>
        <w:t xml:space="preserve"> de la ecuación:\</w:t>
      </w:r>
      <w:proofErr w:type="spellStart"/>
      <w:r w:rsidRPr="00987D83">
        <w:rPr>
          <w:rFonts w:ascii="Consolas" w:hAnsi="Consolas" w:cs="Courier New"/>
          <w:color w:val="AA04F9"/>
          <w:lang w:val="es-MX"/>
        </w:rPr>
        <w:t>tx</w:t>
      </w:r>
      <w:proofErr w:type="spellEnd"/>
      <w:r w:rsidRPr="00987D83">
        <w:rPr>
          <w:rFonts w:ascii="Consolas" w:hAnsi="Consolas" w:cs="Courier New"/>
          <w:color w:val="AA04F9"/>
          <w:lang w:val="es-MX"/>
        </w:rPr>
        <w:t xml:space="preserve"> = { %f ; %f }\n\n\</w:t>
      </w:r>
      <w:proofErr w:type="spellStart"/>
      <w:r w:rsidRPr="00987D83">
        <w:rPr>
          <w:rFonts w:ascii="Consolas" w:hAnsi="Consolas" w:cs="Courier New"/>
          <w:color w:val="AA04F9"/>
          <w:lang w:val="es-MX"/>
        </w:rPr>
        <w:t>tColisión</w:t>
      </w:r>
      <w:proofErr w:type="spellEnd"/>
      <w:r w:rsidRPr="00987D83">
        <w:rPr>
          <w:rFonts w:ascii="Consolas" w:hAnsi="Consolas" w:cs="Courier New"/>
          <w:color w:val="AA04F9"/>
          <w:lang w:val="es-MX"/>
        </w:rPr>
        <w:t xml:space="preserve"> con muy baja posibilidad a los %f m en el eje de las abscisas.\n\n\n\t\t1° coordenada de intersección para el cometa: ( %f, %f )\n\n\t\t1° coordenada de intersección para la Tierra: ( %f, %f )\n\n\t\t2° coordenada de intersección para el cometa: ( %f, %f )\n\n\t\t2° coordenada de intersección para la Tierra: ( %f, %f )\n\n\n\t"</w:t>
      </w:r>
      <w:r w:rsidRPr="00987D83">
        <w:rPr>
          <w:rFonts w:ascii="Consolas" w:hAnsi="Consolas" w:cs="Courier New"/>
          <w:color w:val="000000"/>
          <w:lang w:val="es-MX"/>
        </w:rPr>
        <w:t xml:space="preserve">, cometa(1), cometa(2), cometa(3), tierra(1), tierra(2), cometa(1), cometa(3), tierra(1), </w:t>
      </w:r>
      <w:proofErr w:type="spellStart"/>
      <w:r w:rsidRPr="00987D83">
        <w:rPr>
          <w:rFonts w:ascii="Consolas" w:hAnsi="Consolas" w:cs="Courier New"/>
          <w:color w:val="000000"/>
          <w:lang w:val="es-MX"/>
        </w:rPr>
        <w:t>raiz</w:t>
      </w:r>
      <w:proofErr w:type="spellEnd"/>
      <w:r w:rsidRPr="00987D83">
        <w:rPr>
          <w:rFonts w:ascii="Consolas" w:hAnsi="Consolas" w:cs="Courier New"/>
          <w:color w:val="000000"/>
          <w:lang w:val="es-MX"/>
        </w:rPr>
        <w:t xml:space="preserve">(1), </w:t>
      </w:r>
      <w:proofErr w:type="spellStart"/>
      <w:r w:rsidRPr="00987D83">
        <w:rPr>
          <w:rFonts w:ascii="Consolas" w:hAnsi="Consolas" w:cs="Courier New"/>
          <w:color w:val="000000"/>
          <w:lang w:val="es-MX"/>
        </w:rPr>
        <w:t>raiz</w:t>
      </w:r>
      <w:proofErr w:type="spellEnd"/>
      <w:r w:rsidRPr="00987D83">
        <w:rPr>
          <w:rFonts w:ascii="Consolas" w:hAnsi="Consolas" w:cs="Courier New"/>
          <w:color w:val="000000"/>
          <w:lang w:val="es-MX"/>
        </w:rPr>
        <w:t xml:space="preserve">(2), </w:t>
      </w:r>
      <w:proofErr w:type="spellStart"/>
      <w:r w:rsidRPr="00987D83">
        <w:rPr>
          <w:rFonts w:ascii="Consolas" w:hAnsi="Consolas" w:cs="Courier New"/>
          <w:color w:val="000000"/>
          <w:lang w:val="es-MX"/>
        </w:rPr>
        <w:t>raiz</w:t>
      </w:r>
      <w:proofErr w:type="spellEnd"/>
      <w:r w:rsidRPr="00987D83">
        <w:rPr>
          <w:rFonts w:ascii="Consolas" w:hAnsi="Consolas" w:cs="Courier New"/>
          <w:color w:val="000000"/>
          <w:lang w:val="es-MX"/>
        </w:rPr>
        <w:t xml:space="preserve">(2), </w:t>
      </w:r>
      <w:proofErr w:type="spellStart"/>
      <w:r w:rsidRPr="00987D83">
        <w:rPr>
          <w:rFonts w:ascii="Consolas" w:hAnsi="Consolas" w:cs="Courier New"/>
          <w:color w:val="000000"/>
          <w:lang w:val="es-MX"/>
        </w:rPr>
        <w:t>raiz</w:t>
      </w:r>
      <w:proofErr w:type="spellEnd"/>
      <w:r w:rsidRPr="00987D83">
        <w:rPr>
          <w:rFonts w:ascii="Consolas" w:hAnsi="Consolas" w:cs="Courier New"/>
          <w:color w:val="000000"/>
          <w:lang w:val="es-MX"/>
        </w:rPr>
        <w:t xml:space="preserve">(2), </w:t>
      </w:r>
      <w:proofErr w:type="spellStart"/>
      <w:r w:rsidRPr="00987D83">
        <w:rPr>
          <w:rFonts w:ascii="Consolas" w:hAnsi="Consolas" w:cs="Courier New"/>
          <w:color w:val="000000"/>
          <w:lang w:val="es-MX"/>
        </w:rPr>
        <w:t>interseccion</w:t>
      </w:r>
      <w:proofErr w:type="spellEnd"/>
      <w:r w:rsidRPr="00987D83">
        <w:rPr>
          <w:rFonts w:ascii="Consolas" w:hAnsi="Consolas" w:cs="Courier New"/>
          <w:color w:val="000000"/>
          <w:lang w:val="es-MX"/>
        </w:rPr>
        <w:t xml:space="preserve">(1), </w:t>
      </w:r>
      <w:proofErr w:type="spellStart"/>
      <w:r w:rsidRPr="00987D83">
        <w:rPr>
          <w:rFonts w:ascii="Consolas" w:hAnsi="Consolas" w:cs="Courier New"/>
          <w:color w:val="000000"/>
          <w:lang w:val="es-MX"/>
        </w:rPr>
        <w:t>raiz</w:t>
      </w:r>
      <w:proofErr w:type="spellEnd"/>
      <w:r w:rsidRPr="00987D83">
        <w:rPr>
          <w:rFonts w:ascii="Consolas" w:hAnsi="Consolas" w:cs="Courier New"/>
          <w:color w:val="000000"/>
          <w:lang w:val="es-MX"/>
        </w:rPr>
        <w:t xml:space="preserve">(2), </w:t>
      </w:r>
      <w:proofErr w:type="spellStart"/>
      <w:r w:rsidRPr="00987D83">
        <w:rPr>
          <w:rFonts w:ascii="Consolas" w:hAnsi="Consolas" w:cs="Courier New"/>
          <w:color w:val="000000"/>
          <w:lang w:val="es-MX"/>
        </w:rPr>
        <w:t>interseccion</w:t>
      </w:r>
      <w:proofErr w:type="spellEnd"/>
      <w:r w:rsidRPr="00987D83">
        <w:rPr>
          <w:rFonts w:ascii="Consolas" w:hAnsi="Consolas" w:cs="Courier New"/>
          <w:color w:val="000000"/>
          <w:lang w:val="es-MX"/>
        </w:rPr>
        <w:t xml:space="preserve">(2), </w:t>
      </w:r>
      <w:proofErr w:type="spellStart"/>
      <w:r w:rsidRPr="00987D83">
        <w:rPr>
          <w:rFonts w:ascii="Consolas" w:hAnsi="Consolas" w:cs="Courier New"/>
          <w:color w:val="000000"/>
          <w:lang w:val="es-MX"/>
        </w:rPr>
        <w:t>raiz</w:t>
      </w:r>
      <w:proofErr w:type="spellEnd"/>
      <w:r w:rsidRPr="00987D83">
        <w:rPr>
          <w:rFonts w:ascii="Consolas" w:hAnsi="Consolas" w:cs="Courier New"/>
          <w:color w:val="000000"/>
          <w:lang w:val="es-MX"/>
        </w:rPr>
        <w:t>(2), -</w:t>
      </w:r>
      <w:proofErr w:type="spellStart"/>
      <w:r w:rsidRPr="00987D83">
        <w:rPr>
          <w:rFonts w:ascii="Consolas" w:hAnsi="Consolas" w:cs="Courier New"/>
          <w:color w:val="000000"/>
          <w:lang w:val="es-MX"/>
        </w:rPr>
        <w:t>interseccion</w:t>
      </w:r>
      <w:proofErr w:type="spellEnd"/>
      <w:r w:rsidRPr="00987D83">
        <w:rPr>
          <w:rFonts w:ascii="Consolas" w:hAnsi="Consolas" w:cs="Courier New"/>
          <w:color w:val="000000"/>
          <w:lang w:val="es-MX"/>
        </w:rPr>
        <w:t xml:space="preserve">(1), </w:t>
      </w:r>
      <w:proofErr w:type="spellStart"/>
      <w:r w:rsidRPr="00987D83">
        <w:rPr>
          <w:rFonts w:ascii="Consolas" w:hAnsi="Consolas" w:cs="Courier New"/>
          <w:color w:val="000000"/>
          <w:lang w:val="es-MX"/>
        </w:rPr>
        <w:t>raiz</w:t>
      </w:r>
      <w:proofErr w:type="spellEnd"/>
      <w:r w:rsidRPr="00987D83">
        <w:rPr>
          <w:rFonts w:ascii="Consolas" w:hAnsi="Consolas" w:cs="Courier New"/>
          <w:color w:val="000000"/>
          <w:lang w:val="es-MX"/>
        </w:rPr>
        <w:t>(2), -</w:t>
      </w:r>
      <w:proofErr w:type="spellStart"/>
      <w:r w:rsidRPr="00987D83">
        <w:rPr>
          <w:rFonts w:ascii="Consolas" w:hAnsi="Consolas" w:cs="Courier New"/>
          <w:color w:val="000000"/>
          <w:lang w:val="es-MX"/>
        </w:rPr>
        <w:t>interseccion</w:t>
      </w:r>
      <w:proofErr w:type="spellEnd"/>
      <w:r w:rsidRPr="00987D83">
        <w:rPr>
          <w:rFonts w:ascii="Consolas" w:hAnsi="Consolas" w:cs="Courier New"/>
          <w:color w:val="000000"/>
          <w:lang w:val="es-MX"/>
        </w:rPr>
        <w:t>(2));</w:t>
      </w:r>
    </w:p>
    <w:p w14:paraId="3B95ECA3" w14:textId="77777777" w:rsidR="00982C52" w:rsidRPr="00987D83" w:rsidRDefault="00982C52" w:rsidP="00982C52">
      <w:pPr>
        <w:autoSpaceDE w:val="0"/>
        <w:autoSpaceDN w:val="0"/>
        <w:adjustRightInd w:val="0"/>
        <w:rPr>
          <w:rFonts w:ascii="Consolas" w:hAnsi="Consolas" w:cs="Courier New"/>
          <w:sz w:val="20"/>
          <w:szCs w:val="20"/>
          <w:lang w:val="es-MX"/>
        </w:rPr>
      </w:pPr>
      <w:proofErr w:type="spellStart"/>
      <w:r w:rsidRPr="00987D83">
        <w:rPr>
          <w:rFonts w:ascii="Consolas" w:hAnsi="Consolas" w:cs="Courier New"/>
          <w:color w:val="000000"/>
          <w:lang w:val="es-MX"/>
        </w:rPr>
        <w:t>interseccion</w:t>
      </w:r>
      <w:proofErr w:type="spellEnd"/>
      <w:r w:rsidRPr="00987D83">
        <w:rPr>
          <w:rFonts w:ascii="Consolas" w:hAnsi="Consolas" w:cs="Courier New"/>
          <w:color w:val="000000"/>
          <w:lang w:val="es-MX"/>
        </w:rPr>
        <w:t xml:space="preserve"> = mean(</w:t>
      </w:r>
      <w:proofErr w:type="spellStart"/>
      <w:r w:rsidRPr="00987D83">
        <w:rPr>
          <w:rFonts w:ascii="Consolas" w:hAnsi="Consolas" w:cs="Courier New"/>
          <w:color w:val="000000"/>
          <w:lang w:val="es-MX"/>
        </w:rPr>
        <w:t>interseccion</w:t>
      </w:r>
      <w:proofErr w:type="spellEnd"/>
      <w:r w:rsidRPr="00987D83">
        <w:rPr>
          <w:rFonts w:ascii="Consolas" w:hAnsi="Consolas" w:cs="Courier New"/>
          <w:color w:val="000000"/>
          <w:lang w:val="es-MX"/>
        </w:rPr>
        <w:t>);</w:t>
      </w:r>
    </w:p>
    <w:p w14:paraId="01A3EA1B" w14:textId="77777777" w:rsidR="00982C52" w:rsidRPr="00987D83" w:rsidRDefault="00982C52" w:rsidP="00982C52">
      <w:pPr>
        <w:autoSpaceDE w:val="0"/>
        <w:autoSpaceDN w:val="0"/>
        <w:adjustRightInd w:val="0"/>
        <w:rPr>
          <w:rFonts w:ascii="Consolas" w:hAnsi="Consolas" w:cs="Courier New"/>
          <w:sz w:val="20"/>
          <w:szCs w:val="20"/>
          <w:lang w:val="es-MX"/>
        </w:rPr>
      </w:pPr>
      <w:proofErr w:type="spellStart"/>
      <w:r w:rsidRPr="00987D83">
        <w:rPr>
          <w:rFonts w:ascii="Consolas" w:hAnsi="Consolas" w:cs="Courier New"/>
          <w:color w:val="000000"/>
          <w:lang w:val="es-MX"/>
        </w:rPr>
        <w:t>fprintf</w:t>
      </w:r>
      <w:proofErr w:type="spellEnd"/>
      <w:r w:rsidRPr="00987D83">
        <w:rPr>
          <w:rFonts w:ascii="Consolas" w:hAnsi="Consolas" w:cs="Courier New"/>
          <w:color w:val="000000"/>
          <w:lang w:val="es-MX"/>
        </w:rPr>
        <w:t>(</w:t>
      </w:r>
      <w:r w:rsidRPr="00987D83">
        <w:rPr>
          <w:rFonts w:ascii="Consolas" w:hAnsi="Consolas" w:cs="Courier New"/>
          <w:color w:val="AA04F9"/>
          <w:lang w:val="es-MX"/>
        </w:rPr>
        <w:t>"Promedio de puntos de intersección:\n\t\t1° intersección ( %f, %f )\n\t\t2° intersección ( %f, %f )\n\n\n"</w:t>
      </w:r>
      <w:r w:rsidRPr="00987D83">
        <w:rPr>
          <w:rFonts w:ascii="Consolas" w:hAnsi="Consolas" w:cs="Courier New"/>
          <w:color w:val="000000"/>
          <w:lang w:val="es-MX"/>
        </w:rPr>
        <w:t xml:space="preserve">, </w:t>
      </w:r>
      <w:proofErr w:type="spellStart"/>
      <w:r w:rsidRPr="00987D83">
        <w:rPr>
          <w:rFonts w:ascii="Consolas" w:hAnsi="Consolas" w:cs="Courier New"/>
          <w:color w:val="000000"/>
          <w:lang w:val="es-MX"/>
        </w:rPr>
        <w:t>raiz</w:t>
      </w:r>
      <w:proofErr w:type="spellEnd"/>
      <w:r w:rsidRPr="00987D83">
        <w:rPr>
          <w:rFonts w:ascii="Consolas" w:hAnsi="Consolas" w:cs="Courier New"/>
          <w:color w:val="000000"/>
          <w:lang w:val="es-MX"/>
        </w:rPr>
        <w:t xml:space="preserve">(2), </w:t>
      </w:r>
      <w:proofErr w:type="spellStart"/>
      <w:r w:rsidRPr="00987D83">
        <w:rPr>
          <w:rFonts w:ascii="Consolas" w:hAnsi="Consolas" w:cs="Courier New"/>
          <w:color w:val="000000"/>
          <w:lang w:val="es-MX"/>
        </w:rPr>
        <w:t>interseccion</w:t>
      </w:r>
      <w:proofErr w:type="spellEnd"/>
      <w:r w:rsidRPr="00987D83">
        <w:rPr>
          <w:rFonts w:ascii="Consolas" w:hAnsi="Consolas" w:cs="Courier New"/>
          <w:color w:val="000000"/>
          <w:lang w:val="es-MX"/>
        </w:rPr>
        <w:t xml:space="preserve">, </w:t>
      </w:r>
      <w:proofErr w:type="spellStart"/>
      <w:r w:rsidRPr="00987D83">
        <w:rPr>
          <w:rFonts w:ascii="Consolas" w:hAnsi="Consolas" w:cs="Courier New"/>
          <w:color w:val="000000"/>
          <w:lang w:val="es-MX"/>
        </w:rPr>
        <w:t>raiz</w:t>
      </w:r>
      <w:proofErr w:type="spellEnd"/>
      <w:r w:rsidRPr="00987D83">
        <w:rPr>
          <w:rFonts w:ascii="Consolas" w:hAnsi="Consolas" w:cs="Courier New"/>
          <w:color w:val="000000"/>
          <w:lang w:val="es-MX"/>
        </w:rPr>
        <w:t>(2), -</w:t>
      </w:r>
      <w:proofErr w:type="spellStart"/>
      <w:r w:rsidRPr="00987D83">
        <w:rPr>
          <w:rFonts w:ascii="Consolas" w:hAnsi="Consolas" w:cs="Courier New"/>
          <w:color w:val="000000"/>
          <w:lang w:val="es-MX"/>
        </w:rPr>
        <w:t>interseccion</w:t>
      </w:r>
      <w:proofErr w:type="spellEnd"/>
      <w:r w:rsidRPr="00987D83">
        <w:rPr>
          <w:rFonts w:ascii="Consolas" w:hAnsi="Consolas" w:cs="Courier New"/>
          <w:color w:val="000000"/>
          <w:lang w:val="es-MX"/>
        </w:rPr>
        <w:t>);</w:t>
      </w:r>
    </w:p>
    <w:p w14:paraId="0858CCD4" w14:textId="77777777" w:rsidR="00982C52" w:rsidRPr="00987D83" w:rsidRDefault="00982C52" w:rsidP="00982C52">
      <w:pPr>
        <w:autoSpaceDE w:val="0"/>
        <w:autoSpaceDN w:val="0"/>
        <w:adjustRightInd w:val="0"/>
        <w:rPr>
          <w:rFonts w:ascii="Consolas" w:hAnsi="Consolas" w:cs="Courier New"/>
          <w:sz w:val="20"/>
          <w:szCs w:val="20"/>
          <w:lang w:val="es-MX"/>
        </w:rPr>
      </w:pPr>
      <w:r w:rsidRPr="00987D83">
        <w:rPr>
          <w:rFonts w:ascii="Consolas" w:hAnsi="Consolas" w:cs="Courier New"/>
          <w:color w:val="028009"/>
          <w:lang w:val="es-MX"/>
        </w:rPr>
        <w:t>%Simplificación de los resultados mediante el factor común 10.^11 m.</w:t>
      </w:r>
    </w:p>
    <w:p w14:paraId="51B68B47" w14:textId="0E1201D3" w:rsidR="00982C52" w:rsidRPr="00DC66EA" w:rsidRDefault="00982C52" w:rsidP="00982C52">
      <w:pPr>
        <w:autoSpaceDE w:val="0"/>
        <w:autoSpaceDN w:val="0"/>
        <w:adjustRightInd w:val="0"/>
        <w:rPr>
          <w:rFonts w:ascii="Consolas" w:hAnsi="Consolas" w:cs="Courier New"/>
          <w:sz w:val="20"/>
          <w:szCs w:val="20"/>
          <w:lang w:val="es-MX"/>
        </w:rPr>
      </w:pPr>
      <w:proofErr w:type="spellStart"/>
      <w:r w:rsidRPr="00DC66EA">
        <w:rPr>
          <w:rFonts w:ascii="Consolas" w:hAnsi="Consolas" w:cs="Courier New"/>
          <w:color w:val="0E00FF"/>
          <w:lang w:val="es-MX"/>
        </w:rPr>
        <w:t>for</w:t>
      </w:r>
      <w:proofErr w:type="spellEnd"/>
      <w:r w:rsidRPr="00DC66EA">
        <w:rPr>
          <w:rFonts w:ascii="Consolas" w:hAnsi="Consolas" w:cs="Courier New"/>
          <w:color w:val="000000"/>
          <w:lang w:val="es-MX"/>
        </w:rPr>
        <w:t xml:space="preserve"> </w:t>
      </w:r>
      <w:proofErr w:type="spellStart"/>
      <w:r w:rsidRPr="00DC66EA">
        <w:rPr>
          <w:rFonts w:ascii="Consolas" w:hAnsi="Consolas" w:cs="Courier New"/>
          <w:color w:val="000000"/>
          <w:lang w:val="es-MX"/>
        </w:rPr>
        <w:t>i</w:t>
      </w:r>
      <w:r w:rsidR="00DC66EA" w:rsidRPr="00DC66EA">
        <w:rPr>
          <w:rFonts w:ascii="Consolas" w:hAnsi="Consolas" w:cs="Courier New"/>
          <w:color w:val="000000"/>
          <w:lang w:val="es-MX"/>
        </w:rPr>
        <w:t>ndice</w:t>
      </w:r>
      <w:proofErr w:type="spellEnd"/>
      <w:r w:rsidRPr="00DC66EA">
        <w:rPr>
          <w:rFonts w:ascii="Consolas" w:hAnsi="Consolas" w:cs="Courier New"/>
          <w:color w:val="000000"/>
          <w:lang w:val="es-MX"/>
        </w:rPr>
        <w:t>=1:3</w:t>
      </w:r>
    </w:p>
    <w:p w14:paraId="6309F2DA" w14:textId="20A94E1F" w:rsidR="00982C52" w:rsidRPr="00DC66EA" w:rsidRDefault="00982C52" w:rsidP="00982C52">
      <w:pPr>
        <w:autoSpaceDE w:val="0"/>
        <w:autoSpaceDN w:val="0"/>
        <w:adjustRightInd w:val="0"/>
        <w:rPr>
          <w:rFonts w:ascii="Consolas" w:hAnsi="Consolas" w:cs="Courier New"/>
          <w:sz w:val="20"/>
          <w:szCs w:val="20"/>
          <w:lang w:val="es-MX"/>
        </w:rPr>
      </w:pPr>
      <w:r w:rsidRPr="00DC66EA">
        <w:rPr>
          <w:rFonts w:ascii="Consolas" w:hAnsi="Consolas" w:cs="Courier New"/>
          <w:color w:val="000000"/>
          <w:lang w:val="es-MX"/>
        </w:rPr>
        <w:t xml:space="preserve">    tierra(</w:t>
      </w:r>
      <w:proofErr w:type="spellStart"/>
      <w:r w:rsidRPr="00DC66EA">
        <w:rPr>
          <w:rFonts w:ascii="Consolas" w:hAnsi="Consolas" w:cs="Courier New"/>
          <w:color w:val="000000"/>
          <w:lang w:val="es-MX"/>
        </w:rPr>
        <w:t>i</w:t>
      </w:r>
      <w:r w:rsidR="00DC66EA" w:rsidRPr="00DC66EA">
        <w:rPr>
          <w:rFonts w:ascii="Consolas" w:hAnsi="Consolas" w:cs="Courier New"/>
          <w:color w:val="000000"/>
          <w:lang w:val="es-MX"/>
        </w:rPr>
        <w:t>ndi</w:t>
      </w:r>
      <w:r w:rsidR="00DC66EA">
        <w:rPr>
          <w:rFonts w:ascii="Consolas" w:hAnsi="Consolas" w:cs="Courier New"/>
          <w:color w:val="000000"/>
          <w:lang w:val="es-MX"/>
        </w:rPr>
        <w:t>ce</w:t>
      </w:r>
      <w:proofErr w:type="spellEnd"/>
      <w:r w:rsidRPr="00DC66EA">
        <w:rPr>
          <w:rFonts w:ascii="Consolas" w:hAnsi="Consolas" w:cs="Courier New"/>
          <w:color w:val="000000"/>
          <w:lang w:val="es-MX"/>
        </w:rPr>
        <w:t>) = tierra(</w:t>
      </w:r>
      <w:proofErr w:type="spellStart"/>
      <w:r w:rsidRPr="00DC66EA">
        <w:rPr>
          <w:rFonts w:ascii="Consolas" w:hAnsi="Consolas" w:cs="Courier New"/>
          <w:color w:val="000000"/>
          <w:lang w:val="es-MX"/>
        </w:rPr>
        <w:t>i</w:t>
      </w:r>
      <w:r w:rsidR="00DC66EA">
        <w:rPr>
          <w:rFonts w:ascii="Consolas" w:hAnsi="Consolas" w:cs="Courier New"/>
          <w:color w:val="000000"/>
          <w:lang w:val="es-MX"/>
        </w:rPr>
        <w:t>ndice</w:t>
      </w:r>
      <w:proofErr w:type="spellEnd"/>
      <w:r w:rsidRPr="00DC66EA">
        <w:rPr>
          <w:rFonts w:ascii="Consolas" w:hAnsi="Consolas" w:cs="Courier New"/>
          <w:color w:val="000000"/>
          <w:lang w:val="es-MX"/>
        </w:rPr>
        <w:t>)./10.^11;</w:t>
      </w:r>
    </w:p>
    <w:p w14:paraId="0FB68571" w14:textId="0B58F538" w:rsidR="00982C52" w:rsidRPr="00DC66EA" w:rsidRDefault="00982C52" w:rsidP="00982C52">
      <w:pPr>
        <w:autoSpaceDE w:val="0"/>
        <w:autoSpaceDN w:val="0"/>
        <w:adjustRightInd w:val="0"/>
        <w:rPr>
          <w:rFonts w:ascii="Consolas" w:hAnsi="Consolas" w:cs="Courier New"/>
          <w:sz w:val="20"/>
          <w:szCs w:val="20"/>
          <w:lang w:val="es-MX"/>
        </w:rPr>
      </w:pPr>
      <w:r w:rsidRPr="00DC66EA">
        <w:rPr>
          <w:rFonts w:ascii="Consolas" w:hAnsi="Consolas" w:cs="Courier New"/>
          <w:color w:val="000000"/>
          <w:lang w:val="es-MX"/>
        </w:rPr>
        <w:t xml:space="preserve">    cometa(</w:t>
      </w:r>
      <w:proofErr w:type="spellStart"/>
      <w:r w:rsidRPr="00DC66EA">
        <w:rPr>
          <w:rFonts w:ascii="Consolas" w:hAnsi="Consolas" w:cs="Courier New"/>
          <w:color w:val="000000"/>
          <w:lang w:val="es-MX"/>
        </w:rPr>
        <w:t>i</w:t>
      </w:r>
      <w:r w:rsidR="00DC66EA" w:rsidRPr="00DC66EA">
        <w:rPr>
          <w:rFonts w:ascii="Consolas" w:hAnsi="Consolas" w:cs="Courier New"/>
          <w:color w:val="000000"/>
          <w:lang w:val="es-MX"/>
        </w:rPr>
        <w:t>ndice</w:t>
      </w:r>
      <w:proofErr w:type="spellEnd"/>
      <w:r w:rsidRPr="00DC66EA">
        <w:rPr>
          <w:rFonts w:ascii="Consolas" w:hAnsi="Consolas" w:cs="Courier New"/>
          <w:color w:val="000000"/>
          <w:lang w:val="es-MX"/>
        </w:rPr>
        <w:t>) = cometa(</w:t>
      </w:r>
      <w:proofErr w:type="spellStart"/>
      <w:r w:rsidRPr="00DC66EA">
        <w:rPr>
          <w:rFonts w:ascii="Consolas" w:hAnsi="Consolas" w:cs="Courier New"/>
          <w:color w:val="000000"/>
          <w:lang w:val="es-MX"/>
        </w:rPr>
        <w:t>i</w:t>
      </w:r>
      <w:r w:rsidR="00DC66EA" w:rsidRPr="00DC66EA">
        <w:rPr>
          <w:rFonts w:ascii="Consolas" w:hAnsi="Consolas" w:cs="Courier New"/>
          <w:color w:val="000000"/>
          <w:lang w:val="es-MX"/>
        </w:rPr>
        <w:t>ndi</w:t>
      </w:r>
      <w:r w:rsidR="00DC66EA">
        <w:rPr>
          <w:rFonts w:ascii="Consolas" w:hAnsi="Consolas" w:cs="Courier New"/>
          <w:color w:val="000000"/>
          <w:lang w:val="es-MX"/>
        </w:rPr>
        <w:t>ce</w:t>
      </w:r>
      <w:proofErr w:type="spellEnd"/>
      <w:r w:rsidRPr="00DC66EA">
        <w:rPr>
          <w:rFonts w:ascii="Consolas" w:hAnsi="Consolas" w:cs="Courier New"/>
          <w:color w:val="000000"/>
          <w:lang w:val="es-MX"/>
        </w:rPr>
        <w:t>)./10.^11;</w:t>
      </w:r>
    </w:p>
    <w:p w14:paraId="6829F745" w14:textId="77777777" w:rsidR="00982C52" w:rsidRPr="00987D83" w:rsidRDefault="00982C52" w:rsidP="00982C52">
      <w:pPr>
        <w:autoSpaceDE w:val="0"/>
        <w:autoSpaceDN w:val="0"/>
        <w:adjustRightInd w:val="0"/>
        <w:rPr>
          <w:rFonts w:ascii="Consolas" w:hAnsi="Consolas" w:cs="Courier New"/>
          <w:sz w:val="20"/>
          <w:szCs w:val="20"/>
        </w:rPr>
      </w:pPr>
      <w:r w:rsidRPr="00987D83">
        <w:rPr>
          <w:rFonts w:ascii="Consolas" w:hAnsi="Consolas" w:cs="Courier New"/>
          <w:color w:val="0E00FF"/>
        </w:rPr>
        <w:t>end</w:t>
      </w:r>
    </w:p>
    <w:p w14:paraId="2D000D40" w14:textId="77777777" w:rsidR="00982C52" w:rsidRPr="00987D83" w:rsidRDefault="00982C52" w:rsidP="00982C52">
      <w:pPr>
        <w:autoSpaceDE w:val="0"/>
        <w:autoSpaceDN w:val="0"/>
        <w:adjustRightInd w:val="0"/>
        <w:rPr>
          <w:rFonts w:ascii="Consolas" w:hAnsi="Consolas" w:cs="Courier New"/>
          <w:sz w:val="20"/>
          <w:szCs w:val="20"/>
        </w:rPr>
      </w:pPr>
      <w:proofErr w:type="spellStart"/>
      <w:r w:rsidRPr="00987D83">
        <w:rPr>
          <w:rFonts w:ascii="Consolas" w:hAnsi="Consolas" w:cs="Courier New"/>
          <w:color w:val="000000"/>
        </w:rPr>
        <w:t>raiz</w:t>
      </w:r>
      <w:proofErr w:type="spellEnd"/>
      <w:r w:rsidRPr="00987D83">
        <w:rPr>
          <w:rFonts w:ascii="Consolas" w:hAnsi="Consolas" w:cs="Courier New"/>
          <w:color w:val="000000"/>
        </w:rPr>
        <w:t xml:space="preserve"> = </w:t>
      </w:r>
      <w:proofErr w:type="spellStart"/>
      <w:r w:rsidRPr="00987D83">
        <w:rPr>
          <w:rFonts w:ascii="Consolas" w:hAnsi="Consolas" w:cs="Courier New"/>
          <w:color w:val="000000"/>
        </w:rPr>
        <w:t>raiz</w:t>
      </w:r>
      <w:proofErr w:type="spellEnd"/>
      <w:r w:rsidRPr="00987D83">
        <w:rPr>
          <w:rFonts w:ascii="Consolas" w:hAnsi="Consolas" w:cs="Courier New"/>
          <w:color w:val="000000"/>
        </w:rPr>
        <w:t>/</w:t>
      </w:r>
      <w:proofErr w:type="gramStart"/>
      <w:r w:rsidRPr="00987D83">
        <w:rPr>
          <w:rFonts w:ascii="Consolas" w:hAnsi="Consolas" w:cs="Courier New"/>
          <w:color w:val="000000"/>
        </w:rPr>
        <w:t>10.^</w:t>
      </w:r>
      <w:proofErr w:type="gramEnd"/>
      <w:r w:rsidRPr="00987D83">
        <w:rPr>
          <w:rFonts w:ascii="Consolas" w:hAnsi="Consolas" w:cs="Courier New"/>
          <w:color w:val="000000"/>
        </w:rPr>
        <w:t>11;</w:t>
      </w:r>
    </w:p>
    <w:p w14:paraId="76091B66" w14:textId="77777777" w:rsidR="00982C52" w:rsidRPr="00987D83" w:rsidRDefault="00982C52" w:rsidP="00982C52">
      <w:pPr>
        <w:autoSpaceDE w:val="0"/>
        <w:autoSpaceDN w:val="0"/>
        <w:adjustRightInd w:val="0"/>
        <w:rPr>
          <w:rFonts w:ascii="Consolas" w:hAnsi="Consolas" w:cs="Courier New"/>
          <w:sz w:val="20"/>
          <w:szCs w:val="20"/>
          <w:lang w:val="es-MX"/>
        </w:rPr>
      </w:pPr>
      <w:r w:rsidRPr="00987D83">
        <w:rPr>
          <w:rFonts w:ascii="Consolas" w:hAnsi="Consolas" w:cs="Courier New"/>
          <w:color w:val="000000"/>
          <w:lang w:val="es-MX"/>
        </w:rPr>
        <w:t>abscisa=-3:10^-5:4;</w:t>
      </w:r>
    </w:p>
    <w:p w14:paraId="566D1F60" w14:textId="77777777" w:rsidR="00982C52" w:rsidRPr="00987D83" w:rsidRDefault="00982C52" w:rsidP="00982C52">
      <w:pPr>
        <w:autoSpaceDE w:val="0"/>
        <w:autoSpaceDN w:val="0"/>
        <w:adjustRightInd w:val="0"/>
        <w:rPr>
          <w:rFonts w:ascii="Consolas" w:hAnsi="Consolas" w:cs="Courier New"/>
          <w:sz w:val="20"/>
          <w:szCs w:val="20"/>
          <w:lang w:val="es-MX"/>
        </w:rPr>
      </w:pPr>
      <w:proofErr w:type="spellStart"/>
      <w:r w:rsidRPr="00987D83">
        <w:rPr>
          <w:rFonts w:ascii="Consolas" w:hAnsi="Consolas" w:cs="Courier New"/>
          <w:color w:val="000000"/>
          <w:lang w:val="es-MX"/>
        </w:rPr>
        <w:t>interseccion</w:t>
      </w:r>
      <w:proofErr w:type="spellEnd"/>
      <w:r w:rsidRPr="00987D83">
        <w:rPr>
          <w:rFonts w:ascii="Consolas" w:hAnsi="Consolas" w:cs="Courier New"/>
          <w:color w:val="000000"/>
          <w:lang w:val="es-MX"/>
        </w:rPr>
        <w:t xml:space="preserve"> = </w:t>
      </w:r>
      <w:proofErr w:type="spellStart"/>
      <w:r w:rsidRPr="00987D83">
        <w:rPr>
          <w:rFonts w:ascii="Consolas" w:hAnsi="Consolas" w:cs="Courier New"/>
          <w:color w:val="000000"/>
          <w:lang w:val="es-MX"/>
        </w:rPr>
        <w:t>interseccion</w:t>
      </w:r>
      <w:proofErr w:type="spellEnd"/>
      <w:r w:rsidRPr="00987D83">
        <w:rPr>
          <w:rFonts w:ascii="Consolas" w:hAnsi="Consolas" w:cs="Courier New"/>
          <w:color w:val="000000"/>
          <w:lang w:val="es-MX"/>
        </w:rPr>
        <w:t>/10.^11;</w:t>
      </w:r>
    </w:p>
    <w:p w14:paraId="33598183" w14:textId="77777777" w:rsidR="00982C52" w:rsidRPr="00987D83" w:rsidRDefault="00982C52" w:rsidP="00982C52">
      <w:pPr>
        <w:autoSpaceDE w:val="0"/>
        <w:autoSpaceDN w:val="0"/>
        <w:adjustRightInd w:val="0"/>
        <w:rPr>
          <w:rFonts w:ascii="Consolas" w:hAnsi="Consolas" w:cs="Courier New"/>
          <w:sz w:val="20"/>
          <w:szCs w:val="20"/>
          <w:lang w:val="es-MX"/>
        </w:rPr>
      </w:pPr>
      <w:proofErr w:type="spellStart"/>
      <w:r w:rsidRPr="00987D83">
        <w:rPr>
          <w:rFonts w:ascii="Consolas" w:hAnsi="Consolas" w:cs="Courier New"/>
          <w:color w:val="000000"/>
          <w:lang w:val="es-MX"/>
        </w:rPr>
        <w:t>hold</w:t>
      </w:r>
      <w:proofErr w:type="spellEnd"/>
      <w:r w:rsidRPr="00987D83">
        <w:rPr>
          <w:rFonts w:ascii="Consolas" w:hAnsi="Consolas" w:cs="Courier New"/>
          <w:color w:val="000000"/>
          <w:lang w:val="es-MX"/>
        </w:rPr>
        <w:t xml:space="preserve"> </w:t>
      </w:r>
      <w:proofErr w:type="spellStart"/>
      <w:r w:rsidRPr="00987D83">
        <w:rPr>
          <w:rFonts w:ascii="Consolas" w:hAnsi="Consolas" w:cs="Courier New"/>
          <w:color w:val="AA04F9"/>
          <w:lang w:val="es-MX"/>
        </w:rPr>
        <w:t>on</w:t>
      </w:r>
      <w:proofErr w:type="spellEnd"/>
      <w:r w:rsidRPr="00987D83">
        <w:rPr>
          <w:rFonts w:ascii="Consolas" w:hAnsi="Consolas" w:cs="Courier New"/>
          <w:color w:val="000000"/>
          <w:lang w:val="es-MX"/>
        </w:rPr>
        <w:t>;</w:t>
      </w:r>
    </w:p>
    <w:p w14:paraId="0BCA5E0D" w14:textId="77777777" w:rsidR="00982C52" w:rsidRPr="00987D83" w:rsidRDefault="00982C52" w:rsidP="00982C52">
      <w:pPr>
        <w:autoSpaceDE w:val="0"/>
        <w:autoSpaceDN w:val="0"/>
        <w:adjustRightInd w:val="0"/>
        <w:rPr>
          <w:rFonts w:ascii="Consolas" w:hAnsi="Consolas" w:cs="Courier New"/>
          <w:sz w:val="20"/>
          <w:szCs w:val="20"/>
          <w:lang w:val="es-MX"/>
        </w:rPr>
      </w:pPr>
      <w:proofErr w:type="spellStart"/>
      <w:r w:rsidRPr="00987D83">
        <w:rPr>
          <w:rFonts w:ascii="Consolas" w:hAnsi="Consolas" w:cs="Courier New"/>
          <w:color w:val="000000"/>
          <w:lang w:val="es-MX"/>
        </w:rPr>
        <w:t>title</w:t>
      </w:r>
      <w:proofErr w:type="spellEnd"/>
      <w:r w:rsidRPr="00987D83">
        <w:rPr>
          <w:rFonts w:ascii="Consolas" w:hAnsi="Consolas" w:cs="Courier New"/>
          <w:color w:val="000000"/>
          <w:lang w:val="es-MX"/>
        </w:rPr>
        <w:t>(</w:t>
      </w:r>
      <w:r w:rsidRPr="00987D83">
        <w:rPr>
          <w:rFonts w:ascii="Consolas" w:hAnsi="Consolas" w:cs="Courier New"/>
          <w:color w:val="AA04F9"/>
          <w:lang w:val="es-MX"/>
        </w:rPr>
        <w:t>"Órbitas del cometa y de la Tierra."</w:t>
      </w:r>
      <w:r w:rsidRPr="00987D83">
        <w:rPr>
          <w:rFonts w:ascii="Consolas" w:hAnsi="Consolas" w:cs="Courier New"/>
          <w:color w:val="000000"/>
          <w:lang w:val="es-MX"/>
        </w:rPr>
        <w:t>);</w:t>
      </w:r>
    </w:p>
    <w:p w14:paraId="6D86DBEE" w14:textId="77777777" w:rsidR="00982C52" w:rsidRPr="00987D83" w:rsidRDefault="00982C52" w:rsidP="00982C52">
      <w:pPr>
        <w:autoSpaceDE w:val="0"/>
        <w:autoSpaceDN w:val="0"/>
        <w:adjustRightInd w:val="0"/>
        <w:rPr>
          <w:rFonts w:ascii="Consolas" w:hAnsi="Consolas" w:cs="Courier New"/>
          <w:sz w:val="20"/>
          <w:szCs w:val="20"/>
          <w:lang w:val="es-MX"/>
        </w:rPr>
      </w:pPr>
      <w:proofErr w:type="spellStart"/>
      <w:r w:rsidRPr="00987D83">
        <w:rPr>
          <w:rFonts w:ascii="Consolas" w:hAnsi="Consolas" w:cs="Courier New"/>
          <w:color w:val="000000"/>
          <w:lang w:val="es-MX"/>
        </w:rPr>
        <w:t>xlabel</w:t>
      </w:r>
      <w:proofErr w:type="spellEnd"/>
      <w:r w:rsidRPr="00987D83">
        <w:rPr>
          <w:rFonts w:ascii="Consolas" w:hAnsi="Consolas" w:cs="Courier New"/>
          <w:color w:val="000000"/>
          <w:lang w:val="es-MX"/>
        </w:rPr>
        <w:t>(</w:t>
      </w:r>
      <w:r w:rsidRPr="00987D83">
        <w:rPr>
          <w:rFonts w:ascii="Consolas" w:hAnsi="Consolas" w:cs="Courier New"/>
          <w:color w:val="AA04F9"/>
          <w:lang w:val="es-MX"/>
        </w:rPr>
        <w:t>"• 10^1^1 m."</w:t>
      </w:r>
      <w:r w:rsidRPr="00987D83">
        <w:rPr>
          <w:rFonts w:ascii="Consolas" w:hAnsi="Consolas" w:cs="Courier New"/>
          <w:color w:val="000000"/>
          <w:lang w:val="es-MX"/>
        </w:rPr>
        <w:t>);</w:t>
      </w:r>
    </w:p>
    <w:p w14:paraId="69B0370A" w14:textId="77777777" w:rsidR="00982C52" w:rsidRPr="00987D83" w:rsidRDefault="00982C52" w:rsidP="00982C52">
      <w:pPr>
        <w:autoSpaceDE w:val="0"/>
        <w:autoSpaceDN w:val="0"/>
        <w:adjustRightInd w:val="0"/>
        <w:rPr>
          <w:rFonts w:ascii="Consolas" w:hAnsi="Consolas" w:cs="Courier New"/>
          <w:sz w:val="20"/>
          <w:szCs w:val="20"/>
          <w:lang w:val="es-MX"/>
        </w:rPr>
      </w:pPr>
      <w:proofErr w:type="spellStart"/>
      <w:r w:rsidRPr="00987D83">
        <w:rPr>
          <w:rFonts w:ascii="Consolas" w:hAnsi="Consolas" w:cs="Courier New"/>
          <w:color w:val="000000"/>
          <w:lang w:val="es-MX"/>
        </w:rPr>
        <w:t>ylabel</w:t>
      </w:r>
      <w:proofErr w:type="spellEnd"/>
      <w:r w:rsidRPr="00987D83">
        <w:rPr>
          <w:rFonts w:ascii="Consolas" w:hAnsi="Consolas" w:cs="Courier New"/>
          <w:color w:val="000000"/>
          <w:lang w:val="es-MX"/>
        </w:rPr>
        <w:t>(</w:t>
      </w:r>
      <w:r w:rsidRPr="00987D83">
        <w:rPr>
          <w:rFonts w:ascii="Consolas" w:hAnsi="Consolas" w:cs="Courier New"/>
          <w:color w:val="AA04F9"/>
          <w:lang w:val="es-MX"/>
        </w:rPr>
        <w:t>"• 10^1^1 m."</w:t>
      </w:r>
      <w:r w:rsidRPr="00987D83">
        <w:rPr>
          <w:rFonts w:ascii="Consolas" w:hAnsi="Consolas" w:cs="Courier New"/>
          <w:color w:val="000000"/>
          <w:lang w:val="es-MX"/>
        </w:rPr>
        <w:t>);</w:t>
      </w:r>
    </w:p>
    <w:p w14:paraId="283C64F5" w14:textId="77777777" w:rsidR="00982C52" w:rsidRPr="00987D83" w:rsidRDefault="00982C52" w:rsidP="00982C52">
      <w:pPr>
        <w:autoSpaceDE w:val="0"/>
        <w:autoSpaceDN w:val="0"/>
        <w:adjustRightInd w:val="0"/>
        <w:rPr>
          <w:rFonts w:ascii="Consolas" w:hAnsi="Consolas" w:cs="Courier New"/>
          <w:sz w:val="20"/>
          <w:szCs w:val="20"/>
          <w:lang w:val="es-MX"/>
        </w:rPr>
      </w:pPr>
      <w:proofErr w:type="spellStart"/>
      <w:r w:rsidRPr="00987D83">
        <w:rPr>
          <w:rFonts w:ascii="Consolas" w:hAnsi="Consolas" w:cs="Courier New"/>
          <w:color w:val="000000"/>
          <w:lang w:val="es-MX"/>
        </w:rPr>
        <w:t>plot</w:t>
      </w:r>
      <w:proofErr w:type="spellEnd"/>
      <w:r w:rsidRPr="00987D83">
        <w:rPr>
          <w:rFonts w:ascii="Consolas" w:hAnsi="Consolas" w:cs="Courier New"/>
          <w:color w:val="000000"/>
          <w:lang w:val="es-MX"/>
        </w:rPr>
        <w:t>(</w:t>
      </w:r>
      <w:proofErr w:type="spellStart"/>
      <w:r w:rsidRPr="00987D83">
        <w:rPr>
          <w:rFonts w:ascii="Consolas" w:hAnsi="Consolas" w:cs="Courier New"/>
          <w:color w:val="000000"/>
          <w:lang w:val="es-MX"/>
        </w:rPr>
        <w:t>abscisa,modelarOrbitaCometa</w:t>
      </w:r>
      <w:proofErr w:type="spellEnd"/>
      <w:r w:rsidRPr="00987D83">
        <w:rPr>
          <w:rFonts w:ascii="Consolas" w:hAnsi="Consolas" w:cs="Courier New"/>
          <w:color w:val="000000"/>
          <w:lang w:val="es-MX"/>
        </w:rPr>
        <w:t>(abscisa),</w:t>
      </w:r>
      <w:r w:rsidRPr="00987D83">
        <w:rPr>
          <w:rFonts w:ascii="Consolas" w:hAnsi="Consolas" w:cs="Courier New"/>
          <w:color w:val="AA04F9"/>
          <w:lang w:val="es-MX"/>
        </w:rPr>
        <w:t>"g--"</w:t>
      </w:r>
      <w:r w:rsidRPr="00987D83">
        <w:rPr>
          <w:rFonts w:ascii="Consolas" w:hAnsi="Consolas" w:cs="Courier New"/>
          <w:color w:val="000000"/>
          <w:lang w:val="es-MX"/>
        </w:rPr>
        <w:t>);</w:t>
      </w:r>
    </w:p>
    <w:p w14:paraId="2FF9DB2E" w14:textId="77777777" w:rsidR="00982C52" w:rsidRPr="00987D83" w:rsidRDefault="00982C52" w:rsidP="00982C52">
      <w:pPr>
        <w:autoSpaceDE w:val="0"/>
        <w:autoSpaceDN w:val="0"/>
        <w:adjustRightInd w:val="0"/>
        <w:rPr>
          <w:rFonts w:ascii="Consolas" w:hAnsi="Consolas" w:cs="Courier New"/>
          <w:sz w:val="20"/>
          <w:szCs w:val="20"/>
          <w:lang w:val="es-MX"/>
        </w:rPr>
      </w:pPr>
      <w:proofErr w:type="spellStart"/>
      <w:r w:rsidRPr="00987D83">
        <w:rPr>
          <w:rFonts w:ascii="Consolas" w:hAnsi="Consolas" w:cs="Courier New"/>
          <w:color w:val="000000"/>
          <w:lang w:val="es-MX"/>
        </w:rPr>
        <w:t>plot</w:t>
      </w:r>
      <w:proofErr w:type="spellEnd"/>
      <w:r w:rsidRPr="00987D83">
        <w:rPr>
          <w:rFonts w:ascii="Consolas" w:hAnsi="Consolas" w:cs="Courier New"/>
          <w:color w:val="000000"/>
          <w:lang w:val="es-MX"/>
        </w:rPr>
        <w:t>(abscisa,-</w:t>
      </w:r>
      <w:proofErr w:type="spellStart"/>
      <w:r w:rsidRPr="00987D83">
        <w:rPr>
          <w:rFonts w:ascii="Consolas" w:hAnsi="Consolas" w:cs="Courier New"/>
          <w:color w:val="000000"/>
          <w:lang w:val="es-MX"/>
        </w:rPr>
        <w:t>modelarOrbitaCometa</w:t>
      </w:r>
      <w:proofErr w:type="spellEnd"/>
      <w:r w:rsidRPr="00987D83">
        <w:rPr>
          <w:rFonts w:ascii="Consolas" w:hAnsi="Consolas" w:cs="Courier New"/>
          <w:color w:val="000000"/>
          <w:lang w:val="es-MX"/>
        </w:rPr>
        <w:t>(abscisa),</w:t>
      </w:r>
      <w:r w:rsidRPr="00987D83">
        <w:rPr>
          <w:rFonts w:ascii="Consolas" w:hAnsi="Consolas" w:cs="Courier New"/>
          <w:color w:val="AA04F9"/>
          <w:lang w:val="es-MX"/>
        </w:rPr>
        <w:t>"g--"</w:t>
      </w:r>
      <w:r w:rsidRPr="00987D83">
        <w:rPr>
          <w:rFonts w:ascii="Consolas" w:hAnsi="Consolas" w:cs="Courier New"/>
          <w:color w:val="000000"/>
          <w:lang w:val="es-MX"/>
        </w:rPr>
        <w:t>);</w:t>
      </w:r>
    </w:p>
    <w:p w14:paraId="1F5A34D3" w14:textId="77777777" w:rsidR="00982C52" w:rsidRPr="00987D83" w:rsidRDefault="00982C52" w:rsidP="00982C52">
      <w:pPr>
        <w:autoSpaceDE w:val="0"/>
        <w:autoSpaceDN w:val="0"/>
        <w:adjustRightInd w:val="0"/>
        <w:rPr>
          <w:rFonts w:ascii="Consolas" w:hAnsi="Consolas" w:cs="Courier New"/>
          <w:sz w:val="20"/>
          <w:szCs w:val="20"/>
        </w:rPr>
      </w:pPr>
      <w:r w:rsidRPr="00987D83">
        <w:rPr>
          <w:rFonts w:ascii="Consolas" w:hAnsi="Consolas" w:cs="Courier New"/>
          <w:color w:val="000000"/>
        </w:rPr>
        <w:t>plot(</w:t>
      </w:r>
      <w:proofErr w:type="spellStart"/>
      <w:r w:rsidRPr="00987D83">
        <w:rPr>
          <w:rFonts w:ascii="Consolas" w:hAnsi="Consolas" w:cs="Courier New"/>
          <w:color w:val="000000"/>
        </w:rPr>
        <w:t>cometa</w:t>
      </w:r>
      <w:proofErr w:type="spellEnd"/>
      <w:r w:rsidRPr="00987D83">
        <w:rPr>
          <w:rFonts w:ascii="Consolas" w:hAnsi="Consolas" w:cs="Courier New"/>
          <w:color w:val="000000"/>
        </w:rPr>
        <w:t>(3),0,</w:t>
      </w:r>
      <w:r w:rsidRPr="00987D83">
        <w:rPr>
          <w:rFonts w:ascii="Consolas" w:hAnsi="Consolas" w:cs="Courier New"/>
          <w:color w:val="AA04F9"/>
        </w:rPr>
        <w:t>"g+"</w:t>
      </w:r>
      <w:proofErr w:type="gramStart"/>
      <w:r w:rsidRPr="00987D83">
        <w:rPr>
          <w:rFonts w:ascii="Consolas" w:hAnsi="Consolas" w:cs="Courier New"/>
          <w:color w:val="000000"/>
        </w:rPr>
        <w:t>);</w:t>
      </w:r>
      <w:proofErr w:type="gramEnd"/>
    </w:p>
    <w:p w14:paraId="62A95692" w14:textId="77777777" w:rsidR="00982C52" w:rsidRPr="00987D83" w:rsidRDefault="00982C52" w:rsidP="00982C52">
      <w:pPr>
        <w:autoSpaceDE w:val="0"/>
        <w:autoSpaceDN w:val="0"/>
        <w:adjustRightInd w:val="0"/>
        <w:rPr>
          <w:rFonts w:ascii="Consolas" w:hAnsi="Consolas" w:cs="Courier New"/>
          <w:sz w:val="20"/>
          <w:szCs w:val="20"/>
        </w:rPr>
      </w:pPr>
      <w:r w:rsidRPr="00987D83">
        <w:rPr>
          <w:rFonts w:ascii="Consolas" w:hAnsi="Consolas" w:cs="Courier New"/>
          <w:color w:val="000000"/>
        </w:rPr>
        <w:t>plot(-</w:t>
      </w:r>
      <w:proofErr w:type="spellStart"/>
      <w:r w:rsidRPr="00987D83">
        <w:rPr>
          <w:rFonts w:ascii="Consolas" w:hAnsi="Consolas" w:cs="Courier New"/>
          <w:color w:val="000000"/>
        </w:rPr>
        <w:t>cometa</w:t>
      </w:r>
      <w:proofErr w:type="spellEnd"/>
      <w:r w:rsidRPr="00987D83">
        <w:rPr>
          <w:rFonts w:ascii="Consolas" w:hAnsi="Consolas" w:cs="Courier New"/>
          <w:color w:val="000000"/>
        </w:rPr>
        <w:t>(3),0,</w:t>
      </w:r>
      <w:r w:rsidRPr="00987D83">
        <w:rPr>
          <w:rFonts w:ascii="Consolas" w:hAnsi="Consolas" w:cs="Courier New"/>
          <w:color w:val="AA04F9"/>
        </w:rPr>
        <w:t>"g+"</w:t>
      </w:r>
      <w:proofErr w:type="gramStart"/>
      <w:r w:rsidRPr="00987D83">
        <w:rPr>
          <w:rFonts w:ascii="Consolas" w:hAnsi="Consolas" w:cs="Courier New"/>
          <w:color w:val="000000"/>
        </w:rPr>
        <w:t>);</w:t>
      </w:r>
      <w:proofErr w:type="gramEnd"/>
    </w:p>
    <w:p w14:paraId="156B09AA" w14:textId="77777777" w:rsidR="00982C52" w:rsidRPr="00987D83" w:rsidRDefault="00982C52" w:rsidP="00982C52">
      <w:pPr>
        <w:autoSpaceDE w:val="0"/>
        <w:autoSpaceDN w:val="0"/>
        <w:adjustRightInd w:val="0"/>
        <w:rPr>
          <w:rFonts w:ascii="Consolas" w:hAnsi="Consolas" w:cs="Courier New"/>
          <w:sz w:val="20"/>
          <w:szCs w:val="20"/>
          <w:lang w:val="es-MX"/>
        </w:rPr>
      </w:pPr>
      <w:proofErr w:type="spellStart"/>
      <w:r w:rsidRPr="00987D83">
        <w:rPr>
          <w:rFonts w:ascii="Consolas" w:hAnsi="Consolas" w:cs="Courier New"/>
          <w:color w:val="000000"/>
          <w:lang w:val="es-MX"/>
        </w:rPr>
        <w:t>plot</w:t>
      </w:r>
      <w:proofErr w:type="spellEnd"/>
      <w:r w:rsidRPr="00987D83">
        <w:rPr>
          <w:rFonts w:ascii="Consolas" w:hAnsi="Consolas" w:cs="Courier New"/>
          <w:color w:val="000000"/>
          <w:lang w:val="es-MX"/>
        </w:rPr>
        <w:t>(0,0,</w:t>
      </w:r>
      <w:r w:rsidRPr="00987D83">
        <w:rPr>
          <w:rFonts w:ascii="Consolas" w:hAnsi="Consolas" w:cs="Courier New"/>
          <w:color w:val="AA04F9"/>
          <w:lang w:val="es-MX"/>
        </w:rPr>
        <w:t>"g."</w:t>
      </w:r>
      <w:r w:rsidRPr="00987D83">
        <w:rPr>
          <w:rFonts w:ascii="Consolas" w:hAnsi="Consolas" w:cs="Courier New"/>
          <w:color w:val="000000"/>
          <w:lang w:val="es-MX"/>
        </w:rPr>
        <w:t>);</w:t>
      </w:r>
    </w:p>
    <w:p w14:paraId="465E8471" w14:textId="77777777" w:rsidR="00982C52" w:rsidRPr="00987D83" w:rsidRDefault="00982C52" w:rsidP="00982C52">
      <w:pPr>
        <w:autoSpaceDE w:val="0"/>
        <w:autoSpaceDN w:val="0"/>
        <w:adjustRightInd w:val="0"/>
        <w:rPr>
          <w:rFonts w:ascii="Consolas" w:hAnsi="Consolas" w:cs="Courier New"/>
          <w:sz w:val="20"/>
          <w:szCs w:val="20"/>
          <w:lang w:val="es-MX"/>
        </w:rPr>
      </w:pPr>
      <w:proofErr w:type="spellStart"/>
      <w:r w:rsidRPr="00987D83">
        <w:rPr>
          <w:rFonts w:ascii="Consolas" w:hAnsi="Consolas" w:cs="Courier New"/>
          <w:color w:val="000000"/>
          <w:lang w:val="es-MX"/>
        </w:rPr>
        <w:t>plot</w:t>
      </w:r>
      <w:proofErr w:type="spellEnd"/>
      <w:r w:rsidRPr="00987D83">
        <w:rPr>
          <w:rFonts w:ascii="Consolas" w:hAnsi="Consolas" w:cs="Courier New"/>
          <w:color w:val="000000"/>
          <w:lang w:val="es-MX"/>
        </w:rPr>
        <w:t>(</w:t>
      </w:r>
      <w:proofErr w:type="spellStart"/>
      <w:r w:rsidRPr="00987D83">
        <w:rPr>
          <w:rFonts w:ascii="Consolas" w:hAnsi="Consolas" w:cs="Courier New"/>
          <w:color w:val="000000"/>
          <w:lang w:val="es-MX"/>
        </w:rPr>
        <w:t>abscisa,modelarOrbitaTierra</w:t>
      </w:r>
      <w:proofErr w:type="spellEnd"/>
      <w:r w:rsidRPr="00987D83">
        <w:rPr>
          <w:rFonts w:ascii="Consolas" w:hAnsi="Consolas" w:cs="Courier New"/>
          <w:color w:val="000000"/>
          <w:lang w:val="es-MX"/>
        </w:rPr>
        <w:t>(abscisa),</w:t>
      </w:r>
      <w:r w:rsidRPr="00987D83">
        <w:rPr>
          <w:rFonts w:ascii="Consolas" w:hAnsi="Consolas" w:cs="Courier New"/>
          <w:color w:val="AA04F9"/>
          <w:lang w:val="es-MX"/>
        </w:rPr>
        <w:t>"b--"</w:t>
      </w:r>
      <w:r w:rsidRPr="00987D83">
        <w:rPr>
          <w:rFonts w:ascii="Consolas" w:hAnsi="Consolas" w:cs="Courier New"/>
          <w:color w:val="000000"/>
          <w:lang w:val="es-MX"/>
        </w:rPr>
        <w:t>);</w:t>
      </w:r>
    </w:p>
    <w:p w14:paraId="330BBA0B" w14:textId="77777777" w:rsidR="00982C52" w:rsidRPr="00987D83" w:rsidRDefault="00982C52" w:rsidP="00982C52">
      <w:pPr>
        <w:autoSpaceDE w:val="0"/>
        <w:autoSpaceDN w:val="0"/>
        <w:adjustRightInd w:val="0"/>
        <w:rPr>
          <w:rFonts w:ascii="Consolas" w:hAnsi="Consolas" w:cs="Courier New"/>
          <w:sz w:val="20"/>
          <w:szCs w:val="20"/>
          <w:lang w:val="es-MX"/>
        </w:rPr>
      </w:pPr>
      <w:proofErr w:type="spellStart"/>
      <w:r w:rsidRPr="00987D83">
        <w:rPr>
          <w:rFonts w:ascii="Consolas" w:hAnsi="Consolas" w:cs="Courier New"/>
          <w:color w:val="000000"/>
          <w:lang w:val="es-MX"/>
        </w:rPr>
        <w:t>plot</w:t>
      </w:r>
      <w:proofErr w:type="spellEnd"/>
      <w:r w:rsidRPr="00987D83">
        <w:rPr>
          <w:rFonts w:ascii="Consolas" w:hAnsi="Consolas" w:cs="Courier New"/>
          <w:color w:val="000000"/>
          <w:lang w:val="es-MX"/>
        </w:rPr>
        <w:t>(abscisa,-</w:t>
      </w:r>
      <w:proofErr w:type="spellStart"/>
      <w:r w:rsidRPr="00987D83">
        <w:rPr>
          <w:rFonts w:ascii="Consolas" w:hAnsi="Consolas" w:cs="Courier New"/>
          <w:color w:val="000000"/>
          <w:lang w:val="es-MX"/>
        </w:rPr>
        <w:t>modelarOrbitaTierra</w:t>
      </w:r>
      <w:proofErr w:type="spellEnd"/>
      <w:r w:rsidRPr="00987D83">
        <w:rPr>
          <w:rFonts w:ascii="Consolas" w:hAnsi="Consolas" w:cs="Courier New"/>
          <w:color w:val="000000"/>
          <w:lang w:val="es-MX"/>
        </w:rPr>
        <w:t>(abscisa),</w:t>
      </w:r>
      <w:r w:rsidRPr="00987D83">
        <w:rPr>
          <w:rFonts w:ascii="Consolas" w:hAnsi="Consolas" w:cs="Courier New"/>
          <w:color w:val="AA04F9"/>
          <w:lang w:val="es-MX"/>
        </w:rPr>
        <w:t>"b--"</w:t>
      </w:r>
      <w:r w:rsidRPr="00987D83">
        <w:rPr>
          <w:rFonts w:ascii="Consolas" w:hAnsi="Consolas" w:cs="Courier New"/>
          <w:color w:val="000000"/>
          <w:lang w:val="es-MX"/>
        </w:rPr>
        <w:t>);</w:t>
      </w:r>
    </w:p>
    <w:p w14:paraId="63ED0D6A" w14:textId="77777777" w:rsidR="00982C52" w:rsidRPr="00987D83" w:rsidRDefault="00982C52" w:rsidP="00982C52">
      <w:pPr>
        <w:autoSpaceDE w:val="0"/>
        <w:autoSpaceDN w:val="0"/>
        <w:adjustRightInd w:val="0"/>
        <w:rPr>
          <w:rFonts w:ascii="Consolas" w:hAnsi="Consolas" w:cs="Courier New"/>
          <w:sz w:val="20"/>
          <w:szCs w:val="20"/>
          <w:lang w:val="es-MX"/>
        </w:rPr>
      </w:pPr>
      <w:proofErr w:type="spellStart"/>
      <w:r w:rsidRPr="00987D83">
        <w:rPr>
          <w:rFonts w:ascii="Consolas" w:hAnsi="Consolas" w:cs="Courier New"/>
          <w:color w:val="000000"/>
          <w:lang w:val="es-MX"/>
        </w:rPr>
        <w:t>plot</w:t>
      </w:r>
      <w:proofErr w:type="spellEnd"/>
      <w:r w:rsidRPr="00987D83">
        <w:rPr>
          <w:rFonts w:ascii="Consolas" w:hAnsi="Consolas" w:cs="Courier New"/>
          <w:color w:val="000000"/>
          <w:lang w:val="es-MX"/>
        </w:rPr>
        <w:t>(cometa(3),0,</w:t>
      </w:r>
      <w:r w:rsidRPr="00987D83">
        <w:rPr>
          <w:rFonts w:ascii="Consolas" w:hAnsi="Consolas" w:cs="Courier New"/>
          <w:color w:val="AA04F9"/>
          <w:lang w:val="es-MX"/>
        </w:rPr>
        <w:t>"b+"</w:t>
      </w:r>
      <w:r w:rsidRPr="00987D83">
        <w:rPr>
          <w:rFonts w:ascii="Consolas" w:hAnsi="Consolas" w:cs="Courier New"/>
          <w:color w:val="000000"/>
          <w:lang w:val="es-MX"/>
        </w:rPr>
        <w:t>);</w:t>
      </w:r>
    </w:p>
    <w:p w14:paraId="1828780C" w14:textId="77777777" w:rsidR="00982C52" w:rsidRPr="00987D83" w:rsidRDefault="00982C52" w:rsidP="00982C52">
      <w:pPr>
        <w:autoSpaceDE w:val="0"/>
        <w:autoSpaceDN w:val="0"/>
        <w:adjustRightInd w:val="0"/>
        <w:rPr>
          <w:rFonts w:ascii="Consolas" w:hAnsi="Consolas" w:cs="Courier New"/>
          <w:sz w:val="20"/>
          <w:szCs w:val="20"/>
          <w:lang w:val="es-MX"/>
        </w:rPr>
      </w:pPr>
      <w:proofErr w:type="spellStart"/>
      <w:r w:rsidRPr="00987D83">
        <w:rPr>
          <w:rFonts w:ascii="Consolas" w:hAnsi="Consolas" w:cs="Courier New"/>
          <w:color w:val="000000"/>
          <w:lang w:val="es-MX"/>
        </w:rPr>
        <w:t>plot</w:t>
      </w:r>
      <w:proofErr w:type="spellEnd"/>
      <w:r w:rsidRPr="00987D83">
        <w:rPr>
          <w:rFonts w:ascii="Consolas" w:hAnsi="Consolas" w:cs="Courier New"/>
          <w:color w:val="000000"/>
          <w:lang w:val="es-MX"/>
        </w:rPr>
        <w:t>(cometa(3)+2*tierra(3),0,</w:t>
      </w:r>
      <w:r w:rsidRPr="00987D83">
        <w:rPr>
          <w:rFonts w:ascii="Consolas" w:hAnsi="Consolas" w:cs="Courier New"/>
          <w:color w:val="AA04F9"/>
          <w:lang w:val="es-MX"/>
        </w:rPr>
        <w:t>"b+"</w:t>
      </w:r>
      <w:r w:rsidRPr="00987D83">
        <w:rPr>
          <w:rFonts w:ascii="Consolas" w:hAnsi="Consolas" w:cs="Courier New"/>
          <w:color w:val="000000"/>
          <w:lang w:val="es-MX"/>
        </w:rPr>
        <w:t>);</w:t>
      </w:r>
    </w:p>
    <w:p w14:paraId="63922459" w14:textId="77777777" w:rsidR="00982C52" w:rsidRPr="00987D83" w:rsidRDefault="00982C52" w:rsidP="00982C52">
      <w:pPr>
        <w:autoSpaceDE w:val="0"/>
        <w:autoSpaceDN w:val="0"/>
        <w:adjustRightInd w:val="0"/>
        <w:rPr>
          <w:rFonts w:ascii="Consolas" w:hAnsi="Consolas" w:cs="Courier New"/>
          <w:sz w:val="20"/>
          <w:szCs w:val="20"/>
          <w:lang w:val="es-MX"/>
        </w:rPr>
      </w:pPr>
      <w:proofErr w:type="spellStart"/>
      <w:r w:rsidRPr="00987D83">
        <w:rPr>
          <w:rFonts w:ascii="Consolas" w:hAnsi="Consolas" w:cs="Courier New"/>
          <w:color w:val="000000"/>
          <w:lang w:val="es-MX"/>
        </w:rPr>
        <w:t>plot</w:t>
      </w:r>
      <w:proofErr w:type="spellEnd"/>
      <w:r w:rsidRPr="00987D83">
        <w:rPr>
          <w:rFonts w:ascii="Consolas" w:hAnsi="Consolas" w:cs="Courier New"/>
          <w:color w:val="000000"/>
          <w:lang w:val="es-MX"/>
        </w:rPr>
        <w:t>(cometa(3)+tierra(3),0,</w:t>
      </w:r>
      <w:r w:rsidRPr="00987D83">
        <w:rPr>
          <w:rFonts w:ascii="Consolas" w:hAnsi="Consolas" w:cs="Courier New"/>
          <w:color w:val="AA04F9"/>
          <w:lang w:val="es-MX"/>
        </w:rPr>
        <w:t>"b."</w:t>
      </w:r>
      <w:r w:rsidRPr="00987D83">
        <w:rPr>
          <w:rFonts w:ascii="Consolas" w:hAnsi="Consolas" w:cs="Courier New"/>
          <w:color w:val="000000"/>
          <w:lang w:val="es-MX"/>
        </w:rPr>
        <w:t>);</w:t>
      </w:r>
    </w:p>
    <w:p w14:paraId="788948D0" w14:textId="77777777" w:rsidR="00982C52" w:rsidRPr="00987D83" w:rsidRDefault="00982C52" w:rsidP="00982C52">
      <w:pPr>
        <w:autoSpaceDE w:val="0"/>
        <w:autoSpaceDN w:val="0"/>
        <w:adjustRightInd w:val="0"/>
        <w:rPr>
          <w:rFonts w:ascii="Consolas" w:hAnsi="Consolas" w:cs="Courier New"/>
          <w:sz w:val="20"/>
          <w:szCs w:val="20"/>
          <w:lang w:val="es-MX"/>
        </w:rPr>
      </w:pPr>
      <w:proofErr w:type="spellStart"/>
      <w:r w:rsidRPr="00987D83">
        <w:rPr>
          <w:rFonts w:ascii="Consolas" w:hAnsi="Consolas" w:cs="Courier New"/>
          <w:color w:val="000000"/>
          <w:lang w:val="es-MX"/>
        </w:rPr>
        <w:t>plot</w:t>
      </w:r>
      <w:proofErr w:type="spellEnd"/>
      <w:r w:rsidRPr="00987D83">
        <w:rPr>
          <w:rFonts w:ascii="Consolas" w:hAnsi="Consolas" w:cs="Courier New"/>
          <w:color w:val="000000"/>
          <w:lang w:val="es-MX"/>
        </w:rPr>
        <w:t>(</w:t>
      </w:r>
      <w:proofErr w:type="spellStart"/>
      <w:r w:rsidRPr="00987D83">
        <w:rPr>
          <w:rFonts w:ascii="Consolas" w:hAnsi="Consolas" w:cs="Courier New"/>
          <w:color w:val="000000"/>
          <w:lang w:val="es-MX"/>
        </w:rPr>
        <w:t>raiz</w:t>
      </w:r>
      <w:proofErr w:type="spellEnd"/>
      <w:r w:rsidRPr="00987D83">
        <w:rPr>
          <w:rFonts w:ascii="Consolas" w:hAnsi="Consolas" w:cs="Courier New"/>
          <w:color w:val="000000"/>
          <w:lang w:val="es-MX"/>
        </w:rPr>
        <w:t>(2),</w:t>
      </w:r>
      <w:proofErr w:type="spellStart"/>
      <w:r w:rsidRPr="00987D83">
        <w:rPr>
          <w:rFonts w:ascii="Consolas" w:hAnsi="Consolas" w:cs="Courier New"/>
          <w:color w:val="000000"/>
          <w:lang w:val="es-MX"/>
        </w:rPr>
        <w:t>interseccion</w:t>
      </w:r>
      <w:proofErr w:type="spellEnd"/>
      <w:r w:rsidRPr="00987D83">
        <w:rPr>
          <w:rFonts w:ascii="Consolas" w:hAnsi="Consolas" w:cs="Courier New"/>
          <w:color w:val="000000"/>
          <w:lang w:val="es-MX"/>
        </w:rPr>
        <w:t>,</w:t>
      </w:r>
      <w:r w:rsidRPr="00987D83">
        <w:rPr>
          <w:rFonts w:ascii="Consolas" w:hAnsi="Consolas" w:cs="Courier New"/>
          <w:color w:val="AA04F9"/>
          <w:lang w:val="es-MX"/>
        </w:rPr>
        <w:t>'*'</w:t>
      </w:r>
      <w:r w:rsidRPr="00987D83">
        <w:rPr>
          <w:rFonts w:ascii="Consolas" w:hAnsi="Consolas" w:cs="Courier New"/>
          <w:color w:val="000000"/>
          <w:lang w:val="es-MX"/>
        </w:rPr>
        <w:t>);</w:t>
      </w:r>
    </w:p>
    <w:p w14:paraId="45BB55A3" w14:textId="77777777" w:rsidR="00982C52" w:rsidRPr="00987D83" w:rsidRDefault="00982C52" w:rsidP="00982C52">
      <w:pPr>
        <w:autoSpaceDE w:val="0"/>
        <w:autoSpaceDN w:val="0"/>
        <w:adjustRightInd w:val="0"/>
        <w:rPr>
          <w:rFonts w:ascii="Consolas" w:hAnsi="Consolas" w:cs="Courier New"/>
          <w:sz w:val="20"/>
          <w:szCs w:val="20"/>
          <w:lang w:val="es-MX"/>
        </w:rPr>
      </w:pPr>
      <w:proofErr w:type="spellStart"/>
      <w:r w:rsidRPr="00987D83">
        <w:rPr>
          <w:rFonts w:ascii="Consolas" w:hAnsi="Consolas" w:cs="Courier New"/>
          <w:color w:val="000000"/>
          <w:lang w:val="es-MX"/>
        </w:rPr>
        <w:t>plot</w:t>
      </w:r>
      <w:proofErr w:type="spellEnd"/>
      <w:r w:rsidRPr="00987D83">
        <w:rPr>
          <w:rFonts w:ascii="Consolas" w:hAnsi="Consolas" w:cs="Courier New"/>
          <w:color w:val="000000"/>
          <w:lang w:val="es-MX"/>
        </w:rPr>
        <w:t>(</w:t>
      </w:r>
      <w:proofErr w:type="spellStart"/>
      <w:r w:rsidRPr="00987D83">
        <w:rPr>
          <w:rFonts w:ascii="Consolas" w:hAnsi="Consolas" w:cs="Courier New"/>
          <w:color w:val="000000"/>
          <w:lang w:val="es-MX"/>
        </w:rPr>
        <w:t>raiz</w:t>
      </w:r>
      <w:proofErr w:type="spellEnd"/>
      <w:r w:rsidRPr="00987D83">
        <w:rPr>
          <w:rFonts w:ascii="Consolas" w:hAnsi="Consolas" w:cs="Courier New"/>
          <w:color w:val="000000"/>
          <w:lang w:val="es-MX"/>
        </w:rPr>
        <w:t>(2),-</w:t>
      </w:r>
      <w:proofErr w:type="spellStart"/>
      <w:r w:rsidRPr="00987D83">
        <w:rPr>
          <w:rFonts w:ascii="Consolas" w:hAnsi="Consolas" w:cs="Courier New"/>
          <w:color w:val="000000"/>
          <w:lang w:val="es-MX"/>
        </w:rPr>
        <w:t>interseccion</w:t>
      </w:r>
      <w:proofErr w:type="spellEnd"/>
      <w:r w:rsidRPr="00987D83">
        <w:rPr>
          <w:rFonts w:ascii="Consolas" w:hAnsi="Consolas" w:cs="Courier New"/>
          <w:color w:val="000000"/>
          <w:lang w:val="es-MX"/>
        </w:rPr>
        <w:t>,</w:t>
      </w:r>
      <w:r w:rsidRPr="00987D83">
        <w:rPr>
          <w:rFonts w:ascii="Consolas" w:hAnsi="Consolas" w:cs="Courier New"/>
          <w:color w:val="AA04F9"/>
          <w:lang w:val="es-MX"/>
        </w:rPr>
        <w:t>'*'</w:t>
      </w:r>
      <w:r w:rsidRPr="00987D83">
        <w:rPr>
          <w:rFonts w:ascii="Consolas" w:hAnsi="Consolas" w:cs="Courier New"/>
          <w:color w:val="000000"/>
          <w:lang w:val="es-MX"/>
        </w:rPr>
        <w:t>);</w:t>
      </w:r>
    </w:p>
    <w:p w14:paraId="3ED134A4" w14:textId="77777777" w:rsidR="00982C52" w:rsidRPr="00987D83" w:rsidRDefault="00982C52" w:rsidP="00982C52">
      <w:pPr>
        <w:autoSpaceDE w:val="0"/>
        <w:autoSpaceDN w:val="0"/>
        <w:adjustRightInd w:val="0"/>
        <w:rPr>
          <w:rFonts w:ascii="Consolas" w:hAnsi="Consolas" w:cs="Courier New"/>
          <w:sz w:val="20"/>
          <w:szCs w:val="20"/>
          <w:lang w:val="es-MX"/>
        </w:rPr>
      </w:pPr>
      <w:r w:rsidRPr="00987D83">
        <w:rPr>
          <w:rFonts w:ascii="Consolas" w:hAnsi="Consolas" w:cs="Courier New"/>
          <w:color w:val="028009"/>
          <w:lang w:val="es-MX"/>
        </w:rPr>
        <w:t>%Ubicación predefinida de los cuerpos celestes.</w:t>
      </w:r>
    </w:p>
    <w:p w14:paraId="7ADD5D07" w14:textId="77777777" w:rsidR="00982C52" w:rsidRPr="00987D83" w:rsidRDefault="00982C52" w:rsidP="00982C52">
      <w:pPr>
        <w:autoSpaceDE w:val="0"/>
        <w:autoSpaceDN w:val="0"/>
        <w:adjustRightInd w:val="0"/>
        <w:rPr>
          <w:rFonts w:ascii="Consolas" w:hAnsi="Consolas" w:cs="Courier New"/>
          <w:sz w:val="20"/>
          <w:szCs w:val="20"/>
          <w:lang w:val="es-MX"/>
        </w:rPr>
      </w:pPr>
      <w:r w:rsidRPr="00987D83">
        <w:rPr>
          <w:rFonts w:ascii="Consolas" w:hAnsi="Consolas" w:cs="Courier New"/>
          <w:color w:val="000000"/>
          <w:lang w:val="es-MX"/>
        </w:rPr>
        <w:t>abscisa = [-cometa(1) cometa(3)+tierra(3)+tierra(1)];</w:t>
      </w:r>
    </w:p>
    <w:p w14:paraId="1946D380" w14:textId="77777777" w:rsidR="00982C52" w:rsidRPr="00987D83" w:rsidRDefault="00982C52" w:rsidP="00982C52">
      <w:pPr>
        <w:autoSpaceDE w:val="0"/>
        <w:autoSpaceDN w:val="0"/>
        <w:adjustRightInd w:val="0"/>
        <w:rPr>
          <w:rFonts w:ascii="Consolas" w:hAnsi="Consolas" w:cs="Courier New"/>
          <w:sz w:val="20"/>
          <w:szCs w:val="20"/>
          <w:lang w:val="es-MX"/>
        </w:rPr>
      </w:pPr>
      <w:proofErr w:type="spellStart"/>
      <w:r w:rsidRPr="00987D83">
        <w:rPr>
          <w:rFonts w:ascii="Consolas" w:hAnsi="Consolas" w:cs="Courier New"/>
          <w:color w:val="000000"/>
          <w:lang w:val="es-MX"/>
        </w:rPr>
        <w:t>plot</w:t>
      </w:r>
      <w:proofErr w:type="spellEnd"/>
      <w:r w:rsidRPr="00987D83">
        <w:rPr>
          <w:rFonts w:ascii="Consolas" w:hAnsi="Consolas" w:cs="Courier New"/>
          <w:color w:val="000000"/>
          <w:lang w:val="es-MX"/>
        </w:rPr>
        <w:t>(cometa(3),0,</w:t>
      </w:r>
      <w:r w:rsidRPr="00987D83">
        <w:rPr>
          <w:rFonts w:ascii="Consolas" w:hAnsi="Consolas" w:cs="Courier New"/>
          <w:color w:val="AA04F9"/>
          <w:lang w:val="es-MX"/>
        </w:rPr>
        <w:t>"ro"</w:t>
      </w:r>
      <w:r w:rsidRPr="00987D83">
        <w:rPr>
          <w:rFonts w:ascii="Consolas" w:hAnsi="Consolas" w:cs="Courier New"/>
          <w:color w:val="000000"/>
          <w:lang w:val="es-MX"/>
        </w:rPr>
        <w:t>);</w:t>
      </w:r>
    </w:p>
    <w:p w14:paraId="4D2C9603" w14:textId="77777777" w:rsidR="00982C52" w:rsidRPr="00987D83" w:rsidRDefault="00982C52" w:rsidP="00982C52">
      <w:pPr>
        <w:autoSpaceDE w:val="0"/>
        <w:autoSpaceDN w:val="0"/>
        <w:adjustRightInd w:val="0"/>
        <w:rPr>
          <w:rFonts w:ascii="Consolas" w:hAnsi="Consolas" w:cs="Courier New"/>
          <w:sz w:val="20"/>
          <w:szCs w:val="20"/>
          <w:lang w:val="es-MX"/>
        </w:rPr>
      </w:pPr>
      <w:proofErr w:type="spellStart"/>
      <w:r w:rsidRPr="00987D83">
        <w:rPr>
          <w:rFonts w:ascii="Consolas" w:hAnsi="Consolas" w:cs="Courier New"/>
          <w:color w:val="000000"/>
          <w:lang w:val="es-MX"/>
        </w:rPr>
        <w:t>plot</w:t>
      </w:r>
      <w:proofErr w:type="spellEnd"/>
      <w:r w:rsidRPr="00987D83">
        <w:rPr>
          <w:rFonts w:ascii="Consolas" w:hAnsi="Consolas" w:cs="Courier New"/>
          <w:color w:val="000000"/>
          <w:lang w:val="es-MX"/>
        </w:rPr>
        <w:t xml:space="preserve">(abscisa(1), </w:t>
      </w:r>
      <w:proofErr w:type="spellStart"/>
      <w:r w:rsidRPr="00987D83">
        <w:rPr>
          <w:rFonts w:ascii="Consolas" w:hAnsi="Consolas" w:cs="Courier New"/>
          <w:color w:val="000000"/>
          <w:lang w:val="es-MX"/>
        </w:rPr>
        <w:t>modelarOrbitaCometa</w:t>
      </w:r>
      <w:proofErr w:type="spellEnd"/>
      <w:r w:rsidRPr="00987D83">
        <w:rPr>
          <w:rFonts w:ascii="Consolas" w:hAnsi="Consolas" w:cs="Courier New"/>
          <w:color w:val="000000"/>
          <w:lang w:val="es-MX"/>
        </w:rPr>
        <w:t>(abscisa(1)),</w:t>
      </w:r>
      <w:r w:rsidRPr="00987D83">
        <w:rPr>
          <w:rFonts w:ascii="Consolas" w:hAnsi="Consolas" w:cs="Courier New"/>
          <w:color w:val="AA04F9"/>
          <w:lang w:val="es-MX"/>
        </w:rPr>
        <w:t>"</w:t>
      </w:r>
      <w:proofErr w:type="spellStart"/>
      <w:r w:rsidRPr="00987D83">
        <w:rPr>
          <w:rFonts w:ascii="Consolas" w:hAnsi="Consolas" w:cs="Courier New"/>
          <w:color w:val="AA04F9"/>
          <w:lang w:val="es-MX"/>
        </w:rPr>
        <w:t>go</w:t>
      </w:r>
      <w:proofErr w:type="spellEnd"/>
      <w:r w:rsidRPr="00987D83">
        <w:rPr>
          <w:rFonts w:ascii="Consolas" w:hAnsi="Consolas" w:cs="Courier New"/>
          <w:color w:val="AA04F9"/>
          <w:lang w:val="es-MX"/>
        </w:rPr>
        <w:t>"</w:t>
      </w:r>
      <w:r w:rsidRPr="00987D83">
        <w:rPr>
          <w:rFonts w:ascii="Consolas" w:hAnsi="Consolas" w:cs="Courier New"/>
          <w:color w:val="000000"/>
          <w:lang w:val="es-MX"/>
        </w:rPr>
        <w:t>);</w:t>
      </w:r>
    </w:p>
    <w:p w14:paraId="4283D9FD" w14:textId="77777777" w:rsidR="00982C52" w:rsidRPr="00987D83" w:rsidRDefault="00982C52" w:rsidP="00982C52">
      <w:pPr>
        <w:autoSpaceDE w:val="0"/>
        <w:autoSpaceDN w:val="0"/>
        <w:adjustRightInd w:val="0"/>
        <w:rPr>
          <w:rFonts w:ascii="Consolas" w:hAnsi="Consolas" w:cs="Courier New"/>
          <w:sz w:val="20"/>
          <w:szCs w:val="20"/>
          <w:lang w:val="es-MX"/>
        </w:rPr>
      </w:pPr>
      <w:proofErr w:type="spellStart"/>
      <w:r w:rsidRPr="00987D83">
        <w:rPr>
          <w:rFonts w:ascii="Consolas" w:hAnsi="Consolas" w:cs="Courier New"/>
          <w:color w:val="000000"/>
          <w:lang w:val="es-MX"/>
        </w:rPr>
        <w:t>plot</w:t>
      </w:r>
      <w:proofErr w:type="spellEnd"/>
      <w:r w:rsidRPr="00987D83">
        <w:rPr>
          <w:rFonts w:ascii="Consolas" w:hAnsi="Consolas" w:cs="Courier New"/>
          <w:color w:val="000000"/>
          <w:lang w:val="es-MX"/>
        </w:rPr>
        <w:t xml:space="preserve">(abscisa(2), </w:t>
      </w:r>
      <w:proofErr w:type="spellStart"/>
      <w:r w:rsidRPr="00987D83">
        <w:rPr>
          <w:rFonts w:ascii="Consolas" w:hAnsi="Consolas" w:cs="Courier New"/>
          <w:color w:val="000000"/>
          <w:lang w:val="es-MX"/>
        </w:rPr>
        <w:t>modelarOrbitaTierra</w:t>
      </w:r>
      <w:proofErr w:type="spellEnd"/>
      <w:r w:rsidRPr="00987D83">
        <w:rPr>
          <w:rFonts w:ascii="Consolas" w:hAnsi="Consolas" w:cs="Courier New"/>
          <w:color w:val="000000"/>
          <w:lang w:val="es-MX"/>
        </w:rPr>
        <w:t>(abscisa(2)),</w:t>
      </w:r>
      <w:r w:rsidRPr="00987D83">
        <w:rPr>
          <w:rFonts w:ascii="Consolas" w:hAnsi="Consolas" w:cs="Courier New"/>
          <w:color w:val="AA04F9"/>
          <w:lang w:val="es-MX"/>
        </w:rPr>
        <w:t>"</w:t>
      </w:r>
      <w:proofErr w:type="spellStart"/>
      <w:r w:rsidRPr="00987D83">
        <w:rPr>
          <w:rFonts w:ascii="Consolas" w:hAnsi="Consolas" w:cs="Courier New"/>
          <w:color w:val="AA04F9"/>
          <w:lang w:val="es-MX"/>
        </w:rPr>
        <w:t>bo</w:t>
      </w:r>
      <w:proofErr w:type="spellEnd"/>
      <w:r w:rsidRPr="00987D83">
        <w:rPr>
          <w:rFonts w:ascii="Consolas" w:hAnsi="Consolas" w:cs="Courier New"/>
          <w:color w:val="AA04F9"/>
          <w:lang w:val="es-MX"/>
        </w:rPr>
        <w:t>"</w:t>
      </w:r>
      <w:r w:rsidRPr="00987D83">
        <w:rPr>
          <w:rFonts w:ascii="Consolas" w:hAnsi="Consolas" w:cs="Courier New"/>
          <w:color w:val="000000"/>
          <w:lang w:val="es-MX"/>
        </w:rPr>
        <w:t>);</w:t>
      </w:r>
    </w:p>
    <w:p w14:paraId="574EA423" w14:textId="77777777" w:rsidR="00982C52" w:rsidRPr="00987D83" w:rsidRDefault="00982C52" w:rsidP="00982C52">
      <w:pPr>
        <w:autoSpaceDE w:val="0"/>
        <w:autoSpaceDN w:val="0"/>
        <w:adjustRightInd w:val="0"/>
        <w:rPr>
          <w:rFonts w:ascii="Consolas" w:hAnsi="Consolas" w:cs="Courier New"/>
          <w:sz w:val="20"/>
          <w:szCs w:val="20"/>
          <w:lang w:val="es-MX"/>
        </w:rPr>
      </w:pPr>
      <w:r w:rsidRPr="00987D83">
        <w:rPr>
          <w:rFonts w:ascii="Consolas" w:hAnsi="Consolas" w:cs="Courier New"/>
          <w:color w:val="028009"/>
          <w:lang w:val="es-MX"/>
        </w:rPr>
        <w:t>%Cálculo del tiempo requerido para que los cuerpos celestes se posicionen.</w:t>
      </w:r>
    </w:p>
    <w:p w14:paraId="7EFBBBC3" w14:textId="77777777" w:rsidR="00982C52" w:rsidRPr="00987D83" w:rsidRDefault="00982C52" w:rsidP="00982C52">
      <w:pPr>
        <w:autoSpaceDE w:val="0"/>
        <w:autoSpaceDN w:val="0"/>
        <w:adjustRightInd w:val="0"/>
        <w:rPr>
          <w:rFonts w:ascii="Consolas" w:hAnsi="Consolas" w:cs="Courier New"/>
          <w:sz w:val="20"/>
          <w:szCs w:val="20"/>
          <w:lang w:val="es-MX"/>
        </w:rPr>
      </w:pPr>
      <w:r w:rsidRPr="00987D83">
        <w:rPr>
          <w:rFonts w:ascii="Consolas" w:hAnsi="Consolas" w:cs="Courier New"/>
          <w:color w:val="000000"/>
          <w:lang w:val="es-MX"/>
        </w:rPr>
        <w:t>lapso(1,1) = (90+atand(hypot(cometa(3)+tierra(3)-raiz(2),tierra(1)-interseccion)/tierra(1)))/360;</w:t>
      </w:r>
    </w:p>
    <w:p w14:paraId="1A5F1B02" w14:textId="77777777" w:rsidR="00982C52" w:rsidRPr="00987D83" w:rsidRDefault="00982C52" w:rsidP="00982C52">
      <w:pPr>
        <w:autoSpaceDE w:val="0"/>
        <w:autoSpaceDN w:val="0"/>
        <w:adjustRightInd w:val="0"/>
        <w:rPr>
          <w:rFonts w:ascii="Consolas" w:hAnsi="Consolas" w:cs="Courier New"/>
          <w:sz w:val="20"/>
          <w:szCs w:val="20"/>
          <w:lang w:val="es-MX"/>
        </w:rPr>
      </w:pPr>
      <w:r w:rsidRPr="00987D83">
        <w:rPr>
          <w:rFonts w:ascii="Consolas" w:hAnsi="Consolas" w:cs="Courier New"/>
          <w:color w:val="000000"/>
          <w:lang w:val="es-MX"/>
        </w:rPr>
        <w:t>lapso(2,1) = (180+atand(</w:t>
      </w:r>
      <w:proofErr w:type="spellStart"/>
      <w:r w:rsidRPr="00987D83">
        <w:rPr>
          <w:rFonts w:ascii="Consolas" w:hAnsi="Consolas" w:cs="Courier New"/>
          <w:color w:val="000000"/>
          <w:lang w:val="es-MX"/>
        </w:rPr>
        <w:t>interseccion</w:t>
      </w:r>
      <w:proofErr w:type="spellEnd"/>
      <w:r w:rsidRPr="00987D83">
        <w:rPr>
          <w:rFonts w:ascii="Consolas" w:hAnsi="Consolas" w:cs="Courier New"/>
          <w:color w:val="000000"/>
          <w:lang w:val="es-MX"/>
        </w:rPr>
        <w:t>/</w:t>
      </w:r>
      <w:proofErr w:type="spellStart"/>
      <w:r w:rsidRPr="00987D83">
        <w:rPr>
          <w:rFonts w:ascii="Consolas" w:hAnsi="Consolas" w:cs="Courier New"/>
          <w:color w:val="000000"/>
          <w:lang w:val="es-MX"/>
        </w:rPr>
        <w:t>raiz</w:t>
      </w:r>
      <w:proofErr w:type="spellEnd"/>
      <w:r w:rsidRPr="00987D83">
        <w:rPr>
          <w:rFonts w:ascii="Consolas" w:hAnsi="Consolas" w:cs="Courier New"/>
          <w:color w:val="000000"/>
          <w:lang w:val="es-MX"/>
        </w:rPr>
        <w:t>(2)))*cometa(7)/360;</w:t>
      </w:r>
    </w:p>
    <w:p w14:paraId="4D9BD63F" w14:textId="77777777" w:rsidR="00982C52" w:rsidRPr="00987D83" w:rsidRDefault="00982C52" w:rsidP="00982C52">
      <w:pPr>
        <w:autoSpaceDE w:val="0"/>
        <w:autoSpaceDN w:val="0"/>
        <w:adjustRightInd w:val="0"/>
        <w:rPr>
          <w:rFonts w:ascii="Consolas" w:hAnsi="Consolas" w:cs="Courier New"/>
          <w:sz w:val="20"/>
          <w:szCs w:val="20"/>
          <w:lang w:val="es-MX"/>
        </w:rPr>
      </w:pPr>
      <w:r w:rsidRPr="00987D83">
        <w:rPr>
          <w:rFonts w:ascii="Consolas" w:hAnsi="Consolas" w:cs="Courier New"/>
          <w:color w:val="000000"/>
          <w:lang w:val="es-MX"/>
        </w:rPr>
        <w:t>lapso(1,2) = (180+asind(</w:t>
      </w:r>
      <w:proofErr w:type="spellStart"/>
      <w:r w:rsidRPr="00987D83">
        <w:rPr>
          <w:rFonts w:ascii="Consolas" w:hAnsi="Consolas" w:cs="Courier New"/>
          <w:color w:val="000000"/>
          <w:lang w:val="es-MX"/>
        </w:rPr>
        <w:t>interseccion</w:t>
      </w:r>
      <w:proofErr w:type="spellEnd"/>
      <w:r w:rsidRPr="00987D83">
        <w:rPr>
          <w:rFonts w:ascii="Consolas" w:hAnsi="Consolas" w:cs="Courier New"/>
          <w:color w:val="000000"/>
          <w:lang w:val="es-MX"/>
        </w:rPr>
        <w:t>/tierra(1)))/360;</w:t>
      </w:r>
    </w:p>
    <w:p w14:paraId="6E770367" w14:textId="77777777" w:rsidR="00982C52" w:rsidRPr="00987D83" w:rsidRDefault="00982C52" w:rsidP="00982C52">
      <w:pPr>
        <w:autoSpaceDE w:val="0"/>
        <w:autoSpaceDN w:val="0"/>
        <w:adjustRightInd w:val="0"/>
        <w:rPr>
          <w:rFonts w:ascii="Consolas" w:hAnsi="Consolas" w:cs="Courier New"/>
          <w:sz w:val="20"/>
          <w:szCs w:val="20"/>
          <w:lang w:val="es-MX"/>
        </w:rPr>
      </w:pPr>
      <w:r w:rsidRPr="00987D83">
        <w:rPr>
          <w:rFonts w:ascii="Consolas" w:hAnsi="Consolas" w:cs="Courier New"/>
          <w:color w:val="000000"/>
          <w:lang w:val="es-MX"/>
        </w:rPr>
        <w:t>lapso(2,2) = (180-atand(</w:t>
      </w:r>
      <w:proofErr w:type="spellStart"/>
      <w:r w:rsidRPr="00987D83">
        <w:rPr>
          <w:rFonts w:ascii="Consolas" w:hAnsi="Consolas" w:cs="Courier New"/>
          <w:color w:val="000000"/>
          <w:lang w:val="es-MX"/>
        </w:rPr>
        <w:t>interseccion</w:t>
      </w:r>
      <w:proofErr w:type="spellEnd"/>
      <w:r w:rsidRPr="00987D83">
        <w:rPr>
          <w:rFonts w:ascii="Consolas" w:hAnsi="Consolas" w:cs="Courier New"/>
          <w:color w:val="000000"/>
          <w:lang w:val="es-MX"/>
        </w:rPr>
        <w:t>/</w:t>
      </w:r>
      <w:proofErr w:type="spellStart"/>
      <w:r w:rsidRPr="00987D83">
        <w:rPr>
          <w:rFonts w:ascii="Consolas" w:hAnsi="Consolas" w:cs="Courier New"/>
          <w:color w:val="000000"/>
          <w:lang w:val="es-MX"/>
        </w:rPr>
        <w:t>raiz</w:t>
      </w:r>
      <w:proofErr w:type="spellEnd"/>
      <w:r w:rsidRPr="00987D83">
        <w:rPr>
          <w:rFonts w:ascii="Consolas" w:hAnsi="Consolas" w:cs="Courier New"/>
          <w:color w:val="000000"/>
          <w:lang w:val="es-MX"/>
        </w:rPr>
        <w:t>(2)))*cometa(7)/360;</w:t>
      </w:r>
    </w:p>
    <w:p w14:paraId="63002A05" w14:textId="77777777" w:rsidR="0093453F" w:rsidRDefault="0093453F" w:rsidP="00982C52">
      <w:pPr>
        <w:autoSpaceDE w:val="0"/>
        <w:autoSpaceDN w:val="0"/>
        <w:adjustRightInd w:val="0"/>
        <w:rPr>
          <w:rFonts w:ascii="Consolas" w:hAnsi="Consolas" w:cs="Courier New"/>
          <w:color w:val="000000"/>
          <w:lang w:val="es-MX"/>
        </w:rPr>
      </w:pPr>
    </w:p>
    <w:p w14:paraId="66CA826C" w14:textId="77777777" w:rsidR="00982C52" w:rsidRPr="00987D83" w:rsidRDefault="00982C52" w:rsidP="00982C52">
      <w:pPr>
        <w:autoSpaceDE w:val="0"/>
        <w:autoSpaceDN w:val="0"/>
        <w:adjustRightInd w:val="0"/>
        <w:rPr>
          <w:rFonts w:ascii="Consolas" w:hAnsi="Consolas" w:cs="Courier New"/>
          <w:sz w:val="20"/>
          <w:szCs w:val="20"/>
          <w:lang w:val="es-MX"/>
        </w:rPr>
      </w:pPr>
      <w:proofErr w:type="spellStart"/>
      <w:r w:rsidRPr="00987D83">
        <w:rPr>
          <w:rFonts w:ascii="Consolas" w:hAnsi="Consolas" w:cs="Courier New"/>
          <w:color w:val="000000"/>
          <w:lang w:val="es-MX"/>
        </w:rPr>
        <w:lastRenderedPageBreak/>
        <w:t>legend</w:t>
      </w:r>
      <w:proofErr w:type="spellEnd"/>
      <w:r w:rsidRPr="00987D83">
        <w:rPr>
          <w:rFonts w:ascii="Consolas" w:hAnsi="Consolas" w:cs="Courier New"/>
          <w:color w:val="000000"/>
          <w:lang w:val="es-MX"/>
        </w:rPr>
        <w:t>(</w:t>
      </w:r>
      <w:r w:rsidRPr="00987D83">
        <w:rPr>
          <w:rFonts w:ascii="Consolas" w:hAnsi="Consolas" w:cs="Courier New"/>
          <w:color w:val="AA04F9"/>
          <w:lang w:val="es-MX"/>
        </w:rPr>
        <w:t>"1° sección de la órbita del cometa."</w:t>
      </w:r>
      <w:r w:rsidRPr="00987D83">
        <w:rPr>
          <w:rFonts w:ascii="Consolas" w:hAnsi="Consolas" w:cs="Courier New"/>
          <w:color w:val="000000"/>
          <w:lang w:val="es-MX"/>
        </w:rPr>
        <w:t xml:space="preserve">, </w:t>
      </w:r>
      <w:r w:rsidRPr="00987D83">
        <w:rPr>
          <w:rFonts w:ascii="Consolas" w:hAnsi="Consolas" w:cs="Courier New"/>
          <w:color w:val="AA04F9"/>
          <w:lang w:val="es-MX"/>
        </w:rPr>
        <w:t>"2° sección de la órbita del cometa."</w:t>
      </w:r>
      <w:r w:rsidRPr="00987D83">
        <w:rPr>
          <w:rFonts w:ascii="Consolas" w:hAnsi="Consolas" w:cs="Courier New"/>
          <w:color w:val="000000"/>
          <w:lang w:val="es-MX"/>
        </w:rPr>
        <w:t xml:space="preserve">, </w:t>
      </w:r>
      <w:r w:rsidRPr="00987D83">
        <w:rPr>
          <w:rFonts w:ascii="Consolas" w:hAnsi="Consolas" w:cs="Courier New"/>
          <w:color w:val="AA04F9"/>
          <w:lang w:val="es-MX"/>
        </w:rPr>
        <w:t>"1° foco de la órbita del cometa."</w:t>
      </w:r>
      <w:r w:rsidRPr="00987D83">
        <w:rPr>
          <w:rFonts w:ascii="Consolas" w:hAnsi="Consolas" w:cs="Courier New"/>
          <w:color w:val="000000"/>
          <w:lang w:val="es-MX"/>
        </w:rPr>
        <w:t xml:space="preserve">, </w:t>
      </w:r>
      <w:r w:rsidRPr="00987D83">
        <w:rPr>
          <w:rFonts w:ascii="Consolas" w:hAnsi="Consolas" w:cs="Courier New"/>
          <w:color w:val="AA04F9"/>
          <w:lang w:val="es-MX"/>
        </w:rPr>
        <w:t>"2° foco de la órbita del cometa."</w:t>
      </w:r>
      <w:r w:rsidRPr="00987D83">
        <w:rPr>
          <w:rFonts w:ascii="Consolas" w:hAnsi="Consolas" w:cs="Courier New"/>
          <w:color w:val="000000"/>
          <w:lang w:val="es-MX"/>
        </w:rPr>
        <w:t xml:space="preserve">, </w:t>
      </w:r>
      <w:r w:rsidRPr="00987D83">
        <w:rPr>
          <w:rFonts w:ascii="Consolas" w:hAnsi="Consolas" w:cs="Courier New"/>
          <w:color w:val="AA04F9"/>
          <w:lang w:val="es-MX"/>
        </w:rPr>
        <w:t>"Centro de la órbita del cometa."</w:t>
      </w:r>
      <w:r w:rsidRPr="00987D83">
        <w:rPr>
          <w:rFonts w:ascii="Consolas" w:hAnsi="Consolas" w:cs="Courier New"/>
          <w:color w:val="000000"/>
          <w:lang w:val="es-MX"/>
        </w:rPr>
        <w:t xml:space="preserve">, </w:t>
      </w:r>
      <w:r w:rsidRPr="00987D83">
        <w:rPr>
          <w:rFonts w:ascii="Consolas" w:hAnsi="Consolas" w:cs="Courier New"/>
          <w:color w:val="AA04F9"/>
          <w:lang w:val="es-MX"/>
        </w:rPr>
        <w:t>"1° sección de la órbita de la Tierra."</w:t>
      </w:r>
      <w:r w:rsidRPr="00987D83">
        <w:rPr>
          <w:rFonts w:ascii="Consolas" w:hAnsi="Consolas" w:cs="Courier New"/>
          <w:color w:val="000000"/>
          <w:lang w:val="es-MX"/>
        </w:rPr>
        <w:t xml:space="preserve">, </w:t>
      </w:r>
      <w:r w:rsidRPr="00987D83">
        <w:rPr>
          <w:rFonts w:ascii="Consolas" w:hAnsi="Consolas" w:cs="Courier New"/>
          <w:color w:val="AA04F9"/>
          <w:lang w:val="es-MX"/>
        </w:rPr>
        <w:t>"2° sección de la órbita de la Tierra."</w:t>
      </w:r>
      <w:r w:rsidRPr="00987D83">
        <w:rPr>
          <w:rFonts w:ascii="Consolas" w:hAnsi="Consolas" w:cs="Courier New"/>
          <w:color w:val="000000"/>
          <w:lang w:val="es-MX"/>
        </w:rPr>
        <w:t xml:space="preserve">, </w:t>
      </w:r>
      <w:r w:rsidRPr="00987D83">
        <w:rPr>
          <w:rFonts w:ascii="Consolas" w:hAnsi="Consolas" w:cs="Courier New"/>
          <w:color w:val="AA04F9"/>
          <w:lang w:val="es-MX"/>
        </w:rPr>
        <w:t>"1° foco de la órbita de la Tierra."</w:t>
      </w:r>
      <w:r w:rsidRPr="00987D83">
        <w:rPr>
          <w:rFonts w:ascii="Consolas" w:hAnsi="Consolas" w:cs="Courier New"/>
          <w:color w:val="000000"/>
          <w:lang w:val="es-MX"/>
        </w:rPr>
        <w:t xml:space="preserve">, </w:t>
      </w:r>
      <w:r w:rsidRPr="00987D83">
        <w:rPr>
          <w:rFonts w:ascii="Consolas" w:hAnsi="Consolas" w:cs="Courier New"/>
          <w:color w:val="AA04F9"/>
          <w:lang w:val="es-MX"/>
        </w:rPr>
        <w:t>"2° foco de la órbita de la Tierra."</w:t>
      </w:r>
      <w:r w:rsidRPr="00987D83">
        <w:rPr>
          <w:rFonts w:ascii="Consolas" w:hAnsi="Consolas" w:cs="Courier New"/>
          <w:color w:val="000000"/>
          <w:lang w:val="es-MX"/>
        </w:rPr>
        <w:t xml:space="preserve">, </w:t>
      </w:r>
      <w:r w:rsidRPr="00987D83">
        <w:rPr>
          <w:rFonts w:ascii="Consolas" w:hAnsi="Consolas" w:cs="Courier New"/>
          <w:color w:val="AA04F9"/>
          <w:lang w:val="es-MX"/>
        </w:rPr>
        <w:t>"Centro de la órbita de la Tierra."</w:t>
      </w:r>
      <w:r w:rsidRPr="00987D83">
        <w:rPr>
          <w:rFonts w:ascii="Consolas" w:hAnsi="Consolas" w:cs="Courier New"/>
          <w:color w:val="000000"/>
          <w:lang w:val="es-MX"/>
        </w:rPr>
        <w:t xml:space="preserve">, </w:t>
      </w:r>
      <w:r w:rsidRPr="00987D83">
        <w:rPr>
          <w:rFonts w:ascii="Consolas" w:hAnsi="Consolas" w:cs="Courier New"/>
          <w:color w:val="AA04F9"/>
          <w:lang w:val="es-MX"/>
        </w:rPr>
        <w:t>"1° intersección de órbitas."</w:t>
      </w:r>
      <w:r w:rsidRPr="00987D83">
        <w:rPr>
          <w:rFonts w:ascii="Consolas" w:hAnsi="Consolas" w:cs="Courier New"/>
          <w:color w:val="000000"/>
          <w:lang w:val="es-MX"/>
        </w:rPr>
        <w:t xml:space="preserve">, </w:t>
      </w:r>
      <w:r w:rsidRPr="00987D83">
        <w:rPr>
          <w:rFonts w:ascii="Consolas" w:hAnsi="Consolas" w:cs="Courier New"/>
          <w:color w:val="AA04F9"/>
          <w:lang w:val="es-MX"/>
        </w:rPr>
        <w:t>"2° intersección de órbitas."</w:t>
      </w:r>
      <w:r w:rsidRPr="00987D83">
        <w:rPr>
          <w:rFonts w:ascii="Consolas" w:hAnsi="Consolas" w:cs="Courier New"/>
          <w:color w:val="000000"/>
          <w:lang w:val="es-MX"/>
        </w:rPr>
        <w:t xml:space="preserve">, </w:t>
      </w:r>
      <w:r w:rsidRPr="00987D83">
        <w:rPr>
          <w:rFonts w:ascii="Consolas" w:hAnsi="Consolas" w:cs="Courier New"/>
          <w:color w:val="AA04F9"/>
          <w:lang w:val="es-MX"/>
        </w:rPr>
        <w:t>"Sol"</w:t>
      </w:r>
      <w:r w:rsidRPr="00987D83">
        <w:rPr>
          <w:rFonts w:ascii="Consolas" w:hAnsi="Consolas" w:cs="Courier New"/>
          <w:color w:val="000000"/>
          <w:lang w:val="es-MX"/>
        </w:rPr>
        <w:t xml:space="preserve">, </w:t>
      </w:r>
      <w:r w:rsidRPr="00987D83">
        <w:rPr>
          <w:rFonts w:ascii="Consolas" w:hAnsi="Consolas" w:cs="Courier New"/>
          <w:color w:val="AA04F9"/>
          <w:lang w:val="es-MX"/>
        </w:rPr>
        <w:t>"Cometa."</w:t>
      </w:r>
      <w:r w:rsidRPr="00987D83">
        <w:rPr>
          <w:rFonts w:ascii="Consolas" w:hAnsi="Consolas" w:cs="Courier New"/>
          <w:color w:val="000000"/>
          <w:lang w:val="es-MX"/>
        </w:rPr>
        <w:t xml:space="preserve">, </w:t>
      </w:r>
      <w:r w:rsidRPr="00987D83">
        <w:rPr>
          <w:rFonts w:ascii="Consolas" w:hAnsi="Consolas" w:cs="Courier New"/>
          <w:color w:val="AA04F9"/>
          <w:lang w:val="es-MX"/>
        </w:rPr>
        <w:t>"Tierra."</w:t>
      </w:r>
      <w:r w:rsidRPr="00987D83">
        <w:rPr>
          <w:rFonts w:ascii="Consolas" w:hAnsi="Consolas" w:cs="Courier New"/>
          <w:color w:val="000000"/>
          <w:lang w:val="es-MX"/>
        </w:rPr>
        <w:t>);</w:t>
      </w:r>
    </w:p>
    <w:p w14:paraId="01FA5AC1" w14:textId="77777777" w:rsidR="00982C52" w:rsidRPr="00987D83" w:rsidRDefault="00982C52" w:rsidP="00982C52">
      <w:pPr>
        <w:autoSpaceDE w:val="0"/>
        <w:autoSpaceDN w:val="0"/>
        <w:adjustRightInd w:val="0"/>
        <w:rPr>
          <w:rFonts w:ascii="Consolas" w:hAnsi="Consolas" w:cs="Courier New"/>
          <w:sz w:val="20"/>
          <w:szCs w:val="20"/>
          <w:lang w:val="es-MX"/>
        </w:rPr>
      </w:pPr>
      <w:r w:rsidRPr="00987D83">
        <w:rPr>
          <w:rFonts w:ascii="Consolas" w:hAnsi="Consolas" w:cs="Courier New"/>
          <w:color w:val="000000"/>
          <w:lang w:val="es-MX"/>
        </w:rPr>
        <w:t xml:space="preserve">axis </w:t>
      </w:r>
      <w:proofErr w:type="spellStart"/>
      <w:r w:rsidRPr="00987D83">
        <w:rPr>
          <w:rFonts w:ascii="Consolas" w:hAnsi="Consolas" w:cs="Courier New"/>
          <w:color w:val="AA04F9"/>
          <w:lang w:val="es-MX"/>
        </w:rPr>
        <w:t>equal</w:t>
      </w:r>
      <w:proofErr w:type="spellEnd"/>
      <w:r w:rsidRPr="00987D83">
        <w:rPr>
          <w:rFonts w:ascii="Consolas" w:hAnsi="Consolas" w:cs="Courier New"/>
          <w:color w:val="000000"/>
          <w:lang w:val="es-MX"/>
        </w:rPr>
        <w:t>;</w:t>
      </w:r>
    </w:p>
    <w:p w14:paraId="7C7858B4" w14:textId="77777777" w:rsidR="00982C52" w:rsidRPr="00987D83" w:rsidRDefault="00982C52" w:rsidP="00982C52">
      <w:pPr>
        <w:autoSpaceDE w:val="0"/>
        <w:autoSpaceDN w:val="0"/>
        <w:adjustRightInd w:val="0"/>
        <w:rPr>
          <w:rFonts w:ascii="Consolas" w:hAnsi="Consolas" w:cs="Courier New"/>
          <w:sz w:val="20"/>
          <w:szCs w:val="20"/>
          <w:lang w:val="es-MX"/>
        </w:rPr>
      </w:pPr>
      <w:proofErr w:type="spellStart"/>
      <w:r w:rsidRPr="00987D83">
        <w:rPr>
          <w:rFonts w:ascii="Consolas" w:hAnsi="Consolas" w:cs="Courier New"/>
          <w:color w:val="000000"/>
          <w:lang w:val="es-MX"/>
        </w:rPr>
        <w:t>grid</w:t>
      </w:r>
      <w:proofErr w:type="spellEnd"/>
      <w:r w:rsidRPr="00987D83">
        <w:rPr>
          <w:rFonts w:ascii="Consolas" w:hAnsi="Consolas" w:cs="Courier New"/>
          <w:color w:val="000000"/>
          <w:lang w:val="es-MX"/>
        </w:rPr>
        <w:t xml:space="preserve"> </w:t>
      </w:r>
      <w:r w:rsidRPr="00987D83">
        <w:rPr>
          <w:rFonts w:ascii="Consolas" w:hAnsi="Consolas" w:cs="Courier New"/>
          <w:color w:val="AA04F9"/>
          <w:lang w:val="es-MX"/>
        </w:rPr>
        <w:t>off</w:t>
      </w:r>
      <w:r w:rsidRPr="00987D83">
        <w:rPr>
          <w:rFonts w:ascii="Consolas" w:hAnsi="Consolas" w:cs="Courier New"/>
          <w:color w:val="000000"/>
          <w:lang w:val="es-MX"/>
        </w:rPr>
        <w:t>;</w:t>
      </w:r>
    </w:p>
    <w:p w14:paraId="2FEFF33F" w14:textId="77777777" w:rsidR="00982C52" w:rsidRPr="00987D83" w:rsidRDefault="00982C52" w:rsidP="00982C52">
      <w:pPr>
        <w:autoSpaceDE w:val="0"/>
        <w:autoSpaceDN w:val="0"/>
        <w:adjustRightInd w:val="0"/>
        <w:rPr>
          <w:rFonts w:ascii="Consolas" w:hAnsi="Consolas" w:cs="Courier New"/>
          <w:sz w:val="20"/>
          <w:szCs w:val="20"/>
          <w:lang w:val="es-MX"/>
        </w:rPr>
      </w:pPr>
      <w:proofErr w:type="spellStart"/>
      <w:r w:rsidRPr="00987D83">
        <w:rPr>
          <w:rFonts w:ascii="Consolas" w:hAnsi="Consolas" w:cs="Courier New"/>
          <w:color w:val="000000"/>
          <w:lang w:val="es-MX"/>
        </w:rPr>
        <w:t>fprintf</w:t>
      </w:r>
      <w:proofErr w:type="spellEnd"/>
      <w:r w:rsidRPr="00987D83">
        <w:rPr>
          <w:rFonts w:ascii="Consolas" w:hAnsi="Consolas" w:cs="Courier New"/>
          <w:color w:val="000000"/>
          <w:lang w:val="es-MX"/>
        </w:rPr>
        <w:t>(</w:t>
      </w:r>
      <w:r w:rsidRPr="00987D83">
        <w:rPr>
          <w:rFonts w:ascii="Consolas" w:hAnsi="Consolas" w:cs="Courier New"/>
          <w:color w:val="AA04F9"/>
          <w:lang w:val="es-MX"/>
        </w:rPr>
        <w:t>"Tiempo necesario para cursar por las intersecciones.\n\n\</w:t>
      </w:r>
      <w:proofErr w:type="spellStart"/>
      <w:r w:rsidRPr="00987D83">
        <w:rPr>
          <w:rFonts w:ascii="Consolas" w:hAnsi="Consolas" w:cs="Courier New"/>
          <w:color w:val="AA04F9"/>
          <w:lang w:val="es-MX"/>
        </w:rPr>
        <w:t>tUbicaciones</w:t>
      </w:r>
      <w:proofErr w:type="spellEnd"/>
      <w:r w:rsidRPr="00987D83">
        <w:rPr>
          <w:rFonts w:ascii="Consolas" w:hAnsi="Consolas" w:cs="Courier New"/>
          <w:color w:val="AA04F9"/>
          <w:lang w:val="es-MX"/>
        </w:rPr>
        <w:t xml:space="preserve"> iniciales:\n\t\</w:t>
      </w:r>
      <w:proofErr w:type="spellStart"/>
      <w:r w:rsidRPr="00987D83">
        <w:rPr>
          <w:rFonts w:ascii="Consolas" w:hAnsi="Consolas" w:cs="Courier New"/>
          <w:color w:val="AA04F9"/>
          <w:lang w:val="es-MX"/>
        </w:rPr>
        <w:t>tTierra</w:t>
      </w:r>
      <w:proofErr w:type="spellEnd"/>
      <w:r w:rsidRPr="00987D83">
        <w:rPr>
          <w:rFonts w:ascii="Consolas" w:hAnsi="Consolas" w:cs="Courier New"/>
          <w:color w:val="AA04F9"/>
          <w:lang w:val="es-MX"/>
        </w:rPr>
        <w:t xml:space="preserve"> ( %f, 0 )\n\t\</w:t>
      </w:r>
      <w:proofErr w:type="spellStart"/>
      <w:r w:rsidRPr="00987D83">
        <w:rPr>
          <w:rFonts w:ascii="Consolas" w:hAnsi="Consolas" w:cs="Courier New"/>
          <w:color w:val="AA04F9"/>
          <w:lang w:val="es-MX"/>
        </w:rPr>
        <w:t>tCometa</w:t>
      </w:r>
      <w:proofErr w:type="spellEnd"/>
      <w:r w:rsidRPr="00987D83">
        <w:rPr>
          <w:rFonts w:ascii="Consolas" w:hAnsi="Consolas" w:cs="Courier New"/>
          <w:color w:val="AA04F9"/>
          <w:lang w:val="es-MX"/>
        </w:rPr>
        <w:t xml:space="preserve"> ( %f, 0 )\n\n\t1° punto de intersección:\n\t"</w:t>
      </w:r>
      <w:r w:rsidRPr="00987D83">
        <w:rPr>
          <w:rFonts w:ascii="Consolas" w:hAnsi="Consolas" w:cs="Courier New"/>
          <w:color w:val="000000"/>
          <w:lang w:val="es-MX"/>
        </w:rPr>
        <w:t>, abscisa(2)*10.^11, abscisa(1)*10.^11);</w:t>
      </w:r>
    </w:p>
    <w:p w14:paraId="23537A0D" w14:textId="77777777" w:rsidR="00982C52" w:rsidRPr="00987D83" w:rsidRDefault="00982C52" w:rsidP="00982C52">
      <w:pPr>
        <w:autoSpaceDE w:val="0"/>
        <w:autoSpaceDN w:val="0"/>
        <w:adjustRightInd w:val="0"/>
        <w:rPr>
          <w:rFonts w:ascii="Consolas" w:hAnsi="Consolas" w:cs="Courier New"/>
          <w:sz w:val="20"/>
          <w:szCs w:val="20"/>
          <w:lang w:val="es-MX"/>
        </w:rPr>
      </w:pPr>
      <w:proofErr w:type="spellStart"/>
      <w:r w:rsidRPr="00987D83">
        <w:rPr>
          <w:rFonts w:ascii="Consolas" w:hAnsi="Consolas" w:cs="Courier New"/>
          <w:color w:val="000000"/>
          <w:lang w:val="es-MX"/>
        </w:rPr>
        <w:t>fprintf</w:t>
      </w:r>
      <w:proofErr w:type="spellEnd"/>
      <w:r w:rsidRPr="00987D83">
        <w:rPr>
          <w:rFonts w:ascii="Consolas" w:hAnsi="Consolas" w:cs="Courier New"/>
          <w:color w:val="000000"/>
          <w:lang w:val="es-MX"/>
        </w:rPr>
        <w:t>(</w:t>
      </w:r>
      <w:r w:rsidRPr="00987D83">
        <w:rPr>
          <w:rFonts w:ascii="Consolas" w:hAnsi="Consolas" w:cs="Courier New"/>
          <w:color w:val="AA04F9"/>
          <w:lang w:val="es-MX"/>
        </w:rPr>
        <w:t>"La Tierra estará en esta ubicación en %f días ( %f años terrestres ).\n\</w:t>
      </w:r>
      <w:proofErr w:type="spellStart"/>
      <w:r w:rsidRPr="00987D83">
        <w:rPr>
          <w:rFonts w:ascii="Consolas" w:hAnsi="Consolas" w:cs="Courier New"/>
          <w:color w:val="AA04F9"/>
          <w:lang w:val="es-MX"/>
        </w:rPr>
        <w:t>tEl</w:t>
      </w:r>
      <w:proofErr w:type="spellEnd"/>
      <w:r w:rsidRPr="00987D83">
        <w:rPr>
          <w:rFonts w:ascii="Consolas" w:hAnsi="Consolas" w:cs="Courier New"/>
          <w:color w:val="AA04F9"/>
          <w:lang w:val="es-MX"/>
        </w:rPr>
        <w:t xml:space="preserve"> cometa estará en esta ubicación en %f días ( %f años terrestres ).\n\n\t2° punto de intersección:\n\</w:t>
      </w:r>
      <w:proofErr w:type="spellStart"/>
      <w:r w:rsidRPr="00987D83">
        <w:rPr>
          <w:rFonts w:ascii="Consolas" w:hAnsi="Consolas" w:cs="Courier New"/>
          <w:color w:val="AA04F9"/>
          <w:lang w:val="es-MX"/>
        </w:rPr>
        <w:t>tLa</w:t>
      </w:r>
      <w:proofErr w:type="spellEnd"/>
      <w:r w:rsidRPr="00987D83">
        <w:rPr>
          <w:rFonts w:ascii="Consolas" w:hAnsi="Consolas" w:cs="Courier New"/>
          <w:color w:val="AA04F9"/>
          <w:lang w:val="es-MX"/>
        </w:rPr>
        <w:t xml:space="preserve"> Tierra estará en esta ubicación en %f días ( %f años terrestres ).\n\</w:t>
      </w:r>
      <w:proofErr w:type="spellStart"/>
      <w:r w:rsidRPr="00987D83">
        <w:rPr>
          <w:rFonts w:ascii="Consolas" w:hAnsi="Consolas" w:cs="Courier New"/>
          <w:color w:val="AA04F9"/>
          <w:lang w:val="es-MX"/>
        </w:rPr>
        <w:t>tEl</w:t>
      </w:r>
      <w:proofErr w:type="spellEnd"/>
      <w:r w:rsidRPr="00987D83">
        <w:rPr>
          <w:rFonts w:ascii="Consolas" w:hAnsi="Consolas" w:cs="Courier New"/>
          <w:color w:val="AA04F9"/>
          <w:lang w:val="es-MX"/>
        </w:rPr>
        <w:t xml:space="preserve"> cometa estará en esta ubicación en %f días ( %f años terrestres ).\n\n\n"</w:t>
      </w:r>
      <w:r w:rsidRPr="00987D83">
        <w:rPr>
          <w:rFonts w:ascii="Consolas" w:hAnsi="Consolas" w:cs="Courier New"/>
          <w:color w:val="000000"/>
          <w:lang w:val="es-MX"/>
        </w:rPr>
        <w:t>, lapso(1,1)*tierra(7), lapso(1,1), lapso(2,1), lapso(2,1)/tierra(7), lapso(1,2)*tierra(7), lapso(1,2), lapso(2,2), lapso(2,2)/tierra(7));</w:t>
      </w:r>
    </w:p>
    <w:p w14:paraId="547E071C" w14:textId="77777777" w:rsidR="00982C52" w:rsidRPr="00987D83" w:rsidRDefault="00982C52" w:rsidP="00982C52">
      <w:pPr>
        <w:autoSpaceDE w:val="0"/>
        <w:autoSpaceDN w:val="0"/>
        <w:adjustRightInd w:val="0"/>
        <w:rPr>
          <w:rFonts w:ascii="Consolas" w:hAnsi="Consolas" w:cs="Courier New"/>
          <w:sz w:val="20"/>
          <w:szCs w:val="20"/>
          <w:lang w:val="es-MX"/>
        </w:rPr>
      </w:pPr>
      <w:proofErr w:type="spellStart"/>
      <w:r w:rsidRPr="00987D83">
        <w:rPr>
          <w:rFonts w:ascii="Consolas" w:hAnsi="Consolas" w:cs="Courier New"/>
          <w:color w:val="000000"/>
          <w:lang w:val="es-MX"/>
        </w:rPr>
        <w:t>disp</w:t>
      </w:r>
      <w:proofErr w:type="spellEnd"/>
      <w:r w:rsidRPr="00987D83">
        <w:rPr>
          <w:rFonts w:ascii="Consolas" w:hAnsi="Consolas" w:cs="Courier New"/>
          <w:color w:val="000000"/>
          <w:lang w:val="es-MX"/>
        </w:rPr>
        <w:t>(</w:t>
      </w:r>
      <w:r w:rsidRPr="00987D83">
        <w:rPr>
          <w:rFonts w:ascii="Consolas" w:hAnsi="Consolas" w:cs="Courier New"/>
          <w:color w:val="AA04F9"/>
          <w:lang w:val="es-MX"/>
        </w:rPr>
        <w:t>"Conclusión: Posibilidad nula de colisión entre ambos cuerpos celestes."</w:t>
      </w:r>
      <w:r w:rsidRPr="00987D83">
        <w:rPr>
          <w:rFonts w:ascii="Consolas" w:hAnsi="Consolas" w:cs="Courier New"/>
          <w:color w:val="000000"/>
          <w:lang w:val="es-MX"/>
        </w:rPr>
        <w:t>);</w:t>
      </w:r>
    </w:p>
    <w:p w14:paraId="01E39478" w14:textId="77777777" w:rsidR="00982C52" w:rsidRPr="00987D83" w:rsidRDefault="00982C52" w:rsidP="00982C52">
      <w:pPr>
        <w:autoSpaceDE w:val="0"/>
        <w:autoSpaceDN w:val="0"/>
        <w:adjustRightInd w:val="0"/>
        <w:rPr>
          <w:rFonts w:ascii="Consolas" w:hAnsi="Consolas" w:cs="Courier New"/>
          <w:sz w:val="20"/>
          <w:szCs w:val="20"/>
          <w:lang w:val="es-MX"/>
        </w:rPr>
      </w:pPr>
      <w:proofErr w:type="spellStart"/>
      <w:r w:rsidRPr="00987D83">
        <w:rPr>
          <w:rFonts w:ascii="Consolas" w:hAnsi="Consolas" w:cs="Courier New"/>
          <w:color w:val="0E00FF"/>
          <w:lang w:val="es-MX"/>
        </w:rPr>
        <w:t>function</w:t>
      </w:r>
      <w:proofErr w:type="spellEnd"/>
      <w:r w:rsidRPr="00987D83">
        <w:rPr>
          <w:rFonts w:ascii="Consolas" w:hAnsi="Consolas" w:cs="Courier New"/>
          <w:color w:val="000000"/>
          <w:lang w:val="es-MX"/>
        </w:rPr>
        <w:t xml:space="preserve"> </w:t>
      </w:r>
      <w:proofErr w:type="spellStart"/>
      <w:r w:rsidRPr="00987D83">
        <w:rPr>
          <w:rFonts w:ascii="Consolas" w:hAnsi="Consolas" w:cs="Courier New"/>
          <w:color w:val="000000"/>
          <w:lang w:val="es-MX"/>
        </w:rPr>
        <w:t>interseccion</w:t>
      </w:r>
      <w:proofErr w:type="spellEnd"/>
      <w:r w:rsidRPr="00987D83">
        <w:rPr>
          <w:rFonts w:ascii="Consolas" w:hAnsi="Consolas" w:cs="Courier New"/>
          <w:color w:val="000000"/>
          <w:lang w:val="es-MX"/>
        </w:rPr>
        <w:t xml:space="preserve"> = </w:t>
      </w:r>
      <w:proofErr w:type="spellStart"/>
      <w:r w:rsidRPr="00987D83">
        <w:rPr>
          <w:rFonts w:ascii="Consolas" w:hAnsi="Consolas" w:cs="Courier New"/>
          <w:color w:val="000000"/>
          <w:lang w:val="es-MX"/>
        </w:rPr>
        <w:t>modelarOrbitaCometa</w:t>
      </w:r>
      <w:proofErr w:type="spellEnd"/>
      <w:r w:rsidRPr="00987D83">
        <w:rPr>
          <w:rFonts w:ascii="Consolas" w:hAnsi="Consolas" w:cs="Courier New"/>
          <w:color w:val="000000"/>
          <w:lang w:val="es-MX"/>
        </w:rPr>
        <w:t>(abscisa)</w:t>
      </w:r>
    </w:p>
    <w:p w14:paraId="12C36429" w14:textId="77777777" w:rsidR="00982C52" w:rsidRPr="00987D83" w:rsidRDefault="00982C52" w:rsidP="00982C52">
      <w:pPr>
        <w:autoSpaceDE w:val="0"/>
        <w:autoSpaceDN w:val="0"/>
        <w:adjustRightInd w:val="0"/>
        <w:rPr>
          <w:rFonts w:ascii="Consolas" w:hAnsi="Consolas" w:cs="Courier New"/>
          <w:sz w:val="20"/>
          <w:szCs w:val="20"/>
          <w:lang w:val="es-MX"/>
        </w:rPr>
      </w:pPr>
      <w:r w:rsidRPr="00987D83">
        <w:rPr>
          <w:rFonts w:ascii="Consolas" w:hAnsi="Consolas" w:cs="Courier New"/>
          <w:color w:val="0E00FF"/>
          <w:lang w:val="es-MX"/>
        </w:rPr>
        <w:t>global</w:t>
      </w:r>
      <w:r w:rsidRPr="00987D83">
        <w:rPr>
          <w:rFonts w:ascii="Consolas" w:hAnsi="Consolas" w:cs="Courier New"/>
          <w:color w:val="000000"/>
          <w:lang w:val="es-MX"/>
        </w:rPr>
        <w:t xml:space="preserve"> cometa;</w:t>
      </w:r>
    </w:p>
    <w:p w14:paraId="6CE644F2" w14:textId="77777777" w:rsidR="00982C52" w:rsidRPr="00987D83" w:rsidRDefault="00982C52" w:rsidP="00982C52">
      <w:pPr>
        <w:autoSpaceDE w:val="0"/>
        <w:autoSpaceDN w:val="0"/>
        <w:adjustRightInd w:val="0"/>
        <w:rPr>
          <w:rFonts w:ascii="Consolas" w:hAnsi="Consolas" w:cs="Courier New"/>
          <w:sz w:val="20"/>
          <w:szCs w:val="20"/>
          <w:lang w:val="es-MX"/>
        </w:rPr>
      </w:pPr>
      <w:proofErr w:type="spellStart"/>
      <w:r w:rsidRPr="00987D83">
        <w:rPr>
          <w:rFonts w:ascii="Consolas" w:hAnsi="Consolas" w:cs="Courier New"/>
          <w:color w:val="000000"/>
          <w:lang w:val="es-MX"/>
        </w:rPr>
        <w:t>interseccion</w:t>
      </w:r>
      <w:proofErr w:type="spellEnd"/>
      <w:r w:rsidRPr="00987D83">
        <w:rPr>
          <w:rFonts w:ascii="Consolas" w:hAnsi="Consolas" w:cs="Courier New"/>
          <w:color w:val="000000"/>
          <w:lang w:val="es-MX"/>
        </w:rPr>
        <w:t xml:space="preserve"> = </w:t>
      </w:r>
      <w:proofErr w:type="spellStart"/>
      <w:r w:rsidRPr="00987D83">
        <w:rPr>
          <w:rFonts w:ascii="Consolas" w:hAnsi="Consolas" w:cs="Courier New"/>
          <w:color w:val="000000"/>
          <w:lang w:val="es-MX"/>
        </w:rPr>
        <w:t>sqrt</w:t>
      </w:r>
      <w:proofErr w:type="spellEnd"/>
      <w:r w:rsidRPr="00987D83">
        <w:rPr>
          <w:rFonts w:ascii="Consolas" w:hAnsi="Consolas" w:cs="Courier New"/>
          <w:color w:val="000000"/>
          <w:lang w:val="es-MX"/>
        </w:rPr>
        <w:t>((1-(abscisa.^2/cometa(1).^2)).*cometa(2).^2);</w:t>
      </w:r>
    </w:p>
    <w:p w14:paraId="58EFF6C4" w14:textId="77777777" w:rsidR="00982C52" w:rsidRPr="00987D83" w:rsidRDefault="00982C52" w:rsidP="00982C52">
      <w:pPr>
        <w:autoSpaceDE w:val="0"/>
        <w:autoSpaceDN w:val="0"/>
        <w:adjustRightInd w:val="0"/>
        <w:rPr>
          <w:rFonts w:ascii="Consolas" w:hAnsi="Consolas" w:cs="Courier New"/>
          <w:sz w:val="20"/>
          <w:szCs w:val="20"/>
          <w:lang w:val="es-MX"/>
        </w:rPr>
      </w:pPr>
      <w:proofErr w:type="spellStart"/>
      <w:r w:rsidRPr="00987D83">
        <w:rPr>
          <w:rFonts w:ascii="Consolas" w:hAnsi="Consolas" w:cs="Courier New"/>
          <w:color w:val="0E00FF"/>
          <w:lang w:val="es-MX"/>
        </w:rPr>
        <w:t>end</w:t>
      </w:r>
      <w:proofErr w:type="spellEnd"/>
    </w:p>
    <w:p w14:paraId="08DAAAFA" w14:textId="77777777" w:rsidR="00982C52" w:rsidRPr="00987D83" w:rsidRDefault="00982C52" w:rsidP="00982C52">
      <w:pPr>
        <w:autoSpaceDE w:val="0"/>
        <w:autoSpaceDN w:val="0"/>
        <w:adjustRightInd w:val="0"/>
        <w:rPr>
          <w:rFonts w:ascii="Consolas" w:hAnsi="Consolas" w:cs="Courier New"/>
          <w:sz w:val="20"/>
          <w:szCs w:val="20"/>
          <w:lang w:val="es-MX"/>
        </w:rPr>
      </w:pPr>
      <w:proofErr w:type="spellStart"/>
      <w:r w:rsidRPr="00987D83">
        <w:rPr>
          <w:rFonts w:ascii="Consolas" w:hAnsi="Consolas" w:cs="Courier New"/>
          <w:color w:val="0E00FF"/>
          <w:lang w:val="es-MX"/>
        </w:rPr>
        <w:t>function</w:t>
      </w:r>
      <w:proofErr w:type="spellEnd"/>
      <w:r w:rsidRPr="00987D83">
        <w:rPr>
          <w:rFonts w:ascii="Consolas" w:hAnsi="Consolas" w:cs="Courier New"/>
          <w:color w:val="000000"/>
          <w:lang w:val="es-MX"/>
        </w:rPr>
        <w:t xml:space="preserve"> </w:t>
      </w:r>
      <w:proofErr w:type="spellStart"/>
      <w:r w:rsidRPr="00987D83">
        <w:rPr>
          <w:rFonts w:ascii="Consolas" w:hAnsi="Consolas" w:cs="Courier New"/>
          <w:color w:val="000000"/>
          <w:lang w:val="es-MX"/>
        </w:rPr>
        <w:t>interseccion</w:t>
      </w:r>
      <w:proofErr w:type="spellEnd"/>
      <w:r w:rsidRPr="00987D83">
        <w:rPr>
          <w:rFonts w:ascii="Consolas" w:hAnsi="Consolas" w:cs="Courier New"/>
          <w:color w:val="000000"/>
          <w:lang w:val="es-MX"/>
        </w:rPr>
        <w:t xml:space="preserve"> = </w:t>
      </w:r>
      <w:proofErr w:type="spellStart"/>
      <w:r w:rsidRPr="00987D83">
        <w:rPr>
          <w:rFonts w:ascii="Consolas" w:hAnsi="Consolas" w:cs="Courier New"/>
          <w:color w:val="000000"/>
          <w:lang w:val="es-MX"/>
        </w:rPr>
        <w:t>modelarOrbitaTierra</w:t>
      </w:r>
      <w:proofErr w:type="spellEnd"/>
      <w:r w:rsidRPr="00987D83">
        <w:rPr>
          <w:rFonts w:ascii="Consolas" w:hAnsi="Consolas" w:cs="Courier New"/>
          <w:color w:val="000000"/>
          <w:lang w:val="es-MX"/>
        </w:rPr>
        <w:t>(abscisa)</w:t>
      </w:r>
    </w:p>
    <w:p w14:paraId="47DDF044" w14:textId="77777777" w:rsidR="00982C52" w:rsidRPr="00987D83" w:rsidRDefault="00982C52" w:rsidP="00982C52">
      <w:pPr>
        <w:autoSpaceDE w:val="0"/>
        <w:autoSpaceDN w:val="0"/>
        <w:adjustRightInd w:val="0"/>
        <w:rPr>
          <w:rFonts w:ascii="Consolas" w:hAnsi="Consolas" w:cs="Courier New"/>
          <w:sz w:val="20"/>
          <w:szCs w:val="20"/>
          <w:lang w:val="es-MX"/>
        </w:rPr>
      </w:pPr>
      <w:r w:rsidRPr="00987D83">
        <w:rPr>
          <w:rFonts w:ascii="Consolas" w:hAnsi="Consolas" w:cs="Courier New"/>
          <w:color w:val="0E00FF"/>
          <w:lang w:val="es-MX"/>
        </w:rPr>
        <w:t>global</w:t>
      </w:r>
      <w:r w:rsidRPr="00987D83">
        <w:rPr>
          <w:rFonts w:ascii="Consolas" w:hAnsi="Consolas" w:cs="Courier New"/>
          <w:color w:val="000000"/>
          <w:lang w:val="es-MX"/>
        </w:rPr>
        <w:t xml:space="preserve"> cometa;</w:t>
      </w:r>
    </w:p>
    <w:p w14:paraId="28574A6E" w14:textId="77777777" w:rsidR="00982C52" w:rsidRPr="00987D83" w:rsidRDefault="00982C52" w:rsidP="00982C52">
      <w:pPr>
        <w:autoSpaceDE w:val="0"/>
        <w:autoSpaceDN w:val="0"/>
        <w:adjustRightInd w:val="0"/>
        <w:rPr>
          <w:rFonts w:ascii="Consolas" w:hAnsi="Consolas" w:cs="Courier New"/>
          <w:sz w:val="20"/>
          <w:szCs w:val="20"/>
          <w:lang w:val="es-MX"/>
        </w:rPr>
      </w:pPr>
      <w:r w:rsidRPr="00987D83">
        <w:rPr>
          <w:rFonts w:ascii="Consolas" w:hAnsi="Consolas" w:cs="Courier New"/>
          <w:color w:val="0E00FF"/>
          <w:lang w:val="es-MX"/>
        </w:rPr>
        <w:t>global</w:t>
      </w:r>
      <w:r w:rsidRPr="00987D83">
        <w:rPr>
          <w:rFonts w:ascii="Consolas" w:hAnsi="Consolas" w:cs="Courier New"/>
          <w:color w:val="000000"/>
          <w:lang w:val="es-MX"/>
        </w:rPr>
        <w:t xml:space="preserve"> tierra;</w:t>
      </w:r>
    </w:p>
    <w:p w14:paraId="37CF1CC0" w14:textId="77777777" w:rsidR="00982C52" w:rsidRPr="00987D83" w:rsidRDefault="00982C52" w:rsidP="00982C52">
      <w:pPr>
        <w:autoSpaceDE w:val="0"/>
        <w:autoSpaceDN w:val="0"/>
        <w:adjustRightInd w:val="0"/>
        <w:rPr>
          <w:rFonts w:ascii="Consolas" w:hAnsi="Consolas" w:cs="Courier New"/>
          <w:sz w:val="20"/>
          <w:szCs w:val="20"/>
          <w:lang w:val="es-MX"/>
        </w:rPr>
      </w:pPr>
      <w:proofErr w:type="spellStart"/>
      <w:r w:rsidRPr="00987D83">
        <w:rPr>
          <w:rFonts w:ascii="Consolas" w:hAnsi="Consolas" w:cs="Courier New"/>
          <w:color w:val="000000"/>
          <w:lang w:val="es-MX"/>
        </w:rPr>
        <w:t>interseccion</w:t>
      </w:r>
      <w:proofErr w:type="spellEnd"/>
      <w:r w:rsidRPr="00987D83">
        <w:rPr>
          <w:rFonts w:ascii="Consolas" w:hAnsi="Consolas" w:cs="Courier New"/>
          <w:color w:val="000000"/>
          <w:lang w:val="es-MX"/>
        </w:rPr>
        <w:t xml:space="preserve"> = sqrt((1-((abscisa-cometa(3)-tierra(3)).^2/tierra(1).^2)).*tierra(2).^2);</w:t>
      </w:r>
    </w:p>
    <w:p w14:paraId="1F8ED3D5" w14:textId="77777777" w:rsidR="00982C52" w:rsidRPr="00987D83" w:rsidRDefault="00982C52" w:rsidP="00982C52">
      <w:pPr>
        <w:autoSpaceDE w:val="0"/>
        <w:autoSpaceDN w:val="0"/>
        <w:adjustRightInd w:val="0"/>
        <w:rPr>
          <w:rFonts w:ascii="Consolas" w:hAnsi="Consolas" w:cs="Courier New"/>
          <w:sz w:val="20"/>
          <w:szCs w:val="20"/>
          <w:lang w:val="es-MX"/>
        </w:rPr>
      </w:pPr>
      <w:proofErr w:type="spellStart"/>
      <w:r w:rsidRPr="00987D83">
        <w:rPr>
          <w:rFonts w:ascii="Consolas" w:hAnsi="Consolas" w:cs="Courier New"/>
          <w:color w:val="0E00FF"/>
          <w:lang w:val="es-MX"/>
        </w:rPr>
        <w:t>end</w:t>
      </w:r>
      <w:proofErr w:type="spellEnd"/>
    </w:p>
    <w:p w14:paraId="6C6059E2" w14:textId="77777777" w:rsidR="00F14719" w:rsidRDefault="00F14719" w:rsidP="00204694">
      <w:pPr>
        <w:pStyle w:val="12Head1"/>
        <w:rPr>
          <w:rFonts w:cs="Calibri"/>
          <w:lang w:val="es-MX"/>
        </w:rPr>
      </w:pPr>
    </w:p>
    <w:p w14:paraId="0C57B829" w14:textId="77777777" w:rsidR="00F14719" w:rsidRDefault="00F14719" w:rsidP="00204694">
      <w:pPr>
        <w:pStyle w:val="12Head1"/>
        <w:rPr>
          <w:rFonts w:cs="Calibri"/>
          <w:lang w:val="es-MX"/>
        </w:rPr>
      </w:pPr>
    </w:p>
    <w:p w14:paraId="612637E0" w14:textId="77777777" w:rsidR="00CD7A9E" w:rsidRDefault="00CD7A9E" w:rsidP="00204694">
      <w:pPr>
        <w:pStyle w:val="12Head1"/>
        <w:rPr>
          <w:rFonts w:cs="Calibri"/>
          <w:lang w:val="es-MX"/>
        </w:rPr>
      </w:pPr>
    </w:p>
    <w:p w14:paraId="26030B82" w14:textId="47651808" w:rsidR="00204694" w:rsidRDefault="00204694" w:rsidP="00204694">
      <w:pPr>
        <w:pStyle w:val="12Head1"/>
        <w:rPr>
          <w:rFonts w:cs="Calibri"/>
          <w:lang w:val="es-MX"/>
        </w:rPr>
      </w:pPr>
      <w:r w:rsidRPr="00403D1F">
        <w:rPr>
          <w:rFonts w:cs="Calibri"/>
          <w:lang w:val="es-MX"/>
        </w:rPr>
        <w:t>REFERENCIAS DE INFORMACIÓN.</w:t>
      </w:r>
    </w:p>
    <w:p w14:paraId="5DDD4168" w14:textId="77777777" w:rsidR="00204694" w:rsidRPr="006F561D" w:rsidRDefault="00204694" w:rsidP="00204694">
      <w:pPr>
        <w:pStyle w:val="12Head1"/>
        <w:rPr>
          <w:rFonts w:cs="Calibri"/>
          <w:sz w:val="2"/>
          <w:szCs w:val="2"/>
          <w:lang w:val="es-MX"/>
        </w:rPr>
      </w:pPr>
    </w:p>
    <w:p w14:paraId="0C23220E" w14:textId="77777777" w:rsidR="00204694" w:rsidRDefault="00204694" w:rsidP="00204694">
      <w:pPr>
        <w:numPr>
          <w:ilvl w:val="0"/>
          <w:numId w:val="22"/>
        </w:numPr>
        <w:autoSpaceDE w:val="0"/>
        <w:autoSpaceDN w:val="0"/>
        <w:adjustRightInd w:val="0"/>
        <w:spacing w:line="276" w:lineRule="auto"/>
        <w:ind w:left="216"/>
        <w:rPr>
          <w:rFonts w:cs="AdvOT9cb306be.B"/>
          <w:color w:val="000000" w:themeColor="text1"/>
          <w:spacing w:val="-6"/>
          <w:sz w:val="17"/>
          <w:szCs w:val="18"/>
          <w:lang w:val="es-MX"/>
        </w:rPr>
      </w:pPr>
      <w:r w:rsidRPr="00D11F55">
        <w:rPr>
          <w:rFonts w:cs="AdvOT9cb306be.B"/>
          <w:color w:val="000000" w:themeColor="text1"/>
          <w:spacing w:val="-6"/>
          <w:sz w:val="17"/>
          <w:szCs w:val="18"/>
          <w:lang w:val="es-MX"/>
        </w:rPr>
        <w:t xml:space="preserve">Universidad Iberoamericana. (s. f.). Notas de Física Universitaria 1. Leyes de Kepler. Recuperado 13 de enero de 2022, de </w:t>
      </w:r>
      <w:hyperlink r:id="rId25" w:history="1">
        <w:r w:rsidRPr="008516CC">
          <w:rPr>
            <w:rStyle w:val="Hyperlink"/>
            <w:rFonts w:cs="AdvOT9cb306be.B"/>
            <w:spacing w:val="-6"/>
            <w:sz w:val="17"/>
            <w:szCs w:val="18"/>
            <w:lang w:val="es-MX"/>
          </w:rPr>
          <w:t>https://ibero.mx/campus/publicaciones/fisica/pdf/5kepler.pdf</w:t>
        </w:r>
      </w:hyperlink>
    </w:p>
    <w:p w14:paraId="3ADE1C72" w14:textId="77777777" w:rsidR="00204694" w:rsidRPr="004F0086" w:rsidRDefault="00204694" w:rsidP="00204694">
      <w:pPr>
        <w:numPr>
          <w:ilvl w:val="0"/>
          <w:numId w:val="22"/>
        </w:numPr>
        <w:autoSpaceDE w:val="0"/>
        <w:autoSpaceDN w:val="0"/>
        <w:adjustRightInd w:val="0"/>
        <w:spacing w:line="276" w:lineRule="auto"/>
        <w:ind w:left="216"/>
        <w:rPr>
          <w:rStyle w:val="Hyperlink"/>
          <w:rFonts w:cs="AdvOT9cb306be.B"/>
          <w:color w:val="000000" w:themeColor="text1"/>
          <w:spacing w:val="-6"/>
          <w:sz w:val="17"/>
          <w:szCs w:val="18"/>
          <w:u w:val="none"/>
          <w:lang w:val="es-MX"/>
        </w:rPr>
      </w:pPr>
      <w:r w:rsidRPr="00994CD7">
        <w:rPr>
          <w:rFonts w:cs="AdvOT9cb306be.B"/>
          <w:color w:val="000000" w:themeColor="text1"/>
          <w:spacing w:val="-6"/>
          <w:sz w:val="17"/>
          <w:szCs w:val="18"/>
        </w:rPr>
        <w:t xml:space="preserve">Department of Physics and Astronomy of the Georgia State University. </w:t>
      </w:r>
      <w:r w:rsidRPr="00994CD7">
        <w:rPr>
          <w:rFonts w:cs="AdvOT9cb306be.B"/>
          <w:color w:val="000000" w:themeColor="text1"/>
          <w:spacing w:val="-6"/>
          <w:sz w:val="17"/>
          <w:szCs w:val="18"/>
          <w:lang w:val="es-MX"/>
        </w:rPr>
        <w:t xml:space="preserve">(s. f.). HyperPhysics. Solar System Data. Recuperado 13 de enero de 2022, de </w:t>
      </w:r>
      <w:hyperlink r:id="rId26" w:history="1">
        <w:r w:rsidRPr="008516CC">
          <w:rPr>
            <w:rStyle w:val="Hyperlink"/>
            <w:rFonts w:cs="AdvOT9cb306be.B"/>
            <w:spacing w:val="-6"/>
            <w:sz w:val="17"/>
            <w:szCs w:val="18"/>
            <w:lang w:val="es-MX"/>
          </w:rPr>
          <w:t>http://hyperphysics.phy-astr.gsu.edu/hbasees/Solar/soldata2.html</w:t>
        </w:r>
      </w:hyperlink>
    </w:p>
    <w:p w14:paraId="75F62571" w14:textId="77777777" w:rsidR="00204694" w:rsidRDefault="00204694" w:rsidP="00204694">
      <w:pPr>
        <w:numPr>
          <w:ilvl w:val="0"/>
          <w:numId w:val="22"/>
        </w:numPr>
        <w:autoSpaceDE w:val="0"/>
        <w:autoSpaceDN w:val="0"/>
        <w:adjustRightInd w:val="0"/>
        <w:spacing w:line="276" w:lineRule="auto"/>
        <w:ind w:left="216"/>
        <w:rPr>
          <w:rFonts w:cs="AdvOT9cb306be.B"/>
          <w:color w:val="000000" w:themeColor="text1"/>
          <w:spacing w:val="-6"/>
          <w:sz w:val="17"/>
          <w:szCs w:val="18"/>
          <w:lang w:val="es-MX"/>
        </w:rPr>
      </w:pPr>
      <w:r w:rsidRPr="002D6D41">
        <w:rPr>
          <w:rFonts w:cs="AdvOT9cb306be.B"/>
          <w:color w:val="000000" w:themeColor="text1"/>
          <w:spacing w:val="-6"/>
          <w:sz w:val="17"/>
          <w:szCs w:val="18"/>
          <w:lang w:val="es-MX"/>
        </w:rPr>
        <w:t xml:space="preserve">Neurochispas. (2022, 11 enero). Neurochispas, aprende intuitivamente. Partes de la Elipse con Diagramas. Recuperado 14 de enero de 2022, de </w:t>
      </w:r>
      <w:hyperlink r:id="rId27" w:history="1">
        <w:r w:rsidRPr="004E0270">
          <w:rPr>
            <w:rStyle w:val="Hyperlink"/>
            <w:rFonts w:cs="AdvOT9cb306be.B"/>
            <w:spacing w:val="-6"/>
            <w:sz w:val="17"/>
            <w:szCs w:val="18"/>
            <w:lang w:val="es-MX"/>
          </w:rPr>
          <w:t>https://www.neurochispas.com/wiki/partes-de-la-elipse/</w:t>
        </w:r>
      </w:hyperlink>
    </w:p>
    <w:p w14:paraId="7F074CB1" w14:textId="77777777" w:rsidR="00204694" w:rsidRDefault="00204694" w:rsidP="00204694">
      <w:pPr>
        <w:numPr>
          <w:ilvl w:val="0"/>
          <w:numId w:val="22"/>
        </w:numPr>
        <w:autoSpaceDE w:val="0"/>
        <w:autoSpaceDN w:val="0"/>
        <w:adjustRightInd w:val="0"/>
        <w:spacing w:line="276" w:lineRule="auto"/>
        <w:ind w:left="216"/>
        <w:rPr>
          <w:rFonts w:cs="AdvOT9cb306be.B"/>
          <w:color w:val="000000" w:themeColor="text1"/>
          <w:spacing w:val="-6"/>
          <w:sz w:val="17"/>
          <w:szCs w:val="18"/>
          <w:lang w:val="es-US"/>
        </w:rPr>
      </w:pPr>
      <w:r w:rsidRPr="0015607F">
        <w:rPr>
          <w:rFonts w:cs="AdvOT9cb306be.B"/>
          <w:color w:val="000000" w:themeColor="text1"/>
          <w:spacing w:val="-6"/>
          <w:sz w:val="17"/>
          <w:szCs w:val="18"/>
          <w:lang w:val="es-US"/>
        </w:rPr>
        <w:t xml:space="preserve">Coluccio Leskow., E. (2021, 15 julio). </w:t>
      </w:r>
      <w:r w:rsidRPr="0015607F">
        <w:rPr>
          <w:rFonts w:cs="AdvOT9cb306be.B"/>
          <w:i/>
          <w:iCs/>
          <w:color w:val="000000" w:themeColor="text1"/>
          <w:spacing w:val="-6"/>
          <w:sz w:val="17"/>
          <w:szCs w:val="18"/>
          <w:lang w:val="es-US"/>
        </w:rPr>
        <w:t>Ley de Gravitación Universal - Concepto, fórmula y enunciado</w:t>
      </w:r>
      <w:r w:rsidRPr="0015607F">
        <w:rPr>
          <w:rFonts w:cs="AdvOT9cb306be.B"/>
          <w:color w:val="000000" w:themeColor="text1"/>
          <w:spacing w:val="-6"/>
          <w:sz w:val="17"/>
          <w:szCs w:val="18"/>
          <w:lang w:val="es-US"/>
        </w:rPr>
        <w:t>. Concepto</w:t>
      </w:r>
      <w:r>
        <w:rPr>
          <w:rFonts w:cs="AdvOT9cb306be.B"/>
          <w:color w:val="000000" w:themeColor="text1"/>
          <w:spacing w:val="-6"/>
          <w:sz w:val="17"/>
          <w:szCs w:val="18"/>
          <w:lang w:val="es-US"/>
        </w:rPr>
        <w:t xml:space="preserve"> </w:t>
      </w:r>
      <w:r w:rsidRPr="0015607F">
        <w:rPr>
          <w:rFonts w:cs="AdvOT9cb306be.B"/>
          <w:color w:val="000000" w:themeColor="text1"/>
          <w:spacing w:val="-6"/>
          <w:sz w:val="17"/>
          <w:szCs w:val="18"/>
          <w:lang w:val="es-US"/>
        </w:rPr>
        <w:t xml:space="preserve">de. Recuperado 14 de enero de 2022, de </w:t>
      </w:r>
      <w:hyperlink r:id="rId28" w:history="1">
        <w:r w:rsidRPr="0015607F">
          <w:rPr>
            <w:rStyle w:val="Hyperlink"/>
            <w:rFonts w:cs="AdvOT9cb306be.B"/>
            <w:spacing w:val="-6"/>
            <w:sz w:val="17"/>
            <w:szCs w:val="18"/>
            <w:lang w:val="es-US"/>
          </w:rPr>
          <w:t>https://concepto.de/ley-de-gravitacion-universal/</w:t>
        </w:r>
      </w:hyperlink>
    </w:p>
    <w:p w14:paraId="56163130" w14:textId="77777777" w:rsidR="00204694" w:rsidRPr="0015607F" w:rsidRDefault="00204694" w:rsidP="00204694">
      <w:pPr>
        <w:numPr>
          <w:ilvl w:val="0"/>
          <w:numId w:val="22"/>
        </w:numPr>
        <w:autoSpaceDE w:val="0"/>
        <w:autoSpaceDN w:val="0"/>
        <w:adjustRightInd w:val="0"/>
        <w:spacing w:line="276" w:lineRule="auto"/>
        <w:ind w:left="216"/>
        <w:rPr>
          <w:rFonts w:cs="AdvOT9cb306be.B"/>
          <w:color w:val="000000" w:themeColor="text1"/>
          <w:spacing w:val="-6"/>
          <w:sz w:val="17"/>
          <w:szCs w:val="18"/>
          <w:lang w:val="es-US"/>
        </w:rPr>
      </w:pPr>
      <w:r w:rsidRPr="000228FC">
        <w:rPr>
          <w:rFonts w:cs="AdvOT9cb306be.B"/>
          <w:color w:val="000000" w:themeColor="text1"/>
          <w:spacing w:val="-6"/>
          <w:sz w:val="17"/>
          <w:szCs w:val="18"/>
          <w:lang w:val="es-US"/>
        </w:rPr>
        <w:t xml:space="preserve">Gómez, F. P. I. Y. (2017, 8 noviembre). </w:t>
      </w:r>
      <w:r w:rsidRPr="000228FC">
        <w:rPr>
          <w:rFonts w:cs="AdvOT9cb306be.B"/>
          <w:i/>
          <w:iCs/>
          <w:color w:val="000000" w:themeColor="text1"/>
          <w:spacing w:val="-6"/>
          <w:sz w:val="17"/>
          <w:szCs w:val="18"/>
          <w:lang w:val="es-US"/>
        </w:rPr>
        <w:t>Elipse: definición, ecuaciones y elementos de la elipse [Guía completa con ejercicios resueltos]</w:t>
      </w:r>
      <w:r w:rsidRPr="000228FC">
        <w:rPr>
          <w:rFonts w:cs="AdvOT9cb306be.B"/>
          <w:color w:val="000000" w:themeColor="text1"/>
          <w:spacing w:val="-6"/>
          <w:sz w:val="17"/>
          <w:szCs w:val="18"/>
          <w:lang w:val="es-US"/>
        </w:rPr>
        <w:t xml:space="preserve">. Álgebra y Geometría Analítica. </w:t>
      </w:r>
      <w:hyperlink r:id="rId29" w:history="1">
        <w:r w:rsidRPr="000228FC">
          <w:rPr>
            <w:rStyle w:val="Hyperlink"/>
            <w:rFonts w:cs="AdvOT9cb306be.B"/>
            <w:spacing w:val="-6"/>
            <w:sz w:val="17"/>
            <w:szCs w:val="18"/>
            <w:lang w:val="es-US"/>
          </w:rPr>
          <w:t>https://aga.frba.utn.edu.ar/elipse/</w:t>
        </w:r>
      </w:hyperlink>
    </w:p>
    <w:p w14:paraId="38EF385E" w14:textId="77777777" w:rsidR="002708B7" w:rsidRPr="00204694" w:rsidRDefault="002708B7" w:rsidP="008F4B41">
      <w:pPr>
        <w:autoSpaceDE w:val="0"/>
        <w:autoSpaceDN w:val="0"/>
        <w:adjustRightInd w:val="0"/>
        <w:spacing w:line="276" w:lineRule="auto"/>
        <w:ind w:left="216"/>
        <w:rPr>
          <w:rFonts w:cs="AdvOT9cb306be.B"/>
          <w:color w:val="000000" w:themeColor="text1"/>
          <w:spacing w:val="-6"/>
          <w:sz w:val="17"/>
          <w:szCs w:val="18"/>
          <w:lang w:val="es-US"/>
        </w:rPr>
      </w:pPr>
    </w:p>
    <w:p w14:paraId="5A6A1016" w14:textId="77777777" w:rsidR="002D6D41" w:rsidRPr="002D6D41" w:rsidRDefault="002D6D41" w:rsidP="002D6D41">
      <w:pPr>
        <w:autoSpaceDE w:val="0"/>
        <w:autoSpaceDN w:val="0"/>
        <w:adjustRightInd w:val="0"/>
        <w:ind w:left="216"/>
        <w:rPr>
          <w:rFonts w:cs="AdvOT9cb306be.B"/>
          <w:color w:val="000000" w:themeColor="text1"/>
          <w:spacing w:val="-6"/>
          <w:sz w:val="17"/>
          <w:szCs w:val="18"/>
          <w:lang w:val="es-MX"/>
        </w:rPr>
      </w:pPr>
    </w:p>
    <w:p w14:paraId="18EB1693" w14:textId="47837AAC" w:rsidR="006E12E6" w:rsidRPr="00F81C49" w:rsidRDefault="006E12E6" w:rsidP="00994CD7">
      <w:pPr>
        <w:autoSpaceDE w:val="0"/>
        <w:autoSpaceDN w:val="0"/>
        <w:adjustRightInd w:val="0"/>
        <w:ind w:left="216"/>
        <w:rPr>
          <w:rFonts w:cs="AdvOT9cb306be.B"/>
          <w:color w:val="000000" w:themeColor="text1"/>
          <w:spacing w:val="-6"/>
          <w:sz w:val="17"/>
          <w:szCs w:val="18"/>
          <w:lang w:val="es-MX"/>
        </w:rPr>
      </w:pPr>
    </w:p>
    <w:sectPr w:rsidR="006E12E6" w:rsidRPr="00F81C49" w:rsidSect="00856A89">
      <w:type w:val="continuous"/>
      <w:pgSz w:w="12240" w:h="15840" w:code="1"/>
      <w:pgMar w:top="1080" w:right="994" w:bottom="1267" w:left="994" w:header="720" w:footer="720" w:gutter="0"/>
      <w:cols w:num="2" w:space="4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A50F4" w14:textId="77777777" w:rsidR="0086622B" w:rsidRPr="00A81FCC" w:rsidRDefault="0086622B" w:rsidP="00A81FCC">
      <w:r>
        <w:separator/>
      </w:r>
    </w:p>
  </w:endnote>
  <w:endnote w:type="continuationSeparator" w:id="0">
    <w:p w14:paraId="13E7564B" w14:textId="77777777" w:rsidR="0086622B" w:rsidRPr="00A81FCC" w:rsidRDefault="0086622B" w:rsidP="00A81FCC">
      <w:r>
        <w:continuationSeparator/>
      </w:r>
    </w:p>
  </w:endnote>
  <w:endnote w:type="continuationNotice" w:id="1">
    <w:p w14:paraId="1980B401" w14:textId="77777777" w:rsidR="0086622B" w:rsidRDefault="008662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AdvOTdbe06fba">
    <w:charset w:val="00"/>
    <w:family w:val="roman"/>
    <w:pitch w:val="default"/>
    <w:sig w:usb0="00000003" w:usb1="00000000" w:usb2="00000000" w:usb3="00000000" w:csb0="00000001" w:csb1="00000000"/>
  </w:font>
  <w:font w:name="AdvOT9cb306be.B">
    <w:altName w:val="Arial"/>
    <w:charset w:val="00"/>
    <w:family w:val="swiss"/>
    <w:pitch w:val="default"/>
    <w:sig w:usb0="00000003" w:usb1="00000000" w:usb2="00000000" w:usb3="00000000" w:csb0="00000001" w:csb1="00000000"/>
  </w:font>
  <w:font w:name="AdvOT8910dd71">
    <w:charset w:val="00"/>
    <w:family w:val="swiss"/>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49F9D" w14:textId="77777777" w:rsidR="0086622B" w:rsidRPr="00A81FCC" w:rsidRDefault="0086622B" w:rsidP="00A81FCC">
      <w:r>
        <w:separator/>
      </w:r>
    </w:p>
  </w:footnote>
  <w:footnote w:type="continuationSeparator" w:id="0">
    <w:p w14:paraId="7D71A940" w14:textId="77777777" w:rsidR="0086622B" w:rsidRPr="00A81FCC" w:rsidRDefault="0086622B" w:rsidP="00A81FCC">
      <w:r>
        <w:continuationSeparator/>
      </w:r>
    </w:p>
  </w:footnote>
  <w:footnote w:type="continuationNotice" w:id="1">
    <w:p w14:paraId="4D5DAD44" w14:textId="77777777" w:rsidR="0086622B" w:rsidRDefault="0086622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A2485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82C0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F64E9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15C2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E41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3236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30C1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86002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606B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F0AF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17EF2"/>
    <w:multiLevelType w:val="hybridMultilevel"/>
    <w:tmpl w:val="7C94CD3A"/>
    <w:lvl w:ilvl="0" w:tplc="D578DBF6">
      <w:start w:val="1"/>
      <w:numFmt w:val="decimal"/>
      <w:pStyle w:val="20Reference"/>
      <w:suff w:val="space"/>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D223EB"/>
    <w:multiLevelType w:val="hybridMultilevel"/>
    <w:tmpl w:val="DE807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3D4A4A"/>
    <w:multiLevelType w:val="hybridMultilevel"/>
    <w:tmpl w:val="F1AAA0B8"/>
    <w:lvl w:ilvl="0" w:tplc="4224C01E">
      <w:start w:val="1"/>
      <w:numFmt w:val="decimal"/>
      <w:lvlText w:val="%1."/>
      <w:lvlJc w:val="left"/>
      <w:pPr>
        <w:ind w:left="720" w:hanging="360"/>
      </w:pPr>
      <w:rPr>
        <w:rFonts w:hint="default"/>
        <w:b w:val="0"/>
        <w:bCs w:val="0"/>
        <w:i/>
        <w:i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2E76422"/>
    <w:multiLevelType w:val="hybridMultilevel"/>
    <w:tmpl w:val="B4165BD2"/>
    <w:lvl w:ilvl="0" w:tplc="6CB03806">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177F0E0B"/>
    <w:multiLevelType w:val="multilevel"/>
    <w:tmpl w:val="0409001D"/>
    <w:numStyleLink w:val="12References"/>
  </w:abstractNum>
  <w:abstractNum w:abstractNumId="15" w15:restartNumberingAfterBreak="0">
    <w:nsid w:val="1D772220"/>
    <w:multiLevelType w:val="hybridMultilevel"/>
    <w:tmpl w:val="4C54C734"/>
    <w:lvl w:ilvl="0" w:tplc="D04ED72E">
      <w:start w:val="1"/>
      <w:numFmt w:val="decimal"/>
      <w:pStyle w:val="24References"/>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EA43B70"/>
    <w:multiLevelType w:val="hybridMultilevel"/>
    <w:tmpl w:val="9D648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CF0157"/>
    <w:multiLevelType w:val="multilevel"/>
    <w:tmpl w:val="0409001D"/>
    <w:styleLink w:val="12Referen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7E50CF3"/>
    <w:multiLevelType w:val="hybridMultilevel"/>
    <w:tmpl w:val="020A817E"/>
    <w:lvl w:ilvl="0" w:tplc="5D0023A0">
      <w:start w:val="1"/>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9E23FD6"/>
    <w:multiLevelType w:val="hybridMultilevel"/>
    <w:tmpl w:val="F16A290E"/>
    <w:lvl w:ilvl="0" w:tplc="0EF64DFA">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BE5A4D"/>
    <w:multiLevelType w:val="multilevel"/>
    <w:tmpl w:val="0409001D"/>
    <w:numStyleLink w:val="12Refereces"/>
  </w:abstractNum>
  <w:abstractNum w:abstractNumId="21" w15:restartNumberingAfterBreak="0">
    <w:nsid w:val="58A15947"/>
    <w:multiLevelType w:val="multilevel"/>
    <w:tmpl w:val="0409001D"/>
    <w:styleLink w:val="12Refere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A943638"/>
    <w:multiLevelType w:val="hybridMultilevel"/>
    <w:tmpl w:val="7B98151C"/>
    <w:lvl w:ilvl="0" w:tplc="B3040F3A">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DEC3EF2"/>
    <w:multiLevelType w:val="hybridMultilevel"/>
    <w:tmpl w:val="461637F4"/>
    <w:lvl w:ilvl="0" w:tplc="C73AA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86136D"/>
    <w:multiLevelType w:val="hybridMultilevel"/>
    <w:tmpl w:val="01FE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670F74"/>
    <w:multiLevelType w:val="multilevel"/>
    <w:tmpl w:val="0409001D"/>
    <w:lvl w:ilvl="0">
      <w:start w:val="1"/>
      <w:numFmt w:val="decimal"/>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3FD7589"/>
    <w:multiLevelType w:val="hybridMultilevel"/>
    <w:tmpl w:val="20B05FF2"/>
    <w:lvl w:ilvl="0" w:tplc="01DE2476">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1"/>
  </w:num>
  <w:num w:numId="2">
    <w:abstractNumId w:val="20"/>
  </w:num>
  <w:num w:numId="3">
    <w:abstractNumId w:val="11"/>
  </w:num>
  <w:num w:numId="4">
    <w:abstractNumId w:val="25"/>
  </w:num>
  <w:num w:numId="5">
    <w:abstractNumId w:val="17"/>
  </w:num>
  <w:num w:numId="6">
    <w:abstractNumId w:val="1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6"/>
  </w:num>
  <w:num w:numId="18">
    <w:abstractNumId w:val="10"/>
  </w:num>
  <w:num w:numId="19">
    <w:abstractNumId w:val="24"/>
  </w:num>
  <w:num w:numId="20">
    <w:abstractNumId w:val="19"/>
  </w:num>
  <w:num w:numId="21">
    <w:abstractNumId w:val="23"/>
  </w:num>
  <w:num w:numId="22">
    <w:abstractNumId w:val="10"/>
    <w:lvlOverride w:ilvl="0">
      <w:startOverride w:val="1"/>
    </w:lvlOverride>
  </w:num>
  <w:num w:numId="23">
    <w:abstractNumId w:val="15"/>
  </w:num>
  <w:num w:numId="24">
    <w:abstractNumId w:val="18"/>
  </w:num>
  <w:num w:numId="25">
    <w:abstractNumId w:val="12"/>
  </w:num>
  <w:num w:numId="26">
    <w:abstractNumId w:val="26"/>
  </w:num>
  <w:num w:numId="27">
    <w:abstractNumId w:val="13"/>
  </w:num>
  <w:num w:numId="28">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iliano Vivas Rodríguez">
    <w15:presenceInfo w15:providerId="None" w15:userId="Emiliano Vivas Rodrígu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334D"/>
    <w:rsid w:val="00000593"/>
    <w:rsid w:val="000017AA"/>
    <w:rsid w:val="0000218F"/>
    <w:rsid w:val="0000245E"/>
    <w:rsid w:val="000029EE"/>
    <w:rsid w:val="00003416"/>
    <w:rsid w:val="0000351B"/>
    <w:rsid w:val="00004137"/>
    <w:rsid w:val="0000430C"/>
    <w:rsid w:val="0000797C"/>
    <w:rsid w:val="00007F29"/>
    <w:rsid w:val="00011C57"/>
    <w:rsid w:val="000120E1"/>
    <w:rsid w:val="000122AB"/>
    <w:rsid w:val="000125B9"/>
    <w:rsid w:val="00014DDA"/>
    <w:rsid w:val="000215B0"/>
    <w:rsid w:val="000221C1"/>
    <w:rsid w:val="000228FC"/>
    <w:rsid w:val="000255AA"/>
    <w:rsid w:val="0002573F"/>
    <w:rsid w:val="0002696E"/>
    <w:rsid w:val="00026D5A"/>
    <w:rsid w:val="00030B24"/>
    <w:rsid w:val="000316FA"/>
    <w:rsid w:val="00033213"/>
    <w:rsid w:val="00033467"/>
    <w:rsid w:val="000335A0"/>
    <w:rsid w:val="0003507F"/>
    <w:rsid w:val="00036756"/>
    <w:rsid w:val="00036A6B"/>
    <w:rsid w:val="0003736D"/>
    <w:rsid w:val="00037C32"/>
    <w:rsid w:val="0004025B"/>
    <w:rsid w:val="0004113D"/>
    <w:rsid w:val="000433B9"/>
    <w:rsid w:val="000467F7"/>
    <w:rsid w:val="000469B2"/>
    <w:rsid w:val="00046CD2"/>
    <w:rsid w:val="000501B2"/>
    <w:rsid w:val="0005476E"/>
    <w:rsid w:val="00055771"/>
    <w:rsid w:val="00056FD1"/>
    <w:rsid w:val="00061373"/>
    <w:rsid w:val="00061F78"/>
    <w:rsid w:val="00062A1B"/>
    <w:rsid w:val="00070194"/>
    <w:rsid w:val="00073163"/>
    <w:rsid w:val="00074F00"/>
    <w:rsid w:val="000758D5"/>
    <w:rsid w:val="00077A38"/>
    <w:rsid w:val="00077C98"/>
    <w:rsid w:val="00080748"/>
    <w:rsid w:val="000819B0"/>
    <w:rsid w:val="00083909"/>
    <w:rsid w:val="00085929"/>
    <w:rsid w:val="000868B4"/>
    <w:rsid w:val="00086D0D"/>
    <w:rsid w:val="00087341"/>
    <w:rsid w:val="00090E6C"/>
    <w:rsid w:val="00091BD3"/>
    <w:rsid w:val="00091FC7"/>
    <w:rsid w:val="00092EDB"/>
    <w:rsid w:val="00095652"/>
    <w:rsid w:val="0009566B"/>
    <w:rsid w:val="00097B01"/>
    <w:rsid w:val="00097F63"/>
    <w:rsid w:val="000A2A6A"/>
    <w:rsid w:val="000A334D"/>
    <w:rsid w:val="000A36E8"/>
    <w:rsid w:val="000A4211"/>
    <w:rsid w:val="000A432E"/>
    <w:rsid w:val="000A4FF3"/>
    <w:rsid w:val="000A5F97"/>
    <w:rsid w:val="000A6C4A"/>
    <w:rsid w:val="000A782D"/>
    <w:rsid w:val="000B04E3"/>
    <w:rsid w:val="000B18AE"/>
    <w:rsid w:val="000B2791"/>
    <w:rsid w:val="000B28BF"/>
    <w:rsid w:val="000B3412"/>
    <w:rsid w:val="000B34A2"/>
    <w:rsid w:val="000B6E81"/>
    <w:rsid w:val="000B788F"/>
    <w:rsid w:val="000C3033"/>
    <w:rsid w:val="000C67F4"/>
    <w:rsid w:val="000D20EC"/>
    <w:rsid w:val="000D2379"/>
    <w:rsid w:val="000D5CC7"/>
    <w:rsid w:val="000D5DF0"/>
    <w:rsid w:val="000D656F"/>
    <w:rsid w:val="000E0805"/>
    <w:rsid w:val="000E2AB5"/>
    <w:rsid w:val="000E2CC1"/>
    <w:rsid w:val="000E3EC4"/>
    <w:rsid w:val="000E5FF5"/>
    <w:rsid w:val="000E689A"/>
    <w:rsid w:val="000F0865"/>
    <w:rsid w:val="000F191A"/>
    <w:rsid w:val="000F5692"/>
    <w:rsid w:val="00100BE2"/>
    <w:rsid w:val="001023C9"/>
    <w:rsid w:val="00105421"/>
    <w:rsid w:val="00107746"/>
    <w:rsid w:val="00110A5B"/>
    <w:rsid w:val="00111CDB"/>
    <w:rsid w:val="0011252E"/>
    <w:rsid w:val="001134E2"/>
    <w:rsid w:val="00114C79"/>
    <w:rsid w:val="0011528A"/>
    <w:rsid w:val="00122070"/>
    <w:rsid w:val="00123B5C"/>
    <w:rsid w:val="00124291"/>
    <w:rsid w:val="0012464B"/>
    <w:rsid w:val="001253C0"/>
    <w:rsid w:val="00125D08"/>
    <w:rsid w:val="00125F6F"/>
    <w:rsid w:val="001313E6"/>
    <w:rsid w:val="00131FF5"/>
    <w:rsid w:val="00132097"/>
    <w:rsid w:val="00132AE2"/>
    <w:rsid w:val="00133559"/>
    <w:rsid w:val="00134C08"/>
    <w:rsid w:val="00135F19"/>
    <w:rsid w:val="00135FB4"/>
    <w:rsid w:val="00140029"/>
    <w:rsid w:val="00140FE9"/>
    <w:rsid w:val="001422FA"/>
    <w:rsid w:val="00143036"/>
    <w:rsid w:val="00143BF0"/>
    <w:rsid w:val="0014523A"/>
    <w:rsid w:val="001459D6"/>
    <w:rsid w:val="00146AB3"/>
    <w:rsid w:val="0015042C"/>
    <w:rsid w:val="00155194"/>
    <w:rsid w:val="0015607F"/>
    <w:rsid w:val="00162379"/>
    <w:rsid w:val="00162E35"/>
    <w:rsid w:val="00163306"/>
    <w:rsid w:val="0016529F"/>
    <w:rsid w:val="00165B1A"/>
    <w:rsid w:val="00167780"/>
    <w:rsid w:val="001679C9"/>
    <w:rsid w:val="00170049"/>
    <w:rsid w:val="00174153"/>
    <w:rsid w:val="00174BA4"/>
    <w:rsid w:val="0018095D"/>
    <w:rsid w:val="00182BAE"/>
    <w:rsid w:val="00182CBE"/>
    <w:rsid w:val="0018425C"/>
    <w:rsid w:val="00186429"/>
    <w:rsid w:val="001900DE"/>
    <w:rsid w:val="00191B9D"/>
    <w:rsid w:val="00192BFF"/>
    <w:rsid w:val="00195B8C"/>
    <w:rsid w:val="00195C2B"/>
    <w:rsid w:val="00195F28"/>
    <w:rsid w:val="001A03BF"/>
    <w:rsid w:val="001A1E02"/>
    <w:rsid w:val="001A2592"/>
    <w:rsid w:val="001A5A7B"/>
    <w:rsid w:val="001B0527"/>
    <w:rsid w:val="001B54BC"/>
    <w:rsid w:val="001B54F5"/>
    <w:rsid w:val="001B74F2"/>
    <w:rsid w:val="001C01FC"/>
    <w:rsid w:val="001C1421"/>
    <w:rsid w:val="001C219B"/>
    <w:rsid w:val="001C24F2"/>
    <w:rsid w:val="001C369B"/>
    <w:rsid w:val="001C6C7E"/>
    <w:rsid w:val="001C6F7C"/>
    <w:rsid w:val="001D29BD"/>
    <w:rsid w:val="001D2BEB"/>
    <w:rsid w:val="001D2C72"/>
    <w:rsid w:val="001D4CB4"/>
    <w:rsid w:val="001D5D69"/>
    <w:rsid w:val="001D74E5"/>
    <w:rsid w:val="001D7B96"/>
    <w:rsid w:val="001D7D87"/>
    <w:rsid w:val="001E03C4"/>
    <w:rsid w:val="001E0C60"/>
    <w:rsid w:val="001E173F"/>
    <w:rsid w:val="001E35C1"/>
    <w:rsid w:val="001E3D55"/>
    <w:rsid w:val="001E4254"/>
    <w:rsid w:val="001E47F8"/>
    <w:rsid w:val="001E4DF3"/>
    <w:rsid w:val="001E594C"/>
    <w:rsid w:val="001E669C"/>
    <w:rsid w:val="001E6A96"/>
    <w:rsid w:val="001E75D8"/>
    <w:rsid w:val="001E7E3F"/>
    <w:rsid w:val="001F07F8"/>
    <w:rsid w:val="001F175A"/>
    <w:rsid w:val="001F48B8"/>
    <w:rsid w:val="001F4A37"/>
    <w:rsid w:val="001F657A"/>
    <w:rsid w:val="001F79DD"/>
    <w:rsid w:val="00201D9D"/>
    <w:rsid w:val="00202478"/>
    <w:rsid w:val="002024B3"/>
    <w:rsid w:val="00204694"/>
    <w:rsid w:val="00205327"/>
    <w:rsid w:val="00206A88"/>
    <w:rsid w:val="002070D5"/>
    <w:rsid w:val="002077C2"/>
    <w:rsid w:val="002079B4"/>
    <w:rsid w:val="002124EC"/>
    <w:rsid w:val="00212FF8"/>
    <w:rsid w:val="0021317C"/>
    <w:rsid w:val="0021556D"/>
    <w:rsid w:val="00220C44"/>
    <w:rsid w:val="00220CAD"/>
    <w:rsid w:val="00222FA6"/>
    <w:rsid w:val="002246D2"/>
    <w:rsid w:val="002270BF"/>
    <w:rsid w:val="00227498"/>
    <w:rsid w:val="00230914"/>
    <w:rsid w:val="0023115E"/>
    <w:rsid w:val="0023169E"/>
    <w:rsid w:val="00235A0A"/>
    <w:rsid w:val="00236183"/>
    <w:rsid w:val="00236AC2"/>
    <w:rsid w:val="002379E3"/>
    <w:rsid w:val="002407E6"/>
    <w:rsid w:val="00243170"/>
    <w:rsid w:val="00245015"/>
    <w:rsid w:val="00245989"/>
    <w:rsid w:val="00245C93"/>
    <w:rsid w:val="00247128"/>
    <w:rsid w:val="00251DBB"/>
    <w:rsid w:val="002537AA"/>
    <w:rsid w:val="00255DD1"/>
    <w:rsid w:val="0025761C"/>
    <w:rsid w:val="00260050"/>
    <w:rsid w:val="002626EE"/>
    <w:rsid w:val="00262D85"/>
    <w:rsid w:val="0026319C"/>
    <w:rsid w:val="00265D32"/>
    <w:rsid w:val="00265E00"/>
    <w:rsid w:val="00266D6D"/>
    <w:rsid w:val="00270136"/>
    <w:rsid w:val="002708B7"/>
    <w:rsid w:val="00271858"/>
    <w:rsid w:val="00272173"/>
    <w:rsid w:val="00272691"/>
    <w:rsid w:val="00274A6D"/>
    <w:rsid w:val="00275149"/>
    <w:rsid w:val="002759AE"/>
    <w:rsid w:val="002759C1"/>
    <w:rsid w:val="00275F59"/>
    <w:rsid w:val="002763AD"/>
    <w:rsid w:val="00276DA0"/>
    <w:rsid w:val="00277DEE"/>
    <w:rsid w:val="00280759"/>
    <w:rsid w:val="002844CB"/>
    <w:rsid w:val="002940F8"/>
    <w:rsid w:val="00295133"/>
    <w:rsid w:val="00295890"/>
    <w:rsid w:val="00297375"/>
    <w:rsid w:val="00297C04"/>
    <w:rsid w:val="002A1748"/>
    <w:rsid w:val="002A2076"/>
    <w:rsid w:val="002A2667"/>
    <w:rsid w:val="002A2B44"/>
    <w:rsid w:val="002A4424"/>
    <w:rsid w:val="002A5212"/>
    <w:rsid w:val="002A6D73"/>
    <w:rsid w:val="002B192F"/>
    <w:rsid w:val="002B1D39"/>
    <w:rsid w:val="002B2B71"/>
    <w:rsid w:val="002B6A22"/>
    <w:rsid w:val="002C16E0"/>
    <w:rsid w:val="002C2A69"/>
    <w:rsid w:val="002C2DC7"/>
    <w:rsid w:val="002C408A"/>
    <w:rsid w:val="002C46D9"/>
    <w:rsid w:val="002C4783"/>
    <w:rsid w:val="002C51CD"/>
    <w:rsid w:val="002C781E"/>
    <w:rsid w:val="002C7FD1"/>
    <w:rsid w:val="002D0A22"/>
    <w:rsid w:val="002D0C2C"/>
    <w:rsid w:val="002D26BB"/>
    <w:rsid w:val="002D2904"/>
    <w:rsid w:val="002D2D2E"/>
    <w:rsid w:val="002D338B"/>
    <w:rsid w:val="002D3AF1"/>
    <w:rsid w:val="002D4080"/>
    <w:rsid w:val="002D451F"/>
    <w:rsid w:val="002D521E"/>
    <w:rsid w:val="002D6D41"/>
    <w:rsid w:val="002E1ADB"/>
    <w:rsid w:val="002E3326"/>
    <w:rsid w:val="002E3646"/>
    <w:rsid w:val="002E54AD"/>
    <w:rsid w:val="002E5FB1"/>
    <w:rsid w:val="002E76C7"/>
    <w:rsid w:val="002F05E1"/>
    <w:rsid w:val="002F0D1A"/>
    <w:rsid w:val="002F1660"/>
    <w:rsid w:val="002F43E7"/>
    <w:rsid w:val="002F7983"/>
    <w:rsid w:val="002F7EF0"/>
    <w:rsid w:val="003003BB"/>
    <w:rsid w:val="0030069A"/>
    <w:rsid w:val="00300749"/>
    <w:rsid w:val="003011E5"/>
    <w:rsid w:val="00302212"/>
    <w:rsid w:val="00303EAA"/>
    <w:rsid w:val="00305BE7"/>
    <w:rsid w:val="00310333"/>
    <w:rsid w:val="00311CE8"/>
    <w:rsid w:val="00312BEF"/>
    <w:rsid w:val="003132E0"/>
    <w:rsid w:val="00315A67"/>
    <w:rsid w:val="003205BD"/>
    <w:rsid w:val="00321706"/>
    <w:rsid w:val="00323712"/>
    <w:rsid w:val="00323E6E"/>
    <w:rsid w:val="00326194"/>
    <w:rsid w:val="0032777C"/>
    <w:rsid w:val="0033120D"/>
    <w:rsid w:val="003315B4"/>
    <w:rsid w:val="00331723"/>
    <w:rsid w:val="00331C3B"/>
    <w:rsid w:val="003326AA"/>
    <w:rsid w:val="00332E2A"/>
    <w:rsid w:val="00332FDD"/>
    <w:rsid w:val="003335F7"/>
    <w:rsid w:val="00334C54"/>
    <w:rsid w:val="00334E99"/>
    <w:rsid w:val="00336140"/>
    <w:rsid w:val="003376AB"/>
    <w:rsid w:val="003376C5"/>
    <w:rsid w:val="00337792"/>
    <w:rsid w:val="00337E8F"/>
    <w:rsid w:val="003406EF"/>
    <w:rsid w:val="00340C36"/>
    <w:rsid w:val="00342ED7"/>
    <w:rsid w:val="00342F9B"/>
    <w:rsid w:val="00343AD7"/>
    <w:rsid w:val="003448F6"/>
    <w:rsid w:val="00344B93"/>
    <w:rsid w:val="0034664A"/>
    <w:rsid w:val="00347304"/>
    <w:rsid w:val="00347988"/>
    <w:rsid w:val="00350A08"/>
    <w:rsid w:val="00350A6F"/>
    <w:rsid w:val="00350E66"/>
    <w:rsid w:val="00351911"/>
    <w:rsid w:val="00351B3D"/>
    <w:rsid w:val="0035356C"/>
    <w:rsid w:val="00356A24"/>
    <w:rsid w:val="00356AAA"/>
    <w:rsid w:val="00356BEF"/>
    <w:rsid w:val="003575A3"/>
    <w:rsid w:val="00360170"/>
    <w:rsid w:val="00361AC8"/>
    <w:rsid w:val="00371BE8"/>
    <w:rsid w:val="003734CA"/>
    <w:rsid w:val="00373693"/>
    <w:rsid w:val="00373A5D"/>
    <w:rsid w:val="00375E25"/>
    <w:rsid w:val="003763C4"/>
    <w:rsid w:val="003800FC"/>
    <w:rsid w:val="00380204"/>
    <w:rsid w:val="003806AB"/>
    <w:rsid w:val="003819A5"/>
    <w:rsid w:val="00383047"/>
    <w:rsid w:val="0038353A"/>
    <w:rsid w:val="00386929"/>
    <w:rsid w:val="003871DF"/>
    <w:rsid w:val="003873D3"/>
    <w:rsid w:val="00390706"/>
    <w:rsid w:val="0039224B"/>
    <w:rsid w:val="00392771"/>
    <w:rsid w:val="00392C6D"/>
    <w:rsid w:val="00394443"/>
    <w:rsid w:val="00395F27"/>
    <w:rsid w:val="003965C3"/>
    <w:rsid w:val="00397DEF"/>
    <w:rsid w:val="003A017E"/>
    <w:rsid w:val="003A02F6"/>
    <w:rsid w:val="003A68FC"/>
    <w:rsid w:val="003B0025"/>
    <w:rsid w:val="003B113E"/>
    <w:rsid w:val="003B11DA"/>
    <w:rsid w:val="003B13DD"/>
    <w:rsid w:val="003B1518"/>
    <w:rsid w:val="003B1533"/>
    <w:rsid w:val="003B1BB8"/>
    <w:rsid w:val="003B36FE"/>
    <w:rsid w:val="003B5AA0"/>
    <w:rsid w:val="003B72F4"/>
    <w:rsid w:val="003B7A43"/>
    <w:rsid w:val="003C05D5"/>
    <w:rsid w:val="003C06F8"/>
    <w:rsid w:val="003C2698"/>
    <w:rsid w:val="003C29C1"/>
    <w:rsid w:val="003C2D94"/>
    <w:rsid w:val="003C385F"/>
    <w:rsid w:val="003C4495"/>
    <w:rsid w:val="003C5225"/>
    <w:rsid w:val="003C54BB"/>
    <w:rsid w:val="003C72DF"/>
    <w:rsid w:val="003C7C4F"/>
    <w:rsid w:val="003D38BC"/>
    <w:rsid w:val="003D3A06"/>
    <w:rsid w:val="003D63D2"/>
    <w:rsid w:val="003E2B42"/>
    <w:rsid w:val="003E38C3"/>
    <w:rsid w:val="003E5DC5"/>
    <w:rsid w:val="003E7316"/>
    <w:rsid w:val="003F0509"/>
    <w:rsid w:val="003F1B83"/>
    <w:rsid w:val="003F2CF6"/>
    <w:rsid w:val="003F2ED2"/>
    <w:rsid w:val="003F5B1E"/>
    <w:rsid w:val="003F662B"/>
    <w:rsid w:val="003F6CD7"/>
    <w:rsid w:val="00400F29"/>
    <w:rsid w:val="004015EC"/>
    <w:rsid w:val="00401D93"/>
    <w:rsid w:val="00403D1F"/>
    <w:rsid w:val="00404A20"/>
    <w:rsid w:val="0040532F"/>
    <w:rsid w:val="00407BEF"/>
    <w:rsid w:val="00411907"/>
    <w:rsid w:val="004126EC"/>
    <w:rsid w:val="004155A7"/>
    <w:rsid w:val="004160D0"/>
    <w:rsid w:val="00417629"/>
    <w:rsid w:val="004212EC"/>
    <w:rsid w:val="00422B4C"/>
    <w:rsid w:val="00422FF0"/>
    <w:rsid w:val="004255D8"/>
    <w:rsid w:val="0042648F"/>
    <w:rsid w:val="00426D86"/>
    <w:rsid w:val="004303AE"/>
    <w:rsid w:val="004306CB"/>
    <w:rsid w:val="004318BA"/>
    <w:rsid w:val="00431A55"/>
    <w:rsid w:val="00434380"/>
    <w:rsid w:val="00436632"/>
    <w:rsid w:val="00437496"/>
    <w:rsid w:val="0044297F"/>
    <w:rsid w:val="00446FC9"/>
    <w:rsid w:val="00447B03"/>
    <w:rsid w:val="00450424"/>
    <w:rsid w:val="00451727"/>
    <w:rsid w:val="00451B7F"/>
    <w:rsid w:val="00451BB2"/>
    <w:rsid w:val="0045264A"/>
    <w:rsid w:val="004537E4"/>
    <w:rsid w:val="004539C4"/>
    <w:rsid w:val="00455679"/>
    <w:rsid w:val="0045790E"/>
    <w:rsid w:val="00457F73"/>
    <w:rsid w:val="00465402"/>
    <w:rsid w:val="00465CE1"/>
    <w:rsid w:val="00467AE7"/>
    <w:rsid w:val="0047050D"/>
    <w:rsid w:val="0047136A"/>
    <w:rsid w:val="00472909"/>
    <w:rsid w:val="00472D12"/>
    <w:rsid w:val="004735AB"/>
    <w:rsid w:val="00473766"/>
    <w:rsid w:val="00474574"/>
    <w:rsid w:val="004757AD"/>
    <w:rsid w:val="00475B1A"/>
    <w:rsid w:val="00475BFF"/>
    <w:rsid w:val="00476ABB"/>
    <w:rsid w:val="00484888"/>
    <w:rsid w:val="00485532"/>
    <w:rsid w:val="00485908"/>
    <w:rsid w:val="0049052D"/>
    <w:rsid w:val="00492749"/>
    <w:rsid w:val="00492CBE"/>
    <w:rsid w:val="00493403"/>
    <w:rsid w:val="004942CD"/>
    <w:rsid w:val="004944EB"/>
    <w:rsid w:val="004958C1"/>
    <w:rsid w:val="00495991"/>
    <w:rsid w:val="00496F66"/>
    <w:rsid w:val="004A137A"/>
    <w:rsid w:val="004A1697"/>
    <w:rsid w:val="004A20AB"/>
    <w:rsid w:val="004A34E3"/>
    <w:rsid w:val="004A34E6"/>
    <w:rsid w:val="004A49D7"/>
    <w:rsid w:val="004A4E80"/>
    <w:rsid w:val="004A7D7F"/>
    <w:rsid w:val="004B02A5"/>
    <w:rsid w:val="004B2EBF"/>
    <w:rsid w:val="004B3CC1"/>
    <w:rsid w:val="004B4B56"/>
    <w:rsid w:val="004B5C1A"/>
    <w:rsid w:val="004C2484"/>
    <w:rsid w:val="004C2C71"/>
    <w:rsid w:val="004C32DF"/>
    <w:rsid w:val="004C4ACB"/>
    <w:rsid w:val="004C4C58"/>
    <w:rsid w:val="004C6F07"/>
    <w:rsid w:val="004C7681"/>
    <w:rsid w:val="004D0050"/>
    <w:rsid w:val="004D0422"/>
    <w:rsid w:val="004D07C0"/>
    <w:rsid w:val="004D2473"/>
    <w:rsid w:val="004D3771"/>
    <w:rsid w:val="004D40F5"/>
    <w:rsid w:val="004D4F51"/>
    <w:rsid w:val="004D6C8D"/>
    <w:rsid w:val="004D79C9"/>
    <w:rsid w:val="004E095C"/>
    <w:rsid w:val="004E2272"/>
    <w:rsid w:val="004E2C93"/>
    <w:rsid w:val="004E31E8"/>
    <w:rsid w:val="004E4685"/>
    <w:rsid w:val="004E6377"/>
    <w:rsid w:val="004F0086"/>
    <w:rsid w:val="004F0208"/>
    <w:rsid w:val="004F06BF"/>
    <w:rsid w:val="004F1A67"/>
    <w:rsid w:val="004F211E"/>
    <w:rsid w:val="004F51DD"/>
    <w:rsid w:val="004F54B3"/>
    <w:rsid w:val="004F6DBD"/>
    <w:rsid w:val="00500569"/>
    <w:rsid w:val="00505174"/>
    <w:rsid w:val="00505AE8"/>
    <w:rsid w:val="00505D48"/>
    <w:rsid w:val="00507D75"/>
    <w:rsid w:val="00510FFC"/>
    <w:rsid w:val="00511FFA"/>
    <w:rsid w:val="005126DE"/>
    <w:rsid w:val="005138FC"/>
    <w:rsid w:val="00514730"/>
    <w:rsid w:val="005148DE"/>
    <w:rsid w:val="00516C2F"/>
    <w:rsid w:val="005171A0"/>
    <w:rsid w:val="00520FFF"/>
    <w:rsid w:val="0052167D"/>
    <w:rsid w:val="00522CDE"/>
    <w:rsid w:val="00523059"/>
    <w:rsid w:val="0052684C"/>
    <w:rsid w:val="0052755A"/>
    <w:rsid w:val="0053154A"/>
    <w:rsid w:val="00531CF6"/>
    <w:rsid w:val="00533DBC"/>
    <w:rsid w:val="00535191"/>
    <w:rsid w:val="00535875"/>
    <w:rsid w:val="00536C4E"/>
    <w:rsid w:val="00537034"/>
    <w:rsid w:val="00537D76"/>
    <w:rsid w:val="00540350"/>
    <w:rsid w:val="00544C20"/>
    <w:rsid w:val="00546564"/>
    <w:rsid w:val="005470E1"/>
    <w:rsid w:val="0055047B"/>
    <w:rsid w:val="00552084"/>
    <w:rsid w:val="0055267F"/>
    <w:rsid w:val="00554B86"/>
    <w:rsid w:val="005559E7"/>
    <w:rsid w:val="0056094E"/>
    <w:rsid w:val="0056191B"/>
    <w:rsid w:val="00561B8E"/>
    <w:rsid w:val="005625E9"/>
    <w:rsid w:val="0056329D"/>
    <w:rsid w:val="0056508A"/>
    <w:rsid w:val="00565D59"/>
    <w:rsid w:val="0057143A"/>
    <w:rsid w:val="005726A5"/>
    <w:rsid w:val="005734F1"/>
    <w:rsid w:val="00573B4B"/>
    <w:rsid w:val="00575529"/>
    <w:rsid w:val="005812D1"/>
    <w:rsid w:val="005815FC"/>
    <w:rsid w:val="00582305"/>
    <w:rsid w:val="00585047"/>
    <w:rsid w:val="00586EE3"/>
    <w:rsid w:val="005876E3"/>
    <w:rsid w:val="005906CC"/>
    <w:rsid w:val="0059157D"/>
    <w:rsid w:val="00592482"/>
    <w:rsid w:val="00592C22"/>
    <w:rsid w:val="005948FE"/>
    <w:rsid w:val="005968FC"/>
    <w:rsid w:val="005978AE"/>
    <w:rsid w:val="00597C7E"/>
    <w:rsid w:val="005A2A14"/>
    <w:rsid w:val="005A2ADB"/>
    <w:rsid w:val="005A3869"/>
    <w:rsid w:val="005A3B2F"/>
    <w:rsid w:val="005A4D74"/>
    <w:rsid w:val="005A5988"/>
    <w:rsid w:val="005A64F3"/>
    <w:rsid w:val="005A66BC"/>
    <w:rsid w:val="005A7CA2"/>
    <w:rsid w:val="005B1CF0"/>
    <w:rsid w:val="005B5A17"/>
    <w:rsid w:val="005B634F"/>
    <w:rsid w:val="005B64A1"/>
    <w:rsid w:val="005C2311"/>
    <w:rsid w:val="005C56A8"/>
    <w:rsid w:val="005D0388"/>
    <w:rsid w:val="005D070D"/>
    <w:rsid w:val="005D1236"/>
    <w:rsid w:val="005D2016"/>
    <w:rsid w:val="005D2639"/>
    <w:rsid w:val="005D2CD2"/>
    <w:rsid w:val="005D4037"/>
    <w:rsid w:val="005D40FA"/>
    <w:rsid w:val="005D5727"/>
    <w:rsid w:val="005D6F3C"/>
    <w:rsid w:val="005E00E2"/>
    <w:rsid w:val="005E020B"/>
    <w:rsid w:val="005E033E"/>
    <w:rsid w:val="005E157A"/>
    <w:rsid w:val="005E1875"/>
    <w:rsid w:val="005E2052"/>
    <w:rsid w:val="005E4A38"/>
    <w:rsid w:val="005E4B0B"/>
    <w:rsid w:val="005E65EF"/>
    <w:rsid w:val="005E6F8D"/>
    <w:rsid w:val="005F0128"/>
    <w:rsid w:val="005F0417"/>
    <w:rsid w:val="005F0418"/>
    <w:rsid w:val="005F08E3"/>
    <w:rsid w:val="005F08E7"/>
    <w:rsid w:val="005F1797"/>
    <w:rsid w:val="005F17D5"/>
    <w:rsid w:val="005F1E68"/>
    <w:rsid w:val="005F22AA"/>
    <w:rsid w:val="005F484A"/>
    <w:rsid w:val="005F5542"/>
    <w:rsid w:val="005F6028"/>
    <w:rsid w:val="005F6353"/>
    <w:rsid w:val="005F655C"/>
    <w:rsid w:val="006000AF"/>
    <w:rsid w:val="006009F7"/>
    <w:rsid w:val="00600FFB"/>
    <w:rsid w:val="00601D74"/>
    <w:rsid w:val="006022B2"/>
    <w:rsid w:val="0060337D"/>
    <w:rsid w:val="006043FC"/>
    <w:rsid w:val="00605390"/>
    <w:rsid w:val="00605CD6"/>
    <w:rsid w:val="00612BBB"/>
    <w:rsid w:val="00613BF3"/>
    <w:rsid w:val="006145A1"/>
    <w:rsid w:val="00616C3D"/>
    <w:rsid w:val="00620448"/>
    <w:rsid w:val="006225F8"/>
    <w:rsid w:val="00624001"/>
    <w:rsid w:val="00624D46"/>
    <w:rsid w:val="00624ED9"/>
    <w:rsid w:val="00630217"/>
    <w:rsid w:val="00630740"/>
    <w:rsid w:val="006307D6"/>
    <w:rsid w:val="00630E32"/>
    <w:rsid w:val="00633E4D"/>
    <w:rsid w:val="00636035"/>
    <w:rsid w:val="00637463"/>
    <w:rsid w:val="006404F2"/>
    <w:rsid w:val="00643A55"/>
    <w:rsid w:val="006440AD"/>
    <w:rsid w:val="00644B75"/>
    <w:rsid w:val="00647E53"/>
    <w:rsid w:val="00652D39"/>
    <w:rsid w:val="006535FA"/>
    <w:rsid w:val="00653F3F"/>
    <w:rsid w:val="006547E4"/>
    <w:rsid w:val="00654BE6"/>
    <w:rsid w:val="00656AC8"/>
    <w:rsid w:val="00657B4D"/>
    <w:rsid w:val="0066054A"/>
    <w:rsid w:val="006621F6"/>
    <w:rsid w:val="00663704"/>
    <w:rsid w:val="00664F9B"/>
    <w:rsid w:val="0066723D"/>
    <w:rsid w:val="00672A5E"/>
    <w:rsid w:val="006737C8"/>
    <w:rsid w:val="00673897"/>
    <w:rsid w:val="00674A18"/>
    <w:rsid w:val="0067585E"/>
    <w:rsid w:val="00675B73"/>
    <w:rsid w:val="00676833"/>
    <w:rsid w:val="00676CAD"/>
    <w:rsid w:val="00676E00"/>
    <w:rsid w:val="00683614"/>
    <w:rsid w:val="006836A6"/>
    <w:rsid w:val="00684FDB"/>
    <w:rsid w:val="00685260"/>
    <w:rsid w:val="00685FC8"/>
    <w:rsid w:val="00690913"/>
    <w:rsid w:val="00694504"/>
    <w:rsid w:val="006957BD"/>
    <w:rsid w:val="00696444"/>
    <w:rsid w:val="00697DCB"/>
    <w:rsid w:val="006A18D0"/>
    <w:rsid w:val="006A1A7F"/>
    <w:rsid w:val="006A1E04"/>
    <w:rsid w:val="006A2900"/>
    <w:rsid w:val="006A40D2"/>
    <w:rsid w:val="006A420B"/>
    <w:rsid w:val="006A671B"/>
    <w:rsid w:val="006A6D9A"/>
    <w:rsid w:val="006B4061"/>
    <w:rsid w:val="006B4196"/>
    <w:rsid w:val="006B5016"/>
    <w:rsid w:val="006B6448"/>
    <w:rsid w:val="006C0B06"/>
    <w:rsid w:val="006C14D2"/>
    <w:rsid w:val="006C2E23"/>
    <w:rsid w:val="006C672E"/>
    <w:rsid w:val="006C6ADD"/>
    <w:rsid w:val="006C6F80"/>
    <w:rsid w:val="006C707C"/>
    <w:rsid w:val="006D024D"/>
    <w:rsid w:val="006D6AA3"/>
    <w:rsid w:val="006D7B87"/>
    <w:rsid w:val="006E12E6"/>
    <w:rsid w:val="006E18B4"/>
    <w:rsid w:val="006E497E"/>
    <w:rsid w:val="006E6E6E"/>
    <w:rsid w:val="006E6EA0"/>
    <w:rsid w:val="006E6FC7"/>
    <w:rsid w:val="006E7413"/>
    <w:rsid w:val="006E7CCE"/>
    <w:rsid w:val="006E7E1B"/>
    <w:rsid w:val="006F09CD"/>
    <w:rsid w:val="006F0C30"/>
    <w:rsid w:val="006F2C36"/>
    <w:rsid w:val="006F467C"/>
    <w:rsid w:val="006F4815"/>
    <w:rsid w:val="006F4D2E"/>
    <w:rsid w:val="006F561D"/>
    <w:rsid w:val="006F6AE0"/>
    <w:rsid w:val="006F713D"/>
    <w:rsid w:val="006F786B"/>
    <w:rsid w:val="007012AE"/>
    <w:rsid w:val="00701C35"/>
    <w:rsid w:val="00701EB0"/>
    <w:rsid w:val="0070387E"/>
    <w:rsid w:val="007049E3"/>
    <w:rsid w:val="00706177"/>
    <w:rsid w:val="00706AD5"/>
    <w:rsid w:val="00707ED1"/>
    <w:rsid w:val="00710D58"/>
    <w:rsid w:val="00712673"/>
    <w:rsid w:val="00712A69"/>
    <w:rsid w:val="00712F4A"/>
    <w:rsid w:val="00717040"/>
    <w:rsid w:val="0072192A"/>
    <w:rsid w:val="00721B56"/>
    <w:rsid w:val="00724F24"/>
    <w:rsid w:val="007318C9"/>
    <w:rsid w:val="00731DDA"/>
    <w:rsid w:val="00733749"/>
    <w:rsid w:val="00734A56"/>
    <w:rsid w:val="00734F4A"/>
    <w:rsid w:val="00735916"/>
    <w:rsid w:val="00742D95"/>
    <w:rsid w:val="00745A1D"/>
    <w:rsid w:val="007472AE"/>
    <w:rsid w:val="00747D45"/>
    <w:rsid w:val="007527E6"/>
    <w:rsid w:val="007530B3"/>
    <w:rsid w:val="00755B68"/>
    <w:rsid w:val="00756FDD"/>
    <w:rsid w:val="00757EAC"/>
    <w:rsid w:val="00760637"/>
    <w:rsid w:val="0076185B"/>
    <w:rsid w:val="00761DDD"/>
    <w:rsid w:val="00764CD9"/>
    <w:rsid w:val="00766A95"/>
    <w:rsid w:val="007672EA"/>
    <w:rsid w:val="00767BA7"/>
    <w:rsid w:val="00770CCF"/>
    <w:rsid w:val="00770D74"/>
    <w:rsid w:val="007710F5"/>
    <w:rsid w:val="00771EAC"/>
    <w:rsid w:val="007725FF"/>
    <w:rsid w:val="007746D4"/>
    <w:rsid w:val="00775014"/>
    <w:rsid w:val="007769BC"/>
    <w:rsid w:val="007802A9"/>
    <w:rsid w:val="007804C2"/>
    <w:rsid w:val="007806F7"/>
    <w:rsid w:val="00782EAF"/>
    <w:rsid w:val="00782FAC"/>
    <w:rsid w:val="007837CA"/>
    <w:rsid w:val="00783C10"/>
    <w:rsid w:val="00786E36"/>
    <w:rsid w:val="0078786E"/>
    <w:rsid w:val="00787C97"/>
    <w:rsid w:val="00787EA4"/>
    <w:rsid w:val="00790597"/>
    <w:rsid w:val="00790AD9"/>
    <w:rsid w:val="00790CAD"/>
    <w:rsid w:val="00793C81"/>
    <w:rsid w:val="00794A28"/>
    <w:rsid w:val="00795086"/>
    <w:rsid w:val="00795252"/>
    <w:rsid w:val="007957F3"/>
    <w:rsid w:val="007A3D31"/>
    <w:rsid w:val="007A49E5"/>
    <w:rsid w:val="007A4D9E"/>
    <w:rsid w:val="007A60C4"/>
    <w:rsid w:val="007A60CD"/>
    <w:rsid w:val="007A6F09"/>
    <w:rsid w:val="007A73A9"/>
    <w:rsid w:val="007B4650"/>
    <w:rsid w:val="007B4B0A"/>
    <w:rsid w:val="007B6C40"/>
    <w:rsid w:val="007B752D"/>
    <w:rsid w:val="007C018B"/>
    <w:rsid w:val="007C3DB8"/>
    <w:rsid w:val="007C4176"/>
    <w:rsid w:val="007C784D"/>
    <w:rsid w:val="007C7910"/>
    <w:rsid w:val="007D0234"/>
    <w:rsid w:val="007D0F79"/>
    <w:rsid w:val="007D2B7A"/>
    <w:rsid w:val="007D3E13"/>
    <w:rsid w:val="007D4A2D"/>
    <w:rsid w:val="007D584D"/>
    <w:rsid w:val="007E12CF"/>
    <w:rsid w:val="007E2803"/>
    <w:rsid w:val="007E2ABE"/>
    <w:rsid w:val="007E2D01"/>
    <w:rsid w:val="007E3106"/>
    <w:rsid w:val="007F2941"/>
    <w:rsid w:val="007F3799"/>
    <w:rsid w:val="007F3E22"/>
    <w:rsid w:val="007F4B91"/>
    <w:rsid w:val="007F4CF6"/>
    <w:rsid w:val="007F59FE"/>
    <w:rsid w:val="007F651F"/>
    <w:rsid w:val="007F65D0"/>
    <w:rsid w:val="008007B4"/>
    <w:rsid w:val="008007EF"/>
    <w:rsid w:val="00802FCD"/>
    <w:rsid w:val="0080368D"/>
    <w:rsid w:val="00803786"/>
    <w:rsid w:val="00803B0A"/>
    <w:rsid w:val="00803D58"/>
    <w:rsid w:val="0080418F"/>
    <w:rsid w:val="008044B5"/>
    <w:rsid w:val="00804B0E"/>
    <w:rsid w:val="00806627"/>
    <w:rsid w:val="008068EE"/>
    <w:rsid w:val="00806CD4"/>
    <w:rsid w:val="00807833"/>
    <w:rsid w:val="008111F5"/>
    <w:rsid w:val="00811239"/>
    <w:rsid w:val="00811997"/>
    <w:rsid w:val="00812C13"/>
    <w:rsid w:val="00814955"/>
    <w:rsid w:val="00815FD7"/>
    <w:rsid w:val="00816209"/>
    <w:rsid w:val="008178B9"/>
    <w:rsid w:val="00824621"/>
    <w:rsid w:val="00827170"/>
    <w:rsid w:val="00827995"/>
    <w:rsid w:val="0083064A"/>
    <w:rsid w:val="0083315B"/>
    <w:rsid w:val="00833C75"/>
    <w:rsid w:val="00837863"/>
    <w:rsid w:val="00837F97"/>
    <w:rsid w:val="00840F24"/>
    <w:rsid w:val="00844EB0"/>
    <w:rsid w:val="008478BE"/>
    <w:rsid w:val="00847CB8"/>
    <w:rsid w:val="00847E6C"/>
    <w:rsid w:val="008510CC"/>
    <w:rsid w:val="00851928"/>
    <w:rsid w:val="00851F50"/>
    <w:rsid w:val="00853FA4"/>
    <w:rsid w:val="00856A89"/>
    <w:rsid w:val="008612E7"/>
    <w:rsid w:val="008641F6"/>
    <w:rsid w:val="0086505D"/>
    <w:rsid w:val="008653C7"/>
    <w:rsid w:val="00865A4F"/>
    <w:rsid w:val="00865DE9"/>
    <w:rsid w:val="0086622B"/>
    <w:rsid w:val="0086742A"/>
    <w:rsid w:val="00867D75"/>
    <w:rsid w:val="00870F14"/>
    <w:rsid w:val="00871F07"/>
    <w:rsid w:val="0087713F"/>
    <w:rsid w:val="008803C6"/>
    <w:rsid w:val="0088135F"/>
    <w:rsid w:val="00883466"/>
    <w:rsid w:val="008844DE"/>
    <w:rsid w:val="0088592B"/>
    <w:rsid w:val="00890CC7"/>
    <w:rsid w:val="008913B8"/>
    <w:rsid w:val="0089257F"/>
    <w:rsid w:val="00892581"/>
    <w:rsid w:val="00894453"/>
    <w:rsid w:val="00897B93"/>
    <w:rsid w:val="00897D77"/>
    <w:rsid w:val="008A0B3E"/>
    <w:rsid w:val="008A175E"/>
    <w:rsid w:val="008A275E"/>
    <w:rsid w:val="008A2844"/>
    <w:rsid w:val="008A5E68"/>
    <w:rsid w:val="008A6A66"/>
    <w:rsid w:val="008B12B2"/>
    <w:rsid w:val="008B318D"/>
    <w:rsid w:val="008B614B"/>
    <w:rsid w:val="008B6D8A"/>
    <w:rsid w:val="008B7312"/>
    <w:rsid w:val="008B737E"/>
    <w:rsid w:val="008C0E9E"/>
    <w:rsid w:val="008C1265"/>
    <w:rsid w:val="008C3FFB"/>
    <w:rsid w:val="008D098C"/>
    <w:rsid w:val="008D3B01"/>
    <w:rsid w:val="008D433E"/>
    <w:rsid w:val="008D4931"/>
    <w:rsid w:val="008D6A07"/>
    <w:rsid w:val="008D6D3B"/>
    <w:rsid w:val="008E045F"/>
    <w:rsid w:val="008E0CC9"/>
    <w:rsid w:val="008E0E7A"/>
    <w:rsid w:val="008E15EB"/>
    <w:rsid w:val="008E241D"/>
    <w:rsid w:val="008E3DC1"/>
    <w:rsid w:val="008E76E0"/>
    <w:rsid w:val="008F0C65"/>
    <w:rsid w:val="008F12AC"/>
    <w:rsid w:val="008F1650"/>
    <w:rsid w:val="008F21CB"/>
    <w:rsid w:val="008F2CB6"/>
    <w:rsid w:val="008F366D"/>
    <w:rsid w:val="008F3A4D"/>
    <w:rsid w:val="008F4201"/>
    <w:rsid w:val="008F4B41"/>
    <w:rsid w:val="008F7119"/>
    <w:rsid w:val="008F76B3"/>
    <w:rsid w:val="00900541"/>
    <w:rsid w:val="009037B7"/>
    <w:rsid w:val="00905DEF"/>
    <w:rsid w:val="00907A6A"/>
    <w:rsid w:val="009107B5"/>
    <w:rsid w:val="00911945"/>
    <w:rsid w:val="009132C5"/>
    <w:rsid w:val="0091367E"/>
    <w:rsid w:val="00916F18"/>
    <w:rsid w:val="00916FA0"/>
    <w:rsid w:val="009201A3"/>
    <w:rsid w:val="00921163"/>
    <w:rsid w:val="00921E75"/>
    <w:rsid w:val="009226C3"/>
    <w:rsid w:val="00923A53"/>
    <w:rsid w:val="00924602"/>
    <w:rsid w:val="009276CB"/>
    <w:rsid w:val="009301F4"/>
    <w:rsid w:val="00934196"/>
    <w:rsid w:val="0093453F"/>
    <w:rsid w:val="00934B67"/>
    <w:rsid w:val="009407BF"/>
    <w:rsid w:val="009409D5"/>
    <w:rsid w:val="00941645"/>
    <w:rsid w:val="00941892"/>
    <w:rsid w:val="009432E2"/>
    <w:rsid w:val="00946E1D"/>
    <w:rsid w:val="00946F4D"/>
    <w:rsid w:val="00947280"/>
    <w:rsid w:val="00947840"/>
    <w:rsid w:val="009500F8"/>
    <w:rsid w:val="0095133D"/>
    <w:rsid w:val="00954D89"/>
    <w:rsid w:val="0095596C"/>
    <w:rsid w:val="00956371"/>
    <w:rsid w:val="009623F6"/>
    <w:rsid w:val="00962845"/>
    <w:rsid w:val="0096294F"/>
    <w:rsid w:val="00962B0A"/>
    <w:rsid w:val="0096549C"/>
    <w:rsid w:val="00965C3E"/>
    <w:rsid w:val="009661F9"/>
    <w:rsid w:val="00966F4D"/>
    <w:rsid w:val="009704B2"/>
    <w:rsid w:val="00970B56"/>
    <w:rsid w:val="00971567"/>
    <w:rsid w:val="0097263C"/>
    <w:rsid w:val="009732F2"/>
    <w:rsid w:val="009740B4"/>
    <w:rsid w:val="009753DA"/>
    <w:rsid w:val="00976513"/>
    <w:rsid w:val="00977F16"/>
    <w:rsid w:val="00980266"/>
    <w:rsid w:val="00982521"/>
    <w:rsid w:val="00982A1C"/>
    <w:rsid w:val="00982C52"/>
    <w:rsid w:val="009872CB"/>
    <w:rsid w:val="0098750E"/>
    <w:rsid w:val="00987D83"/>
    <w:rsid w:val="00994CD7"/>
    <w:rsid w:val="009966FF"/>
    <w:rsid w:val="009A45FF"/>
    <w:rsid w:val="009A5B0E"/>
    <w:rsid w:val="009A6488"/>
    <w:rsid w:val="009A6C91"/>
    <w:rsid w:val="009A7623"/>
    <w:rsid w:val="009A79C1"/>
    <w:rsid w:val="009A7F72"/>
    <w:rsid w:val="009B0A86"/>
    <w:rsid w:val="009B1C5B"/>
    <w:rsid w:val="009B24B8"/>
    <w:rsid w:val="009B2613"/>
    <w:rsid w:val="009B364F"/>
    <w:rsid w:val="009B39DD"/>
    <w:rsid w:val="009B5755"/>
    <w:rsid w:val="009B60EA"/>
    <w:rsid w:val="009B6B05"/>
    <w:rsid w:val="009C28C5"/>
    <w:rsid w:val="009C2ED5"/>
    <w:rsid w:val="009C4942"/>
    <w:rsid w:val="009C4E37"/>
    <w:rsid w:val="009C60CF"/>
    <w:rsid w:val="009C6D0F"/>
    <w:rsid w:val="009C7EFC"/>
    <w:rsid w:val="009D15B2"/>
    <w:rsid w:val="009D17AF"/>
    <w:rsid w:val="009D2FEF"/>
    <w:rsid w:val="009D5EDF"/>
    <w:rsid w:val="009D6736"/>
    <w:rsid w:val="009D701B"/>
    <w:rsid w:val="009D7264"/>
    <w:rsid w:val="009D7631"/>
    <w:rsid w:val="009E0673"/>
    <w:rsid w:val="009E5785"/>
    <w:rsid w:val="009E5D8A"/>
    <w:rsid w:val="009E72A4"/>
    <w:rsid w:val="009F29B9"/>
    <w:rsid w:val="009F43C5"/>
    <w:rsid w:val="009F64C2"/>
    <w:rsid w:val="009F674E"/>
    <w:rsid w:val="009F7D41"/>
    <w:rsid w:val="00A001BB"/>
    <w:rsid w:val="00A00D0D"/>
    <w:rsid w:val="00A0260A"/>
    <w:rsid w:val="00A048F8"/>
    <w:rsid w:val="00A108D7"/>
    <w:rsid w:val="00A1163D"/>
    <w:rsid w:val="00A11B4E"/>
    <w:rsid w:val="00A1265E"/>
    <w:rsid w:val="00A13ADC"/>
    <w:rsid w:val="00A15207"/>
    <w:rsid w:val="00A15786"/>
    <w:rsid w:val="00A17632"/>
    <w:rsid w:val="00A20075"/>
    <w:rsid w:val="00A20999"/>
    <w:rsid w:val="00A23299"/>
    <w:rsid w:val="00A24CFD"/>
    <w:rsid w:val="00A2717E"/>
    <w:rsid w:val="00A2727D"/>
    <w:rsid w:val="00A27D96"/>
    <w:rsid w:val="00A27DA6"/>
    <w:rsid w:val="00A303F5"/>
    <w:rsid w:val="00A32136"/>
    <w:rsid w:val="00A33634"/>
    <w:rsid w:val="00A33B1D"/>
    <w:rsid w:val="00A35E55"/>
    <w:rsid w:val="00A36106"/>
    <w:rsid w:val="00A3757E"/>
    <w:rsid w:val="00A41328"/>
    <w:rsid w:val="00A41529"/>
    <w:rsid w:val="00A41B48"/>
    <w:rsid w:val="00A42851"/>
    <w:rsid w:val="00A42887"/>
    <w:rsid w:val="00A445EF"/>
    <w:rsid w:val="00A45F7B"/>
    <w:rsid w:val="00A4620D"/>
    <w:rsid w:val="00A46FD5"/>
    <w:rsid w:val="00A4785A"/>
    <w:rsid w:val="00A50254"/>
    <w:rsid w:val="00A512D7"/>
    <w:rsid w:val="00A51725"/>
    <w:rsid w:val="00A52FCE"/>
    <w:rsid w:val="00A53610"/>
    <w:rsid w:val="00A53986"/>
    <w:rsid w:val="00A545FB"/>
    <w:rsid w:val="00A55F46"/>
    <w:rsid w:val="00A560B4"/>
    <w:rsid w:val="00A56E1D"/>
    <w:rsid w:val="00A576CC"/>
    <w:rsid w:val="00A57F90"/>
    <w:rsid w:val="00A6087E"/>
    <w:rsid w:val="00A60E50"/>
    <w:rsid w:val="00A644FC"/>
    <w:rsid w:val="00A65614"/>
    <w:rsid w:val="00A667B6"/>
    <w:rsid w:val="00A70976"/>
    <w:rsid w:val="00A7106A"/>
    <w:rsid w:val="00A72B8F"/>
    <w:rsid w:val="00A81FCC"/>
    <w:rsid w:val="00A8496B"/>
    <w:rsid w:val="00A8722B"/>
    <w:rsid w:val="00A873E4"/>
    <w:rsid w:val="00A90D37"/>
    <w:rsid w:val="00A90FBE"/>
    <w:rsid w:val="00A94748"/>
    <w:rsid w:val="00A94CEB"/>
    <w:rsid w:val="00A9580A"/>
    <w:rsid w:val="00A979FE"/>
    <w:rsid w:val="00AA18BD"/>
    <w:rsid w:val="00AA2AF9"/>
    <w:rsid w:val="00AA4C2A"/>
    <w:rsid w:val="00AA4F8D"/>
    <w:rsid w:val="00AA563A"/>
    <w:rsid w:val="00AA5959"/>
    <w:rsid w:val="00AB23D0"/>
    <w:rsid w:val="00AB50F3"/>
    <w:rsid w:val="00AC17C8"/>
    <w:rsid w:val="00AC3B33"/>
    <w:rsid w:val="00AC3C18"/>
    <w:rsid w:val="00AC478C"/>
    <w:rsid w:val="00AC4FA2"/>
    <w:rsid w:val="00AC5077"/>
    <w:rsid w:val="00AC6FAC"/>
    <w:rsid w:val="00AC704A"/>
    <w:rsid w:val="00AD35C2"/>
    <w:rsid w:val="00AD3D8B"/>
    <w:rsid w:val="00AD644E"/>
    <w:rsid w:val="00AD6889"/>
    <w:rsid w:val="00AD7537"/>
    <w:rsid w:val="00AD78DA"/>
    <w:rsid w:val="00AE0CE3"/>
    <w:rsid w:val="00AE11B1"/>
    <w:rsid w:val="00AE20D6"/>
    <w:rsid w:val="00AE2BA1"/>
    <w:rsid w:val="00AE3943"/>
    <w:rsid w:val="00AE3FB7"/>
    <w:rsid w:val="00AE4C96"/>
    <w:rsid w:val="00AE5026"/>
    <w:rsid w:val="00AE5F69"/>
    <w:rsid w:val="00AE6396"/>
    <w:rsid w:val="00AF2E7F"/>
    <w:rsid w:val="00AF3E3C"/>
    <w:rsid w:val="00AF6379"/>
    <w:rsid w:val="00AF7771"/>
    <w:rsid w:val="00B00552"/>
    <w:rsid w:val="00B00732"/>
    <w:rsid w:val="00B054EA"/>
    <w:rsid w:val="00B067D7"/>
    <w:rsid w:val="00B10FEE"/>
    <w:rsid w:val="00B12ACE"/>
    <w:rsid w:val="00B13B4D"/>
    <w:rsid w:val="00B1645D"/>
    <w:rsid w:val="00B21002"/>
    <w:rsid w:val="00B21620"/>
    <w:rsid w:val="00B2181A"/>
    <w:rsid w:val="00B219FB"/>
    <w:rsid w:val="00B23E11"/>
    <w:rsid w:val="00B241CC"/>
    <w:rsid w:val="00B24F23"/>
    <w:rsid w:val="00B271A6"/>
    <w:rsid w:val="00B271F2"/>
    <w:rsid w:val="00B31DE6"/>
    <w:rsid w:val="00B33857"/>
    <w:rsid w:val="00B346F1"/>
    <w:rsid w:val="00B35144"/>
    <w:rsid w:val="00B372DD"/>
    <w:rsid w:val="00B409C6"/>
    <w:rsid w:val="00B42016"/>
    <w:rsid w:val="00B420F7"/>
    <w:rsid w:val="00B455A8"/>
    <w:rsid w:val="00B5229C"/>
    <w:rsid w:val="00B5348E"/>
    <w:rsid w:val="00B57304"/>
    <w:rsid w:val="00B57679"/>
    <w:rsid w:val="00B61E87"/>
    <w:rsid w:val="00B62965"/>
    <w:rsid w:val="00B62E9E"/>
    <w:rsid w:val="00B62F0A"/>
    <w:rsid w:val="00B63B84"/>
    <w:rsid w:val="00B64429"/>
    <w:rsid w:val="00B64A79"/>
    <w:rsid w:val="00B666FC"/>
    <w:rsid w:val="00B73493"/>
    <w:rsid w:val="00B750E5"/>
    <w:rsid w:val="00B7537A"/>
    <w:rsid w:val="00B75BFC"/>
    <w:rsid w:val="00B75E2F"/>
    <w:rsid w:val="00B75EF7"/>
    <w:rsid w:val="00B81B83"/>
    <w:rsid w:val="00B82CDE"/>
    <w:rsid w:val="00B82D61"/>
    <w:rsid w:val="00B85343"/>
    <w:rsid w:val="00B86F32"/>
    <w:rsid w:val="00B90F0A"/>
    <w:rsid w:val="00B926F5"/>
    <w:rsid w:val="00B93374"/>
    <w:rsid w:val="00B936E1"/>
    <w:rsid w:val="00BA1F69"/>
    <w:rsid w:val="00BA4276"/>
    <w:rsid w:val="00BB0F59"/>
    <w:rsid w:val="00BB111C"/>
    <w:rsid w:val="00BB2733"/>
    <w:rsid w:val="00BC05F1"/>
    <w:rsid w:val="00BC3D5F"/>
    <w:rsid w:val="00BC429B"/>
    <w:rsid w:val="00BC558A"/>
    <w:rsid w:val="00BD282C"/>
    <w:rsid w:val="00BD2A80"/>
    <w:rsid w:val="00BD314D"/>
    <w:rsid w:val="00BD40A4"/>
    <w:rsid w:val="00BD536B"/>
    <w:rsid w:val="00BD6F78"/>
    <w:rsid w:val="00BE01AB"/>
    <w:rsid w:val="00BE0984"/>
    <w:rsid w:val="00BE0E50"/>
    <w:rsid w:val="00BE1B67"/>
    <w:rsid w:val="00BE1E6E"/>
    <w:rsid w:val="00BE2A8B"/>
    <w:rsid w:val="00BE42C5"/>
    <w:rsid w:val="00BE4C1E"/>
    <w:rsid w:val="00BE5359"/>
    <w:rsid w:val="00BE55BB"/>
    <w:rsid w:val="00BE737C"/>
    <w:rsid w:val="00BF0E12"/>
    <w:rsid w:val="00BF1E85"/>
    <w:rsid w:val="00BF30A3"/>
    <w:rsid w:val="00BF439A"/>
    <w:rsid w:val="00BF752F"/>
    <w:rsid w:val="00C00241"/>
    <w:rsid w:val="00C02DAC"/>
    <w:rsid w:val="00C048B3"/>
    <w:rsid w:val="00C10220"/>
    <w:rsid w:val="00C10A47"/>
    <w:rsid w:val="00C113D5"/>
    <w:rsid w:val="00C118EB"/>
    <w:rsid w:val="00C1249B"/>
    <w:rsid w:val="00C13B4C"/>
    <w:rsid w:val="00C14BDB"/>
    <w:rsid w:val="00C15F57"/>
    <w:rsid w:val="00C17653"/>
    <w:rsid w:val="00C209B3"/>
    <w:rsid w:val="00C21CEA"/>
    <w:rsid w:val="00C23C1E"/>
    <w:rsid w:val="00C2449B"/>
    <w:rsid w:val="00C24FD3"/>
    <w:rsid w:val="00C2738E"/>
    <w:rsid w:val="00C27D85"/>
    <w:rsid w:val="00C34816"/>
    <w:rsid w:val="00C34855"/>
    <w:rsid w:val="00C35A84"/>
    <w:rsid w:val="00C3783B"/>
    <w:rsid w:val="00C416A3"/>
    <w:rsid w:val="00C41CF1"/>
    <w:rsid w:val="00C42211"/>
    <w:rsid w:val="00C4260F"/>
    <w:rsid w:val="00C44DB0"/>
    <w:rsid w:val="00C451BC"/>
    <w:rsid w:val="00C45FF7"/>
    <w:rsid w:val="00C4690D"/>
    <w:rsid w:val="00C46D7A"/>
    <w:rsid w:val="00C521A9"/>
    <w:rsid w:val="00C563C2"/>
    <w:rsid w:val="00C6047D"/>
    <w:rsid w:val="00C63D04"/>
    <w:rsid w:val="00C67E54"/>
    <w:rsid w:val="00C71635"/>
    <w:rsid w:val="00C74764"/>
    <w:rsid w:val="00C74CF8"/>
    <w:rsid w:val="00C75150"/>
    <w:rsid w:val="00C77A58"/>
    <w:rsid w:val="00C801F8"/>
    <w:rsid w:val="00C80A54"/>
    <w:rsid w:val="00C81085"/>
    <w:rsid w:val="00C8172F"/>
    <w:rsid w:val="00C819E7"/>
    <w:rsid w:val="00C83415"/>
    <w:rsid w:val="00C841DF"/>
    <w:rsid w:val="00C841E0"/>
    <w:rsid w:val="00C85731"/>
    <w:rsid w:val="00C86462"/>
    <w:rsid w:val="00C86523"/>
    <w:rsid w:val="00C90369"/>
    <w:rsid w:val="00C91FC2"/>
    <w:rsid w:val="00C92409"/>
    <w:rsid w:val="00C93489"/>
    <w:rsid w:val="00C95F29"/>
    <w:rsid w:val="00C9696A"/>
    <w:rsid w:val="00C96BCF"/>
    <w:rsid w:val="00C97B7E"/>
    <w:rsid w:val="00CA0FFE"/>
    <w:rsid w:val="00CA2059"/>
    <w:rsid w:val="00CA32F4"/>
    <w:rsid w:val="00CA3560"/>
    <w:rsid w:val="00CA6799"/>
    <w:rsid w:val="00CA6C9D"/>
    <w:rsid w:val="00CB2D88"/>
    <w:rsid w:val="00CB3289"/>
    <w:rsid w:val="00CB4F40"/>
    <w:rsid w:val="00CB52E0"/>
    <w:rsid w:val="00CB6269"/>
    <w:rsid w:val="00CB67FC"/>
    <w:rsid w:val="00CC1050"/>
    <w:rsid w:val="00CC134E"/>
    <w:rsid w:val="00CC182A"/>
    <w:rsid w:val="00CC1B1D"/>
    <w:rsid w:val="00CC3CFC"/>
    <w:rsid w:val="00CC5278"/>
    <w:rsid w:val="00CC7131"/>
    <w:rsid w:val="00CC7858"/>
    <w:rsid w:val="00CD0BF9"/>
    <w:rsid w:val="00CD26BB"/>
    <w:rsid w:val="00CD3FBE"/>
    <w:rsid w:val="00CD4A9B"/>
    <w:rsid w:val="00CD710B"/>
    <w:rsid w:val="00CD7A9E"/>
    <w:rsid w:val="00CD7D45"/>
    <w:rsid w:val="00CE0141"/>
    <w:rsid w:val="00CE0822"/>
    <w:rsid w:val="00CE0A58"/>
    <w:rsid w:val="00CE0C3F"/>
    <w:rsid w:val="00CE176F"/>
    <w:rsid w:val="00CE18AB"/>
    <w:rsid w:val="00CE1F01"/>
    <w:rsid w:val="00CE2D99"/>
    <w:rsid w:val="00CE3A39"/>
    <w:rsid w:val="00CE3EC1"/>
    <w:rsid w:val="00CE3ED7"/>
    <w:rsid w:val="00CE5D28"/>
    <w:rsid w:val="00CE7435"/>
    <w:rsid w:val="00CF1E2D"/>
    <w:rsid w:val="00CF2D12"/>
    <w:rsid w:val="00CF358C"/>
    <w:rsid w:val="00CF5C15"/>
    <w:rsid w:val="00CF6632"/>
    <w:rsid w:val="00CF6E4F"/>
    <w:rsid w:val="00D00807"/>
    <w:rsid w:val="00D02796"/>
    <w:rsid w:val="00D07C12"/>
    <w:rsid w:val="00D07D1B"/>
    <w:rsid w:val="00D11892"/>
    <w:rsid w:val="00D118E4"/>
    <w:rsid w:val="00D11F55"/>
    <w:rsid w:val="00D12776"/>
    <w:rsid w:val="00D15070"/>
    <w:rsid w:val="00D16D50"/>
    <w:rsid w:val="00D2208F"/>
    <w:rsid w:val="00D221F4"/>
    <w:rsid w:val="00D22D6B"/>
    <w:rsid w:val="00D250F2"/>
    <w:rsid w:val="00D269B1"/>
    <w:rsid w:val="00D27707"/>
    <w:rsid w:val="00D326C6"/>
    <w:rsid w:val="00D33A23"/>
    <w:rsid w:val="00D353B5"/>
    <w:rsid w:val="00D35539"/>
    <w:rsid w:val="00D3606A"/>
    <w:rsid w:val="00D36EF5"/>
    <w:rsid w:val="00D37D7D"/>
    <w:rsid w:val="00D41C85"/>
    <w:rsid w:val="00D41D04"/>
    <w:rsid w:val="00D41D76"/>
    <w:rsid w:val="00D43091"/>
    <w:rsid w:val="00D43D73"/>
    <w:rsid w:val="00D46D33"/>
    <w:rsid w:val="00D50300"/>
    <w:rsid w:val="00D508F3"/>
    <w:rsid w:val="00D50A03"/>
    <w:rsid w:val="00D51FF8"/>
    <w:rsid w:val="00D52033"/>
    <w:rsid w:val="00D52C87"/>
    <w:rsid w:val="00D542EB"/>
    <w:rsid w:val="00D54D1C"/>
    <w:rsid w:val="00D56547"/>
    <w:rsid w:val="00D6081B"/>
    <w:rsid w:val="00D621A1"/>
    <w:rsid w:val="00D64443"/>
    <w:rsid w:val="00D6622E"/>
    <w:rsid w:val="00D6632C"/>
    <w:rsid w:val="00D70215"/>
    <w:rsid w:val="00D71ACD"/>
    <w:rsid w:val="00D7558C"/>
    <w:rsid w:val="00D80301"/>
    <w:rsid w:val="00D817FC"/>
    <w:rsid w:val="00D825AC"/>
    <w:rsid w:val="00D84A34"/>
    <w:rsid w:val="00D855B5"/>
    <w:rsid w:val="00D8670D"/>
    <w:rsid w:val="00D86B47"/>
    <w:rsid w:val="00D86CB2"/>
    <w:rsid w:val="00D87D41"/>
    <w:rsid w:val="00D907DF"/>
    <w:rsid w:val="00D91CB5"/>
    <w:rsid w:val="00D929DD"/>
    <w:rsid w:val="00D94B85"/>
    <w:rsid w:val="00D9716C"/>
    <w:rsid w:val="00D975A7"/>
    <w:rsid w:val="00D9787B"/>
    <w:rsid w:val="00DA0CA1"/>
    <w:rsid w:val="00DA1620"/>
    <w:rsid w:val="00DA2462"/>
    <w:rsid w:val="00DA4CDD"/>
    <w:rsid w:val="00DA6144"/>
    <w:rsid w:val="00DB24CF"/>
    <w:rsid w:val="00DB3A88"/>
    <w:rsid w:val="00DB5B1A"/>
    <w:rsid w:val="00DB6182"/>
    <w:rsid w:val="00DB6409"/>
    <w:rsid w:val="00DB7C06"/>
    <w:rsid w:val="00DC0CC2"/>
    <w:rsid w:val="00DC1810"/>
    <w:rsid w:val="00DC34CE"/>
    <w:rsid w:val="00DC597D"/>
    <w:rsid w:val="00DC5B71"/>
    <w:rsid w:val="00DC5B7F"/>
    <w:rsid w:val="00DC66EA"/>
    <w:rsid w:val="00DC7E4B"/>
    <w:rsid w:val="00DD1F67"/>
    <w:rsid w:val="00DD3451"/>
    <w:rsid w:val="00DD3E21"/>
    <w:rsid w:val="00DD4428"/>
    <w:rsid w:val="00DD44E0"/>
    <w:rsid w:val="00DD709D"/>
    <w:rsid w:val="00DD769B"/>
    <w:rsid w:val="00DE052A"/>
    <w:rsid w:val="00DE05D1"/>
    <w:rsid w:val="00DE0ADD"/>
    <w:rsid w:val="00DE1EF5"/>
    <w:rsid w:val="00DE3A73"/>
    <w:rsid w:val="00DE4A97"/>
    <w:rsid w:val="00DE514C"/>
    <w:rsid w:val="00DE5DA8"/>
    <w:rsid w:val="00DE6963"/>
    <w:rsid w:val="00DE75A5"/>
    <w:rsid w:val="00DF492C"/>
    <w:rsid w:val="00DF7D00"/>
    <w:rsid w:val="00E00AC3"/>
    <w:rsid w:val="00E02F8C"/>
    <w:rsid w:val="00E05381"/>
    <w:rsid w:val="00E05FAB"/>
    <w:rsid w:val="00E06196"/>
    <w:rsid w:val="00E074F4"/>
    <w:rsid w:val="00E07A6E"/>
    <w:rsid w:val="00E11382"/>
    <w:rsid w:val="00E11921"/>
    <w:rsid w:val="00E1326E"/>
    <w:rsid w:val="00E135D2"/>
    <w:rsid w:val="00E147FE"/>
    <w:rsid w:val="00E15C80"/>
    <w:rsid w:val="00E25664"/>
    <w:rsid w:val="00E32386"/>
    <w:rsid w:val="00E3569D"/>
    <w:rsid w:val="00E35E3E"/>
    <w:rsid w:val="00E36548"/>
    <w:rsid w:val="00E3703D"/>
    <w:rsid w:val="00E3717D"/>
    <w:rsid w:val="00E3798B"/>
    <w:rsid w:val="00E41444"/>
    <w:rsid w:val="00E4217F"/>
    <w:rsid w:val="00E43DF2"/>
    <w:rsid w:val="00E44C1E"/>
    <w:rsid w:val="00E4565F"/>
    <w:rsid w:val="00E46C65"/>
    <w:rsid w:val="00E52486"/>
    <w:rsid w:val="00E53BBC"/>
    <w:rsid w:val="00E54164"/>
    <w:rsid w:val="00E5431E"/>
    <w:rsid w:val="00E54FED"/>
    <w:rsid w:val="00E551A4"/>
    <w:rsid w:val="00E56717"/>
    <w:rsid w:val="00E57994"/>
    <w:rsid w:val="00E57C62"/>
    <w:rsid w:val="00E61E3A"/>
    <w:rsid w:val="00E62EDD"/>
    <w:rsid w:val="00E64B7F"/>
    <w:rsid w:val="00E650F5"/>
    <w:rsid w:val="00E65BF3"/>
    <w:rsid w:val="00E70E06"/>
    <w:rsid w:val="00E7247A"/>
    <w:rsid w:val="00E727AF"/>
    <w:rsid w:val="00E74294"/>
    <w:rsid w:val="00E74673"/>
    <w:rsid w:val="00E74ED0"/>
    <w:rsid w:val="00E81DDD"/>
    <w:rsid w:val="00E821AA"/>
    <w:rsid w:val="00E82491"/>
    <w:rsid w:val="00E82F43"/>
    <w:rsid w:val="00E85EBE"/>
    <w:rsid w:val="00E90499"/>
    <w:rsid w:val="00E91938"/>
    <w:rsid w:val="00E94621"/>
    <w:rsid w:val="00E97248"/>
    <w:rsid w:val="00EA07AE"/>
    <w:rsid w:val="00EA082A"/>
    <w:rsid w:val="00EA365B"/>
    <w:rsid w:val="00EA5DED"/>
    <w:rsid w:val="00EA6E28"/>
    <w:rsid w:val="00EA6F8E"/>
    <w:rsid w:val="00EB0078"/>
    <w:rsid w:val="00EB2D77"/>
    <w:rsid w:val="00EB347B"/>
    <w:rsid w:val="00EB42EF"/>
    <w:rsid w:val="00EB4BB6"/>
    <w:rsid w:val="00EB682C"/>
    <w:rsid w:val="00EB6D3B"/>
    <w:rsid w:val="00EC0090"/>
    <w:rsid w:val="00EC0BD6"/>
    <w:rsid w:val="00EC1103"/>
    <w:rsid w:val="00EC1C8D"/>
    <w:rsid w:val="00EC3620"/>
    <w:rsid w:val="00EC47A7"/>
    <w:rsid w:val="00ED0A38"/>
    <w:rsid w:val="00ED184C"/>
    <w:rsid w:val="00ED1C84"/>
    <w:rsid w:val="00ED504D"/>
    <w:rsid w:val="00ED64CE"/>
    <w:rsid w:val="00ED667C"/>
    <w:rsid w:val="00EE06AC"/>
    <w:rsid w:val="00EE412C"/>
    <w:rsid w:val="00EE5B60"/>
    <w:rsid w:val="00EE6018"/>
    <w:rsid w:val="00EE7009"/>
    <w:rsid w:val="00EE7795"/>
    <w:rsid w:val="00EF0666"/>
    <w:rsid w:val="00EF2079"/>
    <w:rsid w:val="00EF31A6"/>
    <w:rsid w:val="00EF3E2A"/>
    <w:rsid w:val="00EF5952"/>
    <w:rsid w:val="00EF59F1"/>
    <w:rsid w:val="00EF6E6E"/>
    <w:rsid w:val="00EF773F"/>
    <w:rsid w:val="00EF7F05"/>
    <w:rsid w:val="00EF7F3A"/>
    <w:rsid w:val="00F001BF"/>
    <w:rsid w:val="00F0108C"/>
    <w:rsid w:val="00F01361"/>
    <w:rsid w:val="00F01491"/>
    <w:rsid w:val="00F01A3F"/>
    <w:rsid w:val="00F01F74"/>
    <w:rsid w:val="00F02725"/>
    <w:rsid w:val="00F0361F"/>
    <w:rsid w:val="00F05F3E"/>
    <w:rsid w:val="00F07501"/>
    <w:rsid w:val="00F10676"/>
    <w:rsid w:val="00F10B46"/>
    <w:rsid w:val="00F12F78"/>
    <w:rsid w:val="00F14719"/>
    <w:rsid w:val="00F1475D"/>
    <w:rsid w:val="00F14D3F"/>
    <w:rsid w:val="00F153CF"/>
    <w:rsid w:val="00F1651F"/>
    <w:rsid w:val="00F16B62"/>
    <w:rsid w:val="00F17884"/>
    <w:rsid w:val="00F22F58"/>
    <w:rsid w:val="00F23437"/>
    <w:rsid w:val="00F237F9"/>
    <w:rsid w:val="00F304E8"/>
    <w:rsid w:val="00F32799"/>
    <w:rsid w:val="00F32AFA"/>
    <w:rsid w:val="00F32BAF"/>
    <w:rsid w:val="00F32F1D"/>
    <w:rsid w:val="00F32FB5"/>
    <w:rsid w:val="00F40696"/>
    <w:rsid w:val="00F411AE"/>
    <w:rsid w:val="00F433FA"/>
    <w:rsid w:val="00F4396E"/>
    <w:rsid w:val="00F43D79"/>
    <w:rsid w:val="00F45074"/>
    <w:rsid w:val="00F452EB"/>
    <w:rsid w:val="00F4538F"/>
    <w:rsid w:val="00F507AF"/>
    <w:rsid w:val="00F51973"/>
    <w:rsid w:val="00F51C55"/>
    <w:rsid w:val="00F530A1"/>
    <w:rsid w:val="00F53534"/>
    <w:rsid w:val="00F53AE0"/>
    <w:rsid w:val="00F54262"/>
    <w:rsid w:val="00F66676"/>
    <w:rsid w:val="00F67EE3"/>
    <w:rsid w:val="00F70971"/>
    <w:rsid w:val="00F70C4D"/>
    <w:rsid w:val="00F71182"/>
    <w:rsid w:val="00F7363A"/>
    <w:rsid w:val="00F7395E"/>
    <w:rsid w:val="00F75F12"/>
    <w:rsid w:val="00F7637A"/>
    <w:rsid w:val="00F81984"/>
    <w:rsid w:val="00F81C49"/>
    <w:rsid w:val="00F82443"/>
    <w:rsid w:val="00F8292F"/>
    <w:rsid w:val="00F83983"/>
    <w:rsid w:val="00F840E8"/>
    <w:rsid w:val="00F84A71"/>
    <w:rsid w:val="00F866A8"/>
    <w:rsid w:val="00F8684C"/>
    <w:rsid w:val="00F86DB8"/>
    <w:rsid w:val="00F9066F"/>
    <w:rsid w:val="00F914A3"/>
    <w:rsid w:val="00F933E5"/>
    <w:rsid w:val="00F936C0"/>
    <w:rsid w:val="00F93748"/>
    <w:rsid w:val="00F93D02"/>
    <w:rsid w:val="00F94446"/>
    <w:rsid w:val="00F95981"/>
    <w:rsid w:val="00F96189"/>
    <w:rsid w:val="00F97F90"/>
    <w:rsid w:val="00FA04C8"/>
    <w:rsid w:val="00FA0EB1"/>
    <w:rsid w:val="00FA197F"/>
    <w:rsid w:val="00FA5873"/>
    <w:rsid w:val="00FA67E2"/>
    <w:rsid w:val="00FA6F72"/>
    <w:rsid w:val="00FB07BF"/>
    <w:rsid w:val="00FB0D99"/>
    <w:rsid w:val="00FB12D6"/>
    <w:rsid w:val="00FB145B"/>
    <w:rsid w:val="00FB1547"/>
    <w:rsid w:val="00FB52EB"/>
    <w:rsid w:val="00FB615F"/>
    <w:rsid w:val="00FB67ED"/>
    <w:rsid w:val="00FB744C"/>
    <w:rsid w:val="00FC0282"/>
    <w:rsid w:val="00FC1E22"/>
    <w:rsid w:val="00FC2798"/>
    <w:rsid w:val="00FC3488"/>
    <w:rsid w:val="00FC4F52"/>
    <w:rsid w:val="00FC53D4"/>
    <w:rsid w:val="00FC6746"/>
    <w:rsid w:val="00FC682C"/>
    <w:rsid w:val="00FC7A34"/>
    <w:rsid w:val="00FC7AF3"/>
    <w:rsid w:val="00FD0A01"/>
    <w:rsid w:val="00FD1433"/>
    <w:rsid w:val="00FD1474"/>
    <w:rsid w:val="00FD244F"/>
    <w:rsid w:val="00FD299A"/>
    <w:rsid w:val="00FD416C"/>
    <w:rsid w:val="00FD42AA"/>
    <w:rsid w:val="00FD550E"/>
    <w:rsid w:val="00FD5E00"/>
    <w:rsid w:val="00FD686A"/>
    <w:rsid w:val="00FD7A97"/>
    <w:rsid w:val="00FE06A0"/>
    <w:rsid w:val="00FE0DFD"/>
    <w:rsid w:val="00FE3E19"/>
    <w:rsid w:val="00FE40B5"/>
    <w:rsid w:val="00FE6109"/>
    <w:rsid w:val="00FF0530"/>
    <w:rsid w:val="00FF1407"/>
    <w:rsid w:val="00FF597B"/>
    <w:rsid w:val="00FF6BF9"/>
    <w:rsid w:val="0D0059B7"/>
    <w:rsid w:val="106EC02F"/>
    <w:rsid w:val="15642936"/>
    <w:rsid w:val="18CFB7E6"/>
    <w:rsid w:val="1FBA6EF8"/>
    <w:rsid w:val="20D2AA6F"/>
    <w:rsid w:val="3F1CFCCD"/>
    <w:rsid w:val="552EA733"/>
    <w:rsid w:val="591642E9"/>
    <w:rsid w:val="5C085544"/>
    <w:rsid w:val="6FF45A03"/>
    <w:rsid w:val="7EF8CE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76D8A0"/>
  <w15:docId w15:val="{34E1DCE0-113F-40C5-A988-E46DE3BB0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F0361F"/>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ATitle">
    <w:name w:val="OSA Title"/>
    <w:basedOn w:val="Normal"/>
    <w:next w:val="OSAAuthor"/>
    <w:qFormat/>
    <w:rsid w:val="00D07C12"/>
    <w:pPr>
      <w:spacing w:before="1200" w:after="200"/>
    </w:pPr>
    <w:rPr>
      <w:b/>
      <w:spacing w:val="6"/>
      <w:kern w:val="16"/>
      <w:position w:val="2"/>
      <w:sz w:val="44"/>
    </w:rPr>
  </w:style>
  <w:style w:type="paragraph" w:customStyle="1" w:styleId="OSAAuthor">
    <w:name w:val="OSA Author"/>
    <w:basedOn w:val="Normal"/>
    <w:next w:val="OSAAuthorAffliation"/>
    <w:link w:val="OSAAuthorChar"/>
    <w:qFormat/>
    <w:rsid w:val="002E5FB1"/>
    <w:pPr>
      <w:spacing w:after="120"/>
      <w:ind w:right="432"/>
    </w:pPr>
    <w:rPr>
      <w:b/>
      <w:smallCaps/>
      <w:color w:val="0070C0"/>
      <w:spacing w:val="6"/>
      <w:sz w:val="32"/>
    </w:rPr>
  </w:style>
  <w:style w:type="paragraph" w:customStyle="1" w:styleId="OSAAuthorAffliation">
    <w:name w:val="OSA Author Affliation"/>
    <w:basedOn w:val="OSAAuthor"/>
    <w:link w:val="OSAAuthorAffliationChar"/>
    <w:qFormat/>
    <w:rsid w:val="002E5FB1"/>
    <w:pPr>
      <w:spacing w:after="0"/>
    </w:pPr>
    <w:rPr>
      <w:b w:val="0"/>
      <w:i/>
      <w:smallCaps w:val="0"/>
      <w:color w:val="auto"/>
      <w:spacing w:val="0"/>
      <w:sz w:val="17"/>
    </w:rPr>
  </w:style>
  <w:style w:type="character" w:styleId="PlaceholderText">
    <w:name w:val="Placeholder Text"/>
    <w:uiPriority w:val="99"/>
    <w:semiHidden/>
    <w:rsid w:val="00803B0A"/>
    <w:rPr>
      <w:color w:val="808080"/>
    </w:rPr>
  </w:style>
  <w:style w:type="paragraph" w:styleId="BalloonText">
    <w:name w:val="Balloon Text"/>
    <w:basedOn w:val="Normal"/>
    <w:link w:val="BalloonTextChar"/>
    <w:uiPriority w:val="99"/>
    <w:semiHidden/>
    <w:unhideWhenUsed/>
    <w:rsid w:val="00803B0A"/>
    <w:rPr>
      <w:rFonts w:ascii="Tahoma" w:hAnsi="Tahoma" w:cs="Tahoma"/>
    </w:rPr>
  </w:style>
  <w:style w:type="character" w:customStyle="1" w:styleId="BalloonTextChar">
    <w:name w:val="Balloon Text Char"/>
    <w:link w:val="BalloonText"/>
    <w:uiPriority w:val="99"/>
    <w:semiHidden/>
    <w:rsid w:val="00803B0A"/>
    <w:rPr>
      <w:rFonts w:ascii="Tahoma" w:hAnsi="Tahoma" w:cs="Tahoma"/>
      <w:sz w:val="16"/>
      <w:szCs w:val="16"/>
    </w:rPr>
  </w:style>
  <w:style w:type="paragraph" w:customStyle="1" w:styleId="OSACorrespondingAuthorEmail">
    <w:name w:val="OSA Corresponding Author Email"/>
    <w:basedOn w:val="OSAAuthorAffliation"/>
    <w:next w:val="OSAHistoryline"/>
    <w:link w:val="OSACorrespondingAuthorEmailChar"/>
    <w:qFormat/>
    <w:rsid w:val="008F2CB6"/>
    <w:pPr>
      <w:spacing w:after="80"/>
    </w:pPr>
  </w:style>
  <w:style w:type="paragraph" w:customStyle="1" w:styleId="OSAHistoryline">
    <w:name w:val="OSA History line"/>
    <w:basedOn w:val="OSACorrespondingAuthorEmail"/>
    <w:next w:val="OSAAbstract"/>
    <w:link w:val="OSAHistorylineChar"/>
    <w:autoRedefine/>
    <w:qFormat/>
    <w:rsid w:val="002E5FB1"/>
    <w:pPr>
      <w:pBdr>
        <w:bottom w:val="single" w:sz="4" w:space="4" w:color="auto"/>
      </w:pBdr>
      <w:spacing w:before="120" w:after="60"/>
      <w:ind w:right="0"/>
    </w:pPr>
    <w:rPr>
      <w:i w:val="0"/>
    </w:rPr>
  </w:style>
  <w:style w:type="paragraph" w:customStyle="1" w:styleId="OSAAbstract">
    <w:name w:val="OSA Abstract"/>
    <w:basedOn w:val="OSAHistoryline"/>
    <w:next w:val="OCISCodes"/>
    <w:link w:val="OSAAbstractChar"/>
    <w:autoRedefine/>
    <w:qFormat/>
    <w:rsid w:val="002E5FB1"/>
    <w:pPr>
      <w:pBdr>
        <w:bottom w:val="none" w:sz="0" w:space="0" w:color="auto"/>
      </w:pBdr>
      <w:spacing w:before="0" w:after="120"/>
      <w:ind w:left="432"/>
      <w:jc w:val="both"/>
    </w:pPr>
    <w:rPr>
      <w:rFonts w:ascii="Cambria" w:hAnsi="Cambria"/>
      <w:b/>
      <w:spacing w:val="-2"/>
      <w:sz w:val="19"/>
    </w:rPr>
  </w:style>
  <w:style w:type="paragraph" w:customStyle="1" w:styleId="OCISCodes">
    <w:name w:val="OCIS Codes"/>
    <w:basedOn w:val="OSAAbstract"/>
    <w:next w:val="DOI"/>
    <w:link w:val="OCISCodesChar"/>
    <w:qFormat/>
    <w:rsid w:val="008F2CB6"/>
    <w:pPr>
      <w:spacing w:before="120"/>
      <w:jc w:val="left"/>
    </w:pPr>
    <w:rPr>
      <w:rFonts w:ascii="Calibri" w:hAnsi="Calibri"/>
      <w:b w:val="0"/>
      <w:i/>
      <w:sz w:val="17"/>
    </w:rPr>
  </w:style>
  <w:style w:type="paragraph" w:customStyle="1" w:styleId="OSABody">
    <w:name w:val="OSA Body"/>
    <w:basedOn w:val="Normal"/>
    <w:next w:val="10BodyIndent"/>
    <w:link w:val="OSABodyChar"/>
    <w:autoRedefine/>
    <w:qFormat/>
    <w:rsid w:val="002E5FB1"/>
    <w:pPr>
      <w:jc w:val="both"/>
    </w:pPr>
    <w:rPr>
      <w:rFonts w:ascii="Cambria" w:hAnsi="Cambria"/>
      <w:spacing w:val="-8"/>
      <w:sz w:val="18"/>
    </w:rPr>
  </w:style>
  <w:style w:type="paragraph" w:customStyle="1" w:styleId="10BodyIndent">
    <w:name w:val="10 Body Indent"/>
    <w:basedOn w:val="OSABody"/>
    <w:link w:val="10BodyIndentChar"/>
    <w:autoRedefine/>
    <w:qFormat/>
    <w:rsid w:val="00783C10"/>
    <w:pPr>
      <w:tabs>
        <w:tab w:val="left" w:pos="1350"/>
      </w:tabs>
      <w:autoSpaceDE w:val="0"/>
      <w:autoSpaceDN w:val="0"/>
      <w:adjustRightInd w:val="0"/>
      <w:ind w:firstLine="187"/>
    </w:pPr>
    <w:rPr>
      <w:rFonts w:asciiTheme="majorHAnsi" w:eastAsia="Malgun Gothic" w:hAnsiTheme="majorHAnsi"/>
      <w:bCs/>
      <w:lang w:val="es-US"/>
    </w:rPr>
  </w:style>
  <w:style w:type="paragraph" w:customStyle="1" w:styleId="10Acknowledgments">
    <w:name w:val="10 Acknowledgments"/>
    <w:basedOn w:val="10BodyIndent"/>
    <w:autoRedefine/>
    <w:rsid w:val="00EB42EF"/>
    <w:pPr>
      <w:spacing w:before="120"/>
    </w:pPr>
    <w:rPr>
      <w:rFonts w:cs="AdvOTdbe06fba"/>
      <w:color w:val="000000"/>
      <w:szCs w:val="20"/>
    </w:rPr>
  </w:style>
  <w:style w:type="paragraph" w:customStyle="1" w:styleId="12Head1">
    <w:name w:val="12 Head1"/>
    <w:basedOn w:val="Normal"/>
    <w:link w:val="12Head1Char"/>
    <w:qFormat/>
    <w:rsid w:val="008F2CB6"/>
    <w:pPr>
      <w:autoSpaceDE w:val="0"/>
      <w:autoSpaceDN w:val="0"/>
      <w:adjustRightInd w:val="0"/>
      <w:spacing w:before="240" w:after="40"/>
      <w:jc w:val="both"/>
    </w:pPr>
    <w:rPr>
      <w:rFonts w:cs="AdvOT9cb306be.B"/>
      <w:b/>
      <w:sz w:val="22"/>
      <w:szCs w:val="18"/>
    </w:rPr>
  </w:style>
  <w:style w:type="numbering" w:customStyle="1" w:styleId="12Refereces">
    <w:name w:val="12 Refereces"/>
    <w:basedOn w:val="NoList"/>
    <w:uiPriority w:val="99"/>
    <w:rsid w:val="00EB42EF"/>
    <w:pPr>
      <w:numPr>
        <w:numId w:val="1"/>
      </w:numPr>
    </w:pPr>
  </w:style>
  <w:style w:type="numbering" w:customStyle="1" w:styleId="12References">
    <w:name w:val="12 References"/>
    <w:basedOn w:val="NoList"/>
    <w:uiPriority w:val="99"/>
    <w:rsid w:val="00EB42EF"/>
    <w:pPr>
      <w:numPr>
        <w:numId w:val="5"/>
      </w:numPr>
    </w:pPr>
  </w:style>
  <w:style w:type="paragraph" w:customStyle="1" w:styleId="18Figure">
    <w:name w:val="18 Figure"/>
    <w:basedOn w:val="OSABody"/>
    <w:next w:val="19FigureCaption"/>
    <w:autoRedefine/>
    <w:qFormat/>
    <w:rsid w:val="00E90499"/>
    <w:pPr>
      <w:jc w:val="center"/>
    </w:pPr>
    <w:rPr>
      <w:rFonts w:cs="AdvOT8910dd71"/>
      <w:sz w:val="17"/>
      <w:szCs w:val="14"/>
    </w:rPr>
  </w:style>
  <w:style w:type="paragraph" w:customStyle="1" w:styleId="19FigureCaption">
    <w:name w:val="19 Figure Caption"/>
    <w:basedOn w:val="18Figure"/>
    <w:next w:val="OSABody"/>
    <w:autoRedefine/>
    <w:qFormat/>
    <w:rsid w:val="002E5FB1"/>
    <w:pPr>
      <w:pBdr>
        <w:bottom w:val="single" w:sz="4" w:space="2" w:color="auto"/>
      </w:pBdr>
      <w:spacing w:before="120" w:after="120"/>
      <w:jc w:val="both"/>
    </w:pPr>
    <w:rPr>
      <w:sz w:val="18"/>
    </w:rPr>
  </w:style>
  <w:style w:type="paragraph" w:customStyle="1" w:styleId="20Reference">
    <w:name w:val="20 Reference"/>
    <w:basedOn w:val="12Head1"/>
    <w:qFormat/>
    <w:rsid w:val="005148DE"/>
    <w:pPr>
      <w:numPr>
        <w:numId w:val="18"/>
      </w:numPr>
      <w:spacing w:before="0" w:after="0"/>
      <w:jc w:val="left"/>
    </w:pPr>
    <w:rPr>
      <w:b w:val="0"/>
      <w:spacing w:val="-6"/>
      <w:sz w:val="17"/>
    </w:rPr>
  </w:style>
  <w:style w:type="table" w:styleId="TableGrid">
    <w:name w:val="Table Grid"/>
    <w:basedOn w:val="TableNormal"/>
    <w:uiPriority w:val="59"/>
    <w:rsid w:val="00897D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5TableTitle">
    <w:name w:val="15 Table Title"/>
    <w:basedOn w:val="10BodyIndent"/>
    <w:qFormat/>
    <w:rsid w:val="00E90499"/>
    <w:pPr>
      <w:spacing w:before="240"/>
      <w:ind w:firstLine="0"/>
      <w:jc w:val="center"/>
    </w:pPr>
    <w:rPr>
      <w:b/>
      <w:szCs w:val="18"/>
    </w:rPr>
  </w:style>
  <w:style w:type="paragraph" w:customStyle="1" w:styleId="16TableHeading">
    <w:name w:val="16 Table Heading"/>
    <w:basedOn w:val="10BodyIndent"/>
    <w:qFormat/>
    <w:rsid w:val="003819A5"/>
    <w:pPr>
      <w:ind w:firstLine="0"/>
      <w:jc w:val="center"/>
    </w:pPr>
    <w:rPr>
      <w:szCs w:val="18"/>
    </w:rPr>
  </w:style>
  <w:style w:type="paragraph" w:customStyle="1" w:styleId="17TableBody">
    <w:name w:val="17 Table Body"/>
    <w:basedOn w:val="10BodyIndent"/>
    <w:qFormat/>
    <w:rsid w:val="008F2CB6"/>
    <w:pPr>
      <w:ind w:firstLine="0"/>
      <w:jc w:val="center"/>
    </w:pPr>
    <w:rPr>
      <w:szCs w:val="18"/>
    </w:rPr>
  </w:style>
  <w:style w:type="paragraph" w:customStyle="1" w:styleId="MTDisplayEquation">
    <w:name w:val="MTDisplayEquation"/>
    <w:basedOn w:val="10BodyIndent"/>
    <w:next w:val="Normal"/>
    <w:link w:val="MTDisplayEquationChar"/>
    <w:rsid w:val="00E74294"/>
    <w:pPr>
      <w:tabs>
        <w:tab w:val="center" w:pos="2480"/>
        <w:tab w:val="right" w:pos="4940"/>
      </w:tabs>
      <w:spacing w:before="240" w:after="120"/>
      <w:ind w:firstLine="0"/>
    </w:pPr>
  </w:style>
  <w:style w:type="character" w:customStyle="1" w:styleId="OSABodyChar">
    <w:name w:val="OSA Body Char"/>
    <w:link w:val="OSABody"/>
    <w:rsid w:val="002E5FB1"/>
    <w:rPr>
      <w:rFonts w:ascii="Cambria" w:hAnsi="Cambria"/>
      <w:spacing w:val="-8"/>
      <w:sz w:val="18"/>
      <w:szCs w:val="16"/>
    </w:rPr>
  </w:style>
  <w:style w:type="character" w:customStyle="1" w:styleId="10BodyIndentChar">
    <w:name w:val="10 Body Indent Char"/>
    <w:link w:val="10BodyIndent"/>
    <w:rsid w:val="00654BE6"/>
    <w:rPr>
      <w:rFonts w:asciiTheme="majorHAnsi" w:eastAsia="Malgun Gothic" w:hAnsiTheme="majorHAnsi"/>
      <w:bCs/>
      <w:spacing w:val="-8"/>
      <w:sz w:val="18"/>
      <w:szCs w:val="16"/>
      <w:lang w:val="es-US"/>
    </w:rPr>
  </w:style>
  <w:style w:type="character" w:customStyle="1" w:styleId="MTDisplayEquationChar">
    <w:name w:val="MTDisplayEquation Char"/>
    <w:link w:val="MTDisplayEquation"/>
    <w:rsid w:val="00E74294"/>
    <w:rPr>
      <w:rFonts w:ascii="Century" w:eastAsia="Malgun Gothic" w:hAnsi="Century"/>
      <w:spacing w:val="-8"/>
      <w:szCs w:val="22"/>
    </w:rPr>
  </w:style>
  <w:style w:type="character" w:styleId="Hyperlink">
    <w:name w:val="Hyperlink"/>
    <w:uiPriority w:val="99"/>
    <w:unhideWhenUsed/>
    <w:rsid w:val="00FE40B5"/>
    <w:rPr>
      <w:color w:val="0000FF"/>
      <w:u w:val="single"/>
    </w:rPr>
  </w:style>
  <w:style w:type="paragraph" w:customStyle="1" w:styleId="11Equations">
    <w:name w:val="11 Equations"/>
    <w:autoRedefine/>
    <w:qFormat/>
    <w:rsid w:val="008F0C65"/>
    <w:pPr>
      <w:spacing w:before="100" w:after="100"/>
      <w:jc w:val="both"/>
    </w:pPr>
    <w:rPr>
      <w:rFonts w:ascii="Garamond" w:hAnsi="Garamond"/>
      <w:sz w:val="16"/>
      <w:szCs w:val="22"/>
    </w:rPr>
  </w:style>
  <w:style w:type="character" w:customStyle="1" w:styleId="MTEquationSection">
    <w:name w:val="MTEquationSection"/>
    <w:rsid w:val="006009F7"/>
    <w:rPr>
      <w:vanish/>
    </w:rPr>
  </w:style>
  <w:style w:type="paragraph" w:customStyle="1" w:styleId="OEFigureCaption">
    <w:name w:val="OE Figure Caption"/>
    <w:basedOn w:val="Normal"/>
    <w:next w:val="OEBodySP"/>
    <w:rsid w:val="00CA32F4"/>
    <w:pPr>
      <w:spacing w:before="120"/>
      <w:ind w:left="720" w:right="720"/>
      <w:jc w:val="both"/>
    </w:pPr>
    <w:rPr>
      <w:rFonts w:ascii="Times New Roman" w:hAnsi="Times New Roman"/>
      <w:szCs w:val="20"/>
    </w:rPr>
  </w:style>
  <w:style w:type="paragraph" w:customStyle="1" w:styleId="OEBodySP">
    <w:name w:val="OE Body SP"/>
    <w:basedOn w:val="Normal"/>
    <w:uiPriority w:val="99"/>
    <w:rsid w:val="00CA32F4"/>
    <w:pPr>
      <w:ind w:firstLine="360"/>
      <w:jc w:val="both"/>
    </w:pPr>
    <w:rPr>
      <w:rFonts w:ascii="Times New Roman" w:hAnsi="Times New Roman"/>
      <w:sz w:val="20"/>
      <w:szCs w:val="20"/>
    </w:rPr>
  </w:style>
  <w:style w:type="paragraph" w:styleId="Header">
    <w:name w:val="header"/>
    <w:basedOn w:val="Normal"/>
    <w:link w:val="HeaderChar"/>
    <w:uiPriority w:val="99"/>
    <w:unhideWhenUsed/>
    <w:rsid w:val="00A81FCC"/>
    <w:pPr>
      <w:tabs>
        <w:tab w:val="center" w:pos="4680"/>
        <w:tab w:val="right" w:pos="9360"/>
      </w:tabs>
    </w:pPr>
  </w:style>
  <w:style w:type="character" w:customStyle="1" w:styleId="HeaderChar">
    <w:name w:val="Header Char"/>
    <w:link w:val="Header"/>
    <w:uiPriority w:val="99"/>
    <w:rsid w:val="00A81FCC"/>
    <w:rPr>
      <w:sz w:val="22"/>
      <w:szCs w:val="22"/>
    </w:rPr>
  </w:style>
  <w:style w:type="paragraph" w:styleId="Footer">
    <w:name w:val="footer"/>
    <w:basedOn w:val="Normal"/>
    <w:link w:val="FooterChar"/>
    <w:uiPriority w:val="99"/>
    <w:unhideWhenUsed/>
    <w:rsid w:val="00A81FCC"/>
    <w:pPr>
      <w:tabs>
        <w:tab w:val="center" w:pos="4680"/>
        <w:tab w:val="right" w:pos="9360"/>
      </w:tabs>
    </w:pPr>
  </w:style>
  <w:style w:type="character" w:customStyle="1" w:styleId="FooterChar">
    <w:name w:val="Footer Char"/>
    <w:link w:val="Footer"/>
    <w:uiPriority w:val="99"/>
    <w:rsid w:val="00A81FCC"/>
    <w:rPr>
      <w:sz w:val="22"/>
      <w:szCs w:val="22"/>
    </w:rPr>
  </w:style>
  <w:style w:type="paragraph" w:customStyle="1" w:styleId="DOI">
    <w:name w:val="DOI"/>
    <w:basedOn w:val="OCISCodes"/>
    <w:next w:val="OSABody"/>
    <w:link w:val="DOIChar"/>
    <w:qFormat/>
    <w:rsid w:val="00FC4F52"/>
    <w:pPr>
      <w:pBdr>
        <w:bottom w:val="single" w:sz="4" w:space="6" w:color="auto"/>
      </w:pBdr>
      <w:spacing w:after="360"/>
    </w:pPr>
    <w:rPr>
      <w:i w:val="0"/>
    </w:rPr>
  </w:style>
  <w:style w:type="character" w:customStyle="1" w:styleId="OSAAuthorChar">
    <w:name w:val="OSA Author Char"/>
    <w:link w:val="OSAAuthor"/>
    <w:rsid w:val="002E5FB1"/>
    <w:rPr>
      <w:b/>
      <w:smallCaps/>
      <w:color w:val="0070C0"/>
      <w:spacing w:val="6"/>
      <w:sz w:val="32"/>
      <w:szCs w:val="16"/>
    </w:rPr>
  </w:style>
  <w:style w:type="character" w:customStyle="1" w:styleId="OSAAuthorAffliationChar">
    <w:name w:val="OSA Author Affliation Char"/>
    <w:link w:val="OSAAuthorAffliation"/>
    <w:rsid w:val="002E5FB1"/>
    <w:rPr>
      <w:i/>
      <w:sz w:val="17"/>
      <w:szCs w:val="16"/>
    </w:rPr>
  </w:style>
  <w:style w:type="character" w:customStyle="1" w:styleId="OSACorrespondingAuthorEmailChar">
    <w:name w:val="OSA Corresponding Author Email Char"/>
    <w:link w:val="OSACorrespondingAuthorEmail"/>
    <w:rsid w:val="008F2CB6"/>
    <w:rPr>
      <w:i/>
      <w:sz w:val="18"/>
      <w:szCs w:val="16"/>
    </w:rPr>
  </w:style>
  <w:style w:type="character" w:customStyle="1" w:styleId="OSAHistorylineChar">
    <w:name w:val="OSA History line Char"/>
    <w:link w:val="OSAHistoryline"/>
    <w:rsid w:val="002E5FB1"/>
    <w:rPr>
      <w:sz w:val="17"/>
      <w:szCs w:val="16"/>
    </w:rPr>
  </w:style>
  <w:style w:type="character" w:customStyle="1" w:styleId="OSAAbstractChar">
    <w:name w:val="OSA Abstract Char"/>
    <w:link w:val="OSAAbstract"/>
    <w:rsid w:val="002E5FB1"/>
    <w:rPr>
      <w:rFonts w:ascii="Cambria" w:hAnsi="Cambria"/>
      <w:b/>
      <w:spacing w:val="-2"/>
      <w:sz w:val="19"/>
      <w:szCs w:val="16"/>
    </w:rPr>
  </w:style>
  <w:style w:type="character" w:customStyle="1" w:styleId="OCISCodesChar">
    <w:name w:val="OCIS Codes Char"/>
    <w:link w:val="OCISCodes"/>
    <w:rsid w:val="008F2CB6"/>
    <w:rPr>
      <w:i/>
      <w:spacing w:val="-2"/>
      <w:sz w:val="17"/>
      <w:szCs w:val="16"/>
    </w:rPr>
  </w:style>
  <w:style w:type="character" w:customStyle="1" w:styleId="DOIChar">
    <w:name w:val="DOI Char"/>
    <w:link w:val="DOI"/>
    <w:rsid w:val="00FC4F52"/>
    <w:rPr>
      <w:spacing w:val="-2"/>
      <w:sz w:val="17"/>
      <w:szCs w:val="16"/>
    </w:rPr>
  </w:style>
  <w:style w:type="character" w:styleId="CommentReference">
    <w:name w:val="annotation reference"/>
    <w:uiPriority w:val="99"/>
    <w:semiHidden/>
    <w:unhideWhenUsed/>
    <w:rsid w:val="00FB12D6"/>
    <w:rPr>
      <w:sz w:val="16"/>
      <w:szCs w:val="16"/>
    </w:rPr>
  </w:style>
  <w:style w:type="paragraph" w:styleId="CommentText">
    <w:name w:val="annotation text"/>
    <w:basedOn w:val="Normal"/>
    <w:link w:val="CommentTextChar"/>
    <w:uiPriority w:val="99"/>
    <w:semiHidden/>
    <w:unhideWhenUsed/>
    <w:rsid w:val="00FB12D6"/>
    <w:rPr>
      <w:sz w:val="20"/>
      <w:szCs w:val="20"/>
    </w:rPr>
  </w:style>
  <w:style w:type="character" w:customStyle="1" w:styleId="CommentTextChar">
    <w:name w:val="Comment Text Char"/>
    <w:basedOn w:val="DefaultParagraphFont"/>
    <w:link w:val="CommentText"/>
    <w:uiPriority w:val="99"/>
    <w:semiHidden/>
    <w:rsid w:val="00FB12D6"/>
  </w:style>
  <w:style w:type="paragraph" w:styleId="CommentSubject">
    <w:name w:val="annotation subject"/>
    <w:basedOn w:val="CommentText"/>
    <w:next w:val="CommentText"/>
    <w:link w:val="CommentSubjectChar"/>
    <w:uiPriority w:val="99"/>
    <w:semiHidden/>
    <w:unhideWhenUsed/>
    <w:rsid w:val="00FB12D6"/>
    <w:rPr>
      <w:b/>
      <w:bCs/>
    </w:rPr>
  </w:style>
  <w:style w:type="character" w:customStyle="1" w:styleId="CommentSubjectChar">
    <w:name w:val="Comment Subject Char"/>
    <w:link w:val="CommentSubject"/>
    <w:uiPriority w:val="99"/>
    <w:semiHidden/>
    <w:rsid w:val="00FB12D6"/>
    <w:rPr>
      <w:b/>
      <w:bCs/>
    </w:rPr>
  </w:style>
  <w:style w:type="paragraph" w:customStyle="1" w:styleId="13Head2">
    <w:name w:val="13 Head2"/>
    <w:basedOn w:val="12Head1"/>
    <w:link w:val="13Head2Char"/>
    <w:qFormat/>
    <w:rsid w:val="0035356C"/>
    <w:rPr>
      <w:sz w:val="18"/>
      <w:szCs w:val="20"/>
    </w:rPr>
  </w:style>
  <w:style w:type="paragraph" w:customStyle="1" w:styleId="14Head3">
    <w:name w:val="14 Head3"/>
    <w:basedOn w:val="13Head2"/>
    <w:link w:val="14Head3Char"/>
    <w:qFormat/>
    <w:rsid w:val="0035356C"/>
    <w:rPr>
      <w:b w:val="0"/>
      <w:i/>
    </w:rPr>
  </w:style>
  <w:style w:type="character" w:customStyle="1" w:styleId="12Head1Char">
    <w:name w:val="12 Head1 Char"/>
    <w:link w:val="12Head1"/>
    <w:rsid w:val="008F2CB6"/>
    <w:rPr>
      <w:rFonts w:cs="AdvOT9cb306be.B"/>
      <w:b/>
      <w:sz w:val="22"/>
      <w:szCs w:val="18"/>
    </w:rPr>
  </w:style>
  <w:style w:type="character" w:customStyle="1" w:styleId="13Head2Char">
    <w:name w:val="13 Head2 Char"/>
    <w:link w:val="13Head2"/>
    <w:rsid w:val="0035356C"/>
    <w:rPr>
      <w:rFonts w:cs="AdvOT9cb306be.B"/>
      <w:b/>
      <w:sz w:val="18"/>
      <w:szCs w:val="18"/>
    </w:rPr>
  </w:style>
  <w:style w:type="paragraph" w:customStyle="1" w:styleId="11Equations0">
    <w:name w:val="11 Equations0"/>
    <w:next w:val="11Equations"/>
    <w:autoRedefine/>
    <w:qFormat/>
    <w:rsid w:val="00786E36"/>
    <w:pPr>
      <w:spacing w:before="100" w:after="100"/>
      <w:jc w:val="right"/>
    </w:pPr>
    <w:rPr>
      <w:rFonts w:ascii="Arial" w:hAnsi="Arial"/>
      <w:b/>
      <w:szCs w:val="22"/>
    </w:rPr>
  </w:style>
  <w:style w:type="character" w:customStyle="1" w:styleId="14Head3Char">
    <w:name w:val="14 Head3 Char"/>
    <w:link w:val="14Head3"/>
    <w:rsid w:val="0035356C"/>
    <w:rPr>
      <w:rFonts w:cs="AdvOT9cb306be.B"/>
      <w:b w:val="0"/>
      <w:i/>
      <w:sz w:val="18"/>
      <w:szCs w:val="18"/>
    </w:rPr>
  </w:style>
  <w:style w:type="paragraph" w:customStyle="1" w:styleId="OSABodyIndent">
    <w:name w:val="OSA Body Indent"/>
    <w:basedOn w:val="Normal"/>
    <w:link w:val="OSABodyIndentChar"/>
    <w:autoRedefine/>
    <w:qFormat/>
    <w:rsid w:val="00BE1E6E"/>
    <w:pPr>
      <w:tabs>
        <w:tab w:val="left" w:pos="1350"/>
      </w:tabs>
      <w:autoSpaceDE w:val="0"/>
      <w:autoSpaceDN w:val="0"/>
      <w:adjustRightInd w:val="0"/>
      <w:ind w:firstLine="187"/>
      <w:jc w:val="both"/>
    </w:pPr>
    <w:rPr>
      <w:rFonts w:ascii="Cambria" w:eastAsia="Malgun Gothic" w:hAnsi="Cambria"/>
      <w:spacing w:val="-8"/>
      <w:sz w:val="18"/>
    </w:rPr>
  </w:style>
  <w:style w:type="character" w:customStyle="1" w:styleId="OSABodyIndentChar">
    <w:name w:val="OSA Body Indent Char"/>
    <w:link w:val="OSABodyIndent"/>
    <w:rsid w:val="00BE1E6E"/>
    <w:rPr>
      <w:rFonts w:ascii="Cambria" w:eastAsia="Malgun Gothic" w:hAnsi="Cambria"/>
      <w:spacing w:val="-8"/>
      <w:sz w:val="18"/>
      <w:szCs w:val="16"/>
    </w:rPr>
  </w:style>
  <w:style w:type="paragraph" w:customStyle="1" w:styleId="24References">
    <w:name w:val="24. References"/>
    <w:qFormat/>
    <w:rsid w:val="00337E8F"/>
    <w:pPr>
      <w:numPr>
        <w:numId w:val="23"/>
      </w:numPr>
    </w:pPr>
    <w:rPr>
      <w:rFonts w:ascii="Times New Roman" w:eastAsiaTheme="minorEastAsia" w:hAnsi="Times New Roman" w:cstheme="minorBidi"/>
      <w:sz w:val="16"/>
      <w:szCs w:val="22"/>
    </w:rPr>
  </w:style>
  <w:style w:type="paragraph" w:customStyle="1" w:styleId="08SectionHeader2">
    <w:name w:val="08. Section Header 2"/>
    <w:basedOn w:val="Normal"/>
    <w:next w:val="Normal"/>
    <w:qFormat/>
    <w:rsid w:val="00337E8F"/>
    <w:pPr>
      <w:spacing w:before="120"/>
    </w:pPr>
    <w:rPr>
      <w:rFonts w:ascii="Arial" w:eastAsiaTheme="minorEastAsia" w:hAnsi="Arial" w:cstheme="minorBidi"/>
      <w:i/>
      <w:sz w:val="20"/>
      <w:szCs w:val="22"/>
    </w:rPr>
  </w:style>
  <w:style w:type="paragraph" w:customStyle="1" w:styleId="11Equations00">
    <w:name w:val="11 Equations00"/>
    <w:next w:val="11Equations0"/>
    <w:autoRedefine/>
    <w:qFormat/>
    <w:rsid w:val="004735AB"/>
    <w:pPr>
      <w:spacing w:before="100" w:after="100"/>
      <w:jc w:val="right"/>
    </w:pPr>
    <w:rPr>
      <w:rFonts w:ascii="Arial" w:hAnsi="Arial"/>
      <w:b/>
      <w:szCs w:val="22"/>
    </w:rPr>
  </w:style>
  <w:style w:type="paragraph" w:styleId="Revision">
    <w:name w:val="Revision"/>
    <w:hidden/>
    <w:uiPriority w:val="99"/>
    <w:semiHidden/>
    <w:rsid w:val="004735AB"/>
    <w:rPr>
      <w:sz w:val="16"/>
      <w:szCs w:val="16"/>
    </w:rPr>
  </w:style>
  <w:style w:type="character" w:styleId="UnresolvedMention">
    <w:name w:val="Unresolved Mention"/>
    <w:basedOn w:val="DefaultParagraphFont"/>
    <w:uiPriority w:val="99"/>
    <w:semiHidden/>
    <w:unhideWhenUsed/>
    <w:rsid w:val="00DE5DA8"/>
    <w:rPr>
      <w:color w:val="605E5C"/>
      <w:shd w:val="clear" w:color="auto" w:fill="E1DFDD"/>
    </w:rPr>
  </w:style>
  <w:style w:type="paragraph" w:styleId="ListParagraph">
    <w:name w:val="List Paragraph"/>
    <w:basedOn w:val="Normal"/>
    <w:uiPriority w:val="34"/>
    <w:qFormat/>
    <w:rsid w:val="009500F8"/>
    <w:pPr>
      <w:ind w:left="720"/>
      <w:contextualSpacing/>
    </w:pPr>
  </w:style>
  <w:style w:type="character" w:styleId="FollowedHyperlink">
    <w:name w:val="FollowedHyperlink"/>
    <w:basedOn w:val="DefaultParagraphFont"/>
    <w:uiPriority w:val="99"/>
    <w:semiHidden/>
    <w:unhideWhenUsed/>
    <w:rsid w:val="00CB62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2867">
      <w:bodyDiv w:val="1"/>
      <w:marLeft w:val="0"/>
      <w:marRight w:val="0"/>
      <w:marTop w:val="0"/>
      <w:marBottom w:val="0"/>
      <w:divBdr>
        <w:top w:val="none" w:sz="0" w:space="0" w:color="auto"/>
        <w:left w:val="none" w:sz="0" w:space="0" w:color="auto"/>
        <w:bottom w:val="none" w:sz="0" w:space="0" w:color="auto"/>
        <w:right w:val="none" w:sz="0" w:space="0" w:color="auto"/>
      </w:divBdr>
    </w:div>
    <w:div w:id="80684848">
      <w:bodyDiv w:val="1"/>
      <w:marLeft w:val="0"/>
      <w:marRight w:val="0"/>
      <w:marTop w:val="0"/>
      <w:marBottom w:val="0"/>
      <w:divBdr>
        <w:top w:val="none" w:sz="0" w:space="0" w:color="auto"/>
        <w:left w:val="none" w:sz="0" w:space="0" w:color="auto"/>
        <w:bottom w:val="none" w:sz="0" w:space="0" w:color="auto"/>
        <w:right w:val="none" w:sz="0" w:space="0" w:color="auto"/>
      </w:divBdr>
    </w:div>
    <w:div w:id="158887827">
      <w:bodyDiv w:val="1"/>
      <w:marLeft w:val="0"/>
      <w:marRight w:val="0"/>
      <w:marTop w:val="0"/>
      <w:marBottom w:val="0"/>
      <w:divBdr>
        <w:top w:val="none" w:sz="0" w:space="0" w:color="auto"/>
        <w:left w:val="none" w:sz="0" w:space="0" w:color="auto"/>
        <w:bottom w:val="none" w:sz="0" w:space="0" w:color="auto"/>
        <w:right w:val="none" w:sz="0" w:space="0" w:color="auto"/>
      </w:divBdr>
    </w:div>
    <w:div w:id="259946532">
      <w:bodyDiv w:val="1"/>
      <w:marLeft w:val="0"/>
      <w:marRight w:val="0"/>
      <w:marTop w:val="0"/>
      <w:marBottom w:val="0"/>
      <w:divBdr>
        <w:top w:val="none" w:sz="0" w:space="0" w:color="auto"/>
        <w:left w:val="none" w:sz="0" w:space="0" w:color="auto"/>
        <w:bottom w:val="none" w:sz="0" w:space="0" w:color="auto"/>
        <w:right w:val="none" w:sz="0" w:space="0" w:color="auto"/>
      </w:divBdr>
    </w:div>
    <w:div w:id="313722131">
      <w:bodyDiv w:val="1"/>
      <w:marLeft w:val="0"/>
      <w:marRight w:val="0"/>
      <w:marTop w:val="0"/>
      <w:marBottom w:val="0"/>
      <w:divBdr>
        <w:top w:val="none" w:sz="0" w:space="0" w:color="auto"/>
        <w:left w:val="none" w:sz="0" w:space="0" w:color="auto"/>
        <w:bottom w:val="none" w:sz="0" w:space="0" w:color="auto"/>
        <w:right w:val="none" w:sz="0" w:space="0" w:color="auto"/>
      </w:divBdr>
    </w:div>
    <w:div w:id="385690453">
      <w:bodyDiv w:val="1"/>
      <w:marLeft w:val="0"/>
      <w:marRight w:val="0"/>
      <w:marTop w:val="0"/>
      <w:marBottom w:val="0"/>
      <w:divBdr>
        <w:top w:val="none" w:sz="0" w:space="0" w:color="auto"/>
        <w:left w:val="none" w:sz="0" w:space="0" w:color="auto"/>
        <w:bottom w:val="none" w:sz="0" w:space="0" w:color="auto"/>
        <w:right w:val="none" w:sz="0" w:space="0" w:color="auto"/>
      </w:divBdr>
    </w:div>
    <w:div w:id="527067418">
      <w:bodyDiv w:val="1"/>
      <w:marLeft w:val="0"/>
      <w:marRight w:val="0"/>
      <w:marTop w:val="0"/>
      <w:marBottom w:val="0"/>
      <w:divBdr>
        <w:top w:val="none" w:sz="0" w:space="0" w:color="auto"/>
        <w:left w:val="none" w:sz="0" w:space="0" w:color="auto"/>
        <w:bottom w:val="none" w:sz="0" w:space="0" w:color="auto"/>
        <w:right w:val="none" w:sz="0" w:space="0" w:color="auto"/>
      </w:divBdr>
    </w:div>
    <w:div w:id="540745721">
      <w:bodyDiv w:val="1"/>
      <w:marLeft w:val="0"/>
      <w:marRight w:val="0"/>
      <w:marTop w:val="0"/>
      <w:marBottom w:val="0"/>
      <w:divBdr>
        <w:top w:val="none" w:sz="0" w:space="0" w:color="auto"/>
        <w:left w:val="none" w:sz="0" w:space="0" w:color="auto"/>
        <w:bottom w:val="none" w:sz="0" w:space="0" w:color="auto"/>
        <w:right w:val="none" w:sz="0" w:space="0" w:color="auto"/>
      </w:divBdr>
    </w:div>
    <w:div w:id="643849507">
      <w:bodyDiv w:val="1"/>
      <w:marLeft w:val="0"/>
      <w:marRight w:val="0"/>
      <w:marTop w:val="0"/>
      <w:marBottom w:val="0"/>
      <w:divBdr>
        <w:top w:val="none" w:sz="0" w:space="0" w:color="auto"/>
        <w:left w:val="none" w:sz="0" w:space="0" w:color="auto"/>
        <w:bottom w:val="none" w:sz="0" w:space="0" w:color="auto"/>
        <w:right w:val="none" w:sz="0" w:space="0" w:color="auto"/>
      </w:divBdr>
    </w:div>
    <w:div w:id="804734862">
      <w:bodyDiv w:val="1"/>
      <w:marLeft w:val="0"/>
      <w:marRight w:val="0"/>
      <w:marTop w:val="0"/>
      <w:marBottom w:val="0"/>
      <w:divBdr>
        <w:top w:val="none" w:sz="0" w:space="0" w:color="auto"/>
        <w:left w:val="none" w:sz="0" w:space="0" w:color="auto"/>
        <w:bottom w:val="none" w:sz="0" w:space="0" w:color="auto"/>
        <w:right w:val="none" w:sz="0" w:space="0" w:color="auto"/>
      </w:divBdr>
    </w:div>
    <w:div w:id="832374944">
      <w:bodyDiv w:val="1"/>
      <w:marLeft w:val="0"/>
      <w:marRight w:val="0"/>
      <w:marTop w:val="0"/>
      <w:marBottom w:val="0"/>
      <w:divBdr>
        <w:top w:val="none" w:sz="0" w:space="0" w:color="auto"/>
        <w:left w:val="none" w:sz="0" w:space="0" w:color="auto"/>
        <w:bottom w:val="none" w:sz="0" w:space="0" w:color="auto"/>
        <w:right w:val="none" w:sz="0" w:space="0" w:color="auto"/>
      </w:divBdr>
    </w:div>
    <w:div w:id="839273441">
      <w:bodyDiv w:val="1"/>
      <w:marLeft w:val="0"/>
      <w:marRight w:val="0"/>
      <w:marTop w:val="0"/>
      <w:marBottom w:val="0"/>
      <w:divBdr>
        <w:top w:val="none" w:sz="0" w:space="0" w:color="auto"/>
        <w:left w:val="none" w:sz="0" w:space="0" w:color="auto"/>
        <w:bottom w:val="none" w:sz="0" w:space="0" w:color="auto"/>
        <w:right w:val="none" w:sz="0" w:space="0" w:color="auto"/>
      </w:divBdr>
    </w:div>
    <w:div w:id="906036839">
      <w:bodyDiv w:val="1"/>
      <w:marLeft w:val="0"/>
      <w:marRight w:val="0"/>
      <w:marTop w:val="0"/>
      <w:marBottom w:val="0"/>
      <w:divBdr>
        <w:top w:val="none" w:sz="0" w:space="0" w:color="auto"/>
        <w:left w:val="none" w:sz="0" w:space="0" w:color="auto"/>
        <w:bottom w:val="none" w:sz="0" w:space="0" w:color="auto"/>
        <w:right w:val="none" w:sz="0" w:space="0" w:color="auto"/>
      </w:divBdr>
    </w:div>
    <w:div w:id="1273627977">
      <w:bodyDiv w:val="1"/>
      <w:marLeft w:val="0"/>
      <w:marRight w:val="0"/>
      <w:marTop w:val="0"/>
      <w:marBottom w:val="0"/>
      <w:divBdr>
        <w:top w:val="none" w:sz="0" w:space="0" w:color="auto"/>
        <w:left w:val="none" w:sz="0" w:space="0" w:color="auto"/>
        <w:bottom w:val="none" w:sz="0" w:space="0" w:color="auto"/>
        <w:right w:val="none" w:sz="0" w:space="0" w:color="auto"/>
      </w:divBdr>
    </w:div>
    <w:div w:id="1461846162">
      <w:bodyDiv w:val="1"/>
      <w:marLeft w:val="0"/>
      <w:marRight w:val="0"/>
      <w:marTop w:val="0"/>
      <w:marBottom w:val="0"/>
      <w:divBdr>
        <w:top w:val="none" w:sz="0" w:space="0" w:color="auto"/>
        <w:left w:val="none" w:sz="0" w:space="0" w:color="auto"/>
        <w:bottom w:val="none" w:sz="0" w:space="0" w:color="auto"/>
        <w:right w:val="none" w:sz="0" w:space="0" w:color="auto"/>
      </w:divBdr>
    </w:div>
    <w:div w:id="1513639437">
      <w:bodyDiv w:val="1"/>
      <w:marLeft w:val="0"/>
      <w:marRight w:val="0"/>
      <w:marTop w:val="0"/>
      <w:marBottom w:val="0"/>
      <w:divBdr>
        <w:top w:val="none" w:sz="0" w:space="0" w:color="auto"/>
        <w:left w:val="none" w:sz="0" w:space="0" w:color="auto"/>
        <w:bottom w:val="none" w:sz="0" w:space="0" w:color="auto"/>
        <w:right w:val="none" w:sz="0" w:space="0" w:color="auto"/>
      </w:divBdr>
    </w:div>
    <w:div w:id="1539585858">
      <w:bodyDiv w:val="1"/>
      <w:marLeft w:val="0"/>
      <w:marRight w:val="0"/>
      <w:marTop w:val="0"/>
      <w:marBottom w:val="0"/>
      <w:divBdr>
        <w:top w:val="none" w:sz="0" w:space="0" w:color="auto"/>
        <w:left w:val="none" w:sz="0" w:space="0" w:color="auto"/>
        <w:bottom w:val="none" w:sz="0" w:space="0" w:color="auto"/>
        <w:right w:val="none" w:sz="0" w:space="0" w:color="auto"/>
      </w:divBdr>
    </w:div>
    <w:div w:id="1540781802">
      <w:bodyDiv w:val="1"/>
      <w:marLeft w:val="0"/>
      <w:marRight w:val="0"/>
      <w:marTop w:val="0"/>
      <w:marBottom w:val="0"/>
      <w:divBdr>
        <w:top w:val="none" w:sz="0" w:space="0" w:color="auto"/>
        <w:left w:val="none" w:sz="0" w:space="0" w:color="auto"/>
        <w:bottom w:val="none" w:sz="0" w:space="0" w:color="auto"/>
        <w:right w:val="none" w:sz="0" w:space="0" w:color="auto"/>
      </w:divBdr>
    </w:div>
    <w:div w:id="1592860106">
      <w:bodyDiv w:val="1"/>
      <w:marLeft w:val="0"/>
      <w:marRight w:val="0"/>
      <w:marTop w:val="0"/>
      <w:marBottom w:val="0"/>
      <w:divBdr>
        <w:top w:val="none" w:sz="0" w:space="0" w:color="auto"/>
        <w:left w:val="none" w:sz="0" w:space="0" w:color="auto"/>
        <w:bottom w:val="none" w:sz="0" w:space="0" w:color="auto"/>
        <w:right w:val="none" w:sz="0" w:space="0" w:color="auto"/>
      </w:divBdr>
    </w:div>
    <w:div w:id="1598441740">
      <w:bodyDiv w:val="1"/>
      <w:marLeft w:val="0"/>
      <w:marRight w:val="0"/>
      <w:marTop w:val="0"/>
      <w:marBottom w:val="0"/>
      <w:divBdr>
        <w:top w:val="none" w:sz="0" w:space="0" w:color="auto"/>
        <w:left w:val="none" w:sz="0" w:space="0" w:color="auto"/>
        <w:bottom w:val="none" w:sz="0" w:space="0" w:color="auto"/>
        <w:right w:val="none" w:sz="0" w:space="0" w:color="auto"/>
      </w:divBdr>
    </w:div>
    <w:div w:id="1639647068">
      <w:bodyDiv w:val="1"/>
      <w:marLeft w:val="0"/>
      <w:marRight w:val="0"/>
      <w:marTop w:val="0"/>
      <w:marBottom w:val="0"/>
      <w:divBdr>
        <w:top w:val="none" w:sz="0" w:space="0" w:color="auto"/>
        <w:left w:val="none" w:sz="0" w:space="0" w:color="auto"/>
        <w:bottom w:val="none" w:sz="0" w:space="0" w:color="auto"/>
        <w:right w:val="none" w:sz="0" w:space="0" w:color="auto"/>
      </w:divBdr>
    </w:div>
    <w:div w:id="1834952281">
      <w:bodyDiv w:val="1"/>
      <w:marLeft w:val="0"/>
      <w:marRight w:val="0"/>
      <w:marTop w:val="0"/>
      <w:marBottom w:val="0"/>
      <w:divBdr>
        <w:top w:val="none" w:sz="0" w:space="0" w:color="auto"/>
        <w:left w:val="none" w:sz="0" w:space="0" w:color="auto"/>
        <w:bottom w:val="none" w:sz="0" w:space="0" w:color="auto"/>
        <w:right w:val="none" w:sz="0" w:space="0" w:color="auto"/>
      </w:divBdr>
    </w:div>
    <w:div w:id="192756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gif"/><Relationship Id="rId18" Type="http://schemas.openxmlformats.org/officeDocument/2006/relationships/image" Target="media/image6.png"/><Relationship Id="rId26" Type="http://schemas.openxmlformats.org/officeDocument/2006/relationships/hyperlink" Target="http://hyperphysics.phy-astr.gsu.edu/hbasees/Solar/soldata2.html"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mailto:a01424732@tec.mx" TargetMode="External"/><Relationship Id="rId17" Type="http://schemas.openxmlformats.org/officeDocument/2006/relationships/image" Target="media/image5.png"/><Relationship Id="rId25" Type="http://schemas.openxmlformats.org/officeDocument/2006/relationships/hyperlink" Target="https://ibero.mx/campus/publicaciones/fisica/pdf/5kepler.pdf"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aga.frba.utn.edu.ar/elips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01383399@tec.mx"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concepto.de/ley-de-gravitacion-universal/" TargetMode="External"/><Relationship Id="rId10" Type="http://schemas.openxmlformats.org/officeDocument/2006/relationships/endnotes" Target="endnotes.xml"/><Relationship Id="rId19" Type="http://schemas.openxmlformats.org/officeDocument/2006/relationships/image" Target="media/image7.png"/><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neurochispas.com/wiki/partes-de-la-elipse/"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idell\Desktop\ao_josa_legac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48B229A30B4A428359A72B23CF8E92" ma:contentTypeVersion="2" ma:contentTypeDescription="Create a new document." ma:contentTypeScope="" ma:versionID="37a4c500cd7c8e105b6790aab87b2677">
  <xsd:schema xmlns:xsd="http://www.w3.org/2001/XMLSchema" xmlns:xs="http://www.w3.org/2001/XMLSchema" xmlns:p="http://schemas.microsoft.com/office/2006/metadata/properties" xmlns:ns3="7767353d-4e32-4f5a-a212-a7577140eec9" targetNamespace="http://schemas.microsoft.com/office/2006/metadata/properties" ma:root="true" ma:fieldsID="71f7c3636e886650ca0b6c501a7fad52" ns3:_="">
    <xsd:import namespace="7767353d-4e32-4f5a-a212-a7577140eec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67353d-4e32-4f5a-a212-a7577140ee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EB23E035-0892-4C08-9039-26CDFE25053F}">
  <ds:schemaRefs>
    <ds:schemaRef ds:uri="http://schemas.microsoft.com/sharepoint/v3/contenttype/forms"/>
  </ds:schemaRefs>
</ds:datastoreItem>
</file>

<file path=customXml/itemProps2.xml><?xml version="1.0" encoding="utf-8"?>
<ds:datastoreItem xmlns:ds="http://schemas.openxmlformats.org/officeDocument/2006/customXml" ds:itemID="{D795242F-50C9-4856-806D-75AD76C0BFE6}">
  <ds:schemaRefs>
    <ds:schemaRef ds:uri="7767353d-4e32-4f5a-a212-a7577140eec9"/>
    <ds:schemaRef ds:uri="http://purl.org/dc/terms/"/>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8CE89EC3-C4FA-40B8-84B4-8D4375F876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67353d-4e32-4f5a-a212-a7577140ee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08CF3D-E88C-48D6-A00B-275561074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ao_josa_legacy.dotx</Template>
  <TotalTime>1</TotalTime>
  <Pages>10</Pages>
  <Words>3812</Words>
  <Characters>20968</Characters>
  <Application>Microsoft Office Word</Application>
  <DocSecurity>0</DocSecurity>
  <Lines>174</Lines>
  <Paragraphs>49</Paragraphs>
  <ScaleCrop>false</ScaleCrop>
  <Company>Optical Society of America</Company>
  <LinksUpToDate>false</LinksUpToDate>
  <CharactersWithSpaces>24731</CharactersWithSpaces>
  <SharedDoc>false</SharedDoc>
  <HLinks>
    <vt:vector size="42" baseType="variant">
      <vt:variant>
        <vt:i4>7798903</vt:i4>
      </vt:variant>
      <vt:variant>
        <vt:i4>18</vt:i4>
      </vt:variant>
      <vt:variant>
        <vt:i4>0</vt:i4>
      </vt:variant>
      <vt:variant>
        <vt:i4>5</vt:i4>
      </vt:variant>
      <vt:variant>
        <vt:lpwstr>https://aga.frba.utn.edu.ar/elipse/</vt:lpwstr>
      </vt:variant>
      <vt:variant>
        <vt:lpwstr/>
      </vt:variant>
      <vt:variant>
        <vt:i4>720913</vt:i4>
      </vt:variant>
      <vt:variant>
        <vt:i4>15</vt:i4>
      </vt:variant>
      <vt:variant>
        <vt:i4>0</vt:i4>
      </vt:variant>
      <vt:variant>
        <vt:i4>5</vt:i4>
      </vt:variant>
      <vt:variant>
        <vt:lpwstr>https://concepto.de/ley-de-gravitacion-universal/</vt:lpwstr>
      </vt:variant>
      <vt:variant>
        <vt:lpwstr/>
      </vt:variant>
      <vt:variant>
        <vt:i4>7667767</vt:i4>
      </vt:variant>
      <vt:variant>
        <vt:i4>12</vt:i4>
      </vt:variant>
      <vt:variant>
        <vt:i4>0</vt:i4>
      </vt:variant>
      <vt:variant>
        <vt:i4>5</vt:i4>
      </vt:variant>
      <vt:variant>
        <vt:lpwstr>https://www.neurochispas.com/wiki/partes-de-la-elipse/</vt:lpwstr>
      </vt:variant>
      <vt:variant>
        <vt:lpwstr/>
      </vt:variant>
      <vt:variant>
        <vt:i4>655376</vt:i4>
      </vt:variant>
      <vt:variant>
        <vt:i4>9</vt:i4>
      </vt:variant>
      <vt:variant>
        <vt:i4>0</vt:i4>
      </vt:variant>
      <vt:variant>
        <vt:i4>5</vt:i4>
      </vt:variant>
      <vt:variant>
        <vt:lpwstr>http://hyperphysics.phy-astr.gsu.edu/hbasees/Solar/soldata2.html</vt:lpwstr>
      </vt:variant>
      <vt:variant>
        <vt:lpwstr/>
      </vt:variant>
      <vt:variant>
        <vt:i4>1048651</vt:i4>
      </vt:variant>
      <vt:variant>
        <vt:i4>6</vt:i4>
      </vt:variant>
      <vt:variant>
        <vt:i4>0</vt:i4>
      </vt:variant>
      <vt:variant>
        <vt:i4>5</vt:i4>
      </vt:variant>
      <vt:variant>
        <vt:lpwstr>https://ibero.mx/campus/publicaciones/fisica/pdf/5kepler.pdf</vt:lpwstr>
      </vt:variant>
      <vt:variant>
        <vt:lpwstr/>
      </vt:variant>
      <vt:variant>
        <vt:i4>8323138</vt:i4>
      </vt:variant>
      <vt:variant>
        <vt:i4>3</vt:i4>
      </vt:variant>
      <vt:variant>
        <vt:i4>0</vt:i4>
      </vt:variant>
      <vt:variant>
        <vt:i4>5</vt:i4>
      </vt:variant>
      <vt:variant>
        <vt:lpwstr>mailto:a01424732@tec.mx</vt:lpwstr>
      </vt:variant>
      <vt:variant>
        <vt:lpwstr/>
      </vt:variant>
      <vt:variant>
        <vt:i4>7995464</vt:i4>
      </vt:variant>
      <vt:variant>
        <vt:i4>0</vt:i4>
      </vt:variant>
      <vt:variant>
        <vt:i4>0</vt:i4>
      </vt:variant>
      <vt:variant>
        <vt:i4>5</vt:i4>
      </vt:variant>
      <vt:variant>
        <vt:lpwstr>mailto:a01383399@tec.mx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Vivas Rodríguez</dc:creator>
  <cp:keywords/>
  <cp:lastModifiedBy>Emiliano Vivas Rodríguez</cp:lastModifiedBy>
  <cp:revision>2</cp:revision>
  <cp:lastPrinted>2022-01-20T05:43:00Z</cp:lastPrinted>
  <dcterms:created xsi:type="dcterms:W3CDTF">2022-01-20T05:46:00Z</dcterms:created>
  <dcterms:modified xsi:type="dcterms:W3CDTF">2022-01-20T05:46:00Z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ContentTypeId">
    <vt:lpwstr>0x0101002948B229A30B4A428359A72B23CF8E92</vt:lpwstr>
  </property>
</Properties>
</file>